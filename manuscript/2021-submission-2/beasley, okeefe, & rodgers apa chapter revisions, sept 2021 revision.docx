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5714D" w14:textId="42AF6FCE" w:rsidR="00156DDC" w:rsidRPr="00AD4921" w:rsidRDefault="00156DDC" w:rsidP="00910A32">
      <w:pPr>
        <w:pStyle w:val="Heading1"/>
        <w:widowControl/>
        <w:suppressAutoHyphens/>
        <w:spacing w:before="200" w:line="480" w:lineRule="auto"/>
        <w:rPr>
          <w:sz w:val="26"/>
          <w:szCs w:val="26"/>
        </w:rPr>
      </w:pPr>
      <w:bookmarkStart w:id="0" w:name="t0"/>
      <w:proofErr w:type="gramStart"/>
      <w:r w:rsidRPr="00AD4921">
        <w:rPr>
          <w:sz w:val="26"/>
          <w:szCs w:val="26"/>
        </w:rPr>
        <w:t xml:space="preserve">CHAPTER </w:t>
      </w:r>
      <w:r w:rsidR="00B110AF">
        <w:rPr>
          <w:sz w:val="26"/>
          <w:szCs w:val="26"/>
        </w:rPr>
        <w:t>??</w:t>
      </w:r>
      <w:proofErr w:type="gramEnd"/>
    </w:p>
    <w:p w14:paraId="58C87E39" w14:textId="4B91E435" w:rsidR="00156DDC" w:rsidRPr="00F173F2" w:rsidRDefault="000F3AE1" w:rsidP="00910A32">
      <w:pPr>
        <w:pStyle w:val="Heading1"/>
        <w:widowControl/>
        <w:suppressAutoHyphens/>
        <w:spacing w:before="200" w:line="480" w:lineRule="auto"/>
      </w:pPr>
      <w:r>
        <w:t xml:space="preserve">FUNDAMENTALS OF </w:t>
      </w:r>
      <w:r w:rsidR="00156DDC" w:rsidRPr="00AD4921">
        <w:t>BOOTSTRAPPING AND MONTE CARLO METHODS</w:t>
      </w:r>
    </w:p>
    <w:p w14:paraId="1E9F363D" w14:textId="683F89B6" w:rsidR="00156DDC" w:rsidRPr="00F173F2" w:rsidRDefault="00156DDC" w:rsidP="00910A32">
      <w:pPr>
        <w:pStyle w:val="Style4"/>
        <w:widowControl/>
        <w:suppressAutoHyphens/>
        <w:spacing w:after="240" w:line="480" w:lineRule="auto"/>
        <w:jc w:val="center"/>
        <w:rPr>
          <w:rFonts w:ascii="Times New Roman" w:hAnsi="Times New Roman" w:cs="Times New Roman"/>
        </w:rPr>
      </w:pPr>
      <w:r w:rsidRPr="00F6626B">
        <w:rPr>
          <w:rFonts w:ascii="Times New Roman" w:hAnsi="Times New Roman" w:cs="Times New Roman"/>
          <w:i/>
          <w:iCs/>
        </w:rPr>
        <w:t>William Howard Beasley</w:t>
      </w:r>
      <w:r w:rsidR="00AE25E7">
        <w:rPr>
          <w:rFonts w:ascii="Times New Roman" w:hAnsi="Times New Roman" w:cs="Times New Roman"/>
          <w:i/>
          <w:iCs/>
        </w:rPr>
        <w:t>, Patrick O’Keefe,</w:t>
      </w:r>
      <w:r w:rsidRPr="00F6626B">
        <w:rPr>
          <w:rFonts w:ascii="Times New Roman" w:hAnsi="Times New Roman" w:cs="Times New Roman"/>
          <w:i/>
          <w:iCs/>
        </w:rPr>
        <w:t xml:space="preserve"> and Joseph Lee Rodgers</w:t>
      </w:r>
    </w:p>
    <w:p w14:paraId="0C8F91E2" w14:textId="71877070" w:rsidR="00AE25E7" w:rsidRDefault="00AE25E7" w:rsidP="005B0B06">
      <w:pPr>
        <w:pStyle w:val="Style7"/>
        <w:widowControl/>
        <w:suppressAutoHyphens/>
        <w:spacing w:line="480" w:lineRule="auto"/>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     One of the most modern, and valuable, statistical innovations is the class of statistical procedures that use</w:t>
      </w:r>
      <w:r w:rsidR="00347952">
        <w:rPr>
          <w:rFonts w:ascii="Times New Roman" w:hAnsi="Times New Roman" w:cs="Times New Roman"/>
          <w:color w:val="231F20"/>
          <w:sz w:val="24"/>
          <w:szCs w:val="24"/>
        </w:rPr>
        <w:t>s</w:t>
      </w:r>
      <w:r>
        <w:rPr>
          <w:rFonts w:ascii="Times New Roman" w:hAnsi="Times New Roman" w:cs="Times New Roman"/>
          <w:color w:val="231F20"/>
          <w:sz w:val="24"/>
          <w:szCs w:val="24"/>
        </w:rPr>
        <w:t xml:space="preserve"> simulations based on observed data to generate useful distributions such as sampling distributions, and features of those distributions such as standard errors.  Until the development of modern high-speed computing, and then effective software, such methods were intractable (and therefore undeveloped).  Both Fisher and </w:t>
      </w:r>
      <w:proofErr w:type="spellStart"/>
      <w:r>
        <w:rPr>
          <w:rFonts w:ascii="Times New Roman" w:hAnsi="Times New Roman" w:cs="Times New Roman"/>
          <w:color w:val="231F20"/>
          <w:sz w:val="24"/>
          <w:szCs w:val="24"/>
        </w:rPr>
        <w:t>Gosset</w:t>
      </w:r>
      <w:proofErr w:type="spellEnd"/>
      <w:r>
        <w:rPr>
          <w:rFonts w:ascii="Times New Roman" w:hAnsi="Times New Roman" w:cs="Times New Roman"/>
          <w:color w:val="231F20"/>
          <w:sz w:val="24"/>
          <w:szCs w:val="24"/>
        </w:rPr>
        <w:t xml:space="preserve"> were aware of the value of simulation-based distributions in the early 20</w:t>
      </w:r>
      <w:r w:rsidRPr="00D6665C">
        <w:rPr>
          <w:rFonts w:ascii="Times New Roman" w:hAnsi="Times New Roman" w:cs="Times New Roman"/>
          <w:color w:val="231F20"/>
          <w:sz w:val="24"/>
          <w:szCs w:val="24"/>
          <w:vertAlign w:val="superscript"/>
        </w:rPr>
        <w:t>th</w:t>
      </w:r>
      <w:r>
        <w:rPr>
          <w:rFonts w:ascii="Times New Roman" w:hAnsi="Times New Roman" w:cs="Times New Roman"/>
          <w:color w:val="231F20"/>
          <w:sz w:val="24"/>
          <w:szCs w:val="24"/>
        </w:rPr>
        <w:t xml:space="preserve"> century (see, e.g., Rodgers &amp; Beasley, 2013), but were limited to small and simple statistical settings by computational limitations.  By mid-century, Tukey and colleagues were refining and expanding the range of such methods (e.g., Rodgers, 1999).  In 1979, </w:t>
      </w:r>
      <w:proofErr w:type="spellStart"/>
      <w:r>
        <w:rPr>
          <w:rFonts w:ascii="Times New Roman" w:hAnsi="Times New Roman" w:cs="Times New Roman"/>
          <w:color w:val="231F20"/>
          <w:sz w:val="24"/>
          <w:szCs w:val="24"/>
        </w:rPr>
        <w:t>Efron</w:t>
      </w:r>
      <w:proofErr w:type="spellEnd"/>
      <w:r>
        <w:rPr>
          <w:rFonts w:ascii="Times New Roman" w:hAnsi="Times New Roman" w:cs="Times New Roman"/>
          <w:color w:val="231F20"/>
          <w:sz w:val="24"/>
          <w:szCs w:val="24"/>
        </w:rPr>
        <w:t xml:space="preserve"> developed the bootstrap, which has become the most popular and powerful of the simulation methods to define sampling distributions.  Following</w:t>
      </w:r>
      <w:r w:rsidR="00165001">
        <w:rPr>
          <w:rFonts w:ascii="Times New Roman" w:hAnsi="Times New Roman" w:cs="Times New Roman"/>
          <w:color w:val="231F20"/>
          <w:sz w:val="24"/>
          <w:szCs w:val="24"/>
        </w:rPr>
        <w:t>, simulation methods have become useful in the distribution</w:t>
      </w:r>
      <w:r w:rsidR="00347952">
        <w:rPr>
          <w:rFonts w:ascii="Times New Roman" w:hAnsi="Times New Roman" w:cs="Times New Roman"/>
          <w:color w:val="231F20"/>
          <w:sz w:val="24"/>
          <w:szCs w:val="24"/>
        </w:rPr>
        <w:t>al</w:t>
      </w:r>
      <w:r w:rsidR="00165001">
        <w:rPr>
          <w:rFonts w:ascii="Times New Roman" w:hAnsi="Times New Roman" w:cs="Times New Roman"/>
          <w:color w:val="231F20"/>
          <w:sz w:val="24"/>
          <w:szCs w:val="24"/>
        </w:rPr>
        <w:t xml:space="preserve"> requirements of Bayesian statistical settings, through methods such as the Metropolis-Hastings algorithm and Gibbs sampling.  This chapter is designed to provide theoretical background, conceptual understanding, and examples so that applied researchers can use this broad and valuable class of statistical methods.</w:t>
      </w:r>
    </w:p>
    <w:p w14:paraId="5CF07A5B" w14:textId="0C7C8A58" w:rsidR="00156DDC" w:rsidRPr="00F173F2" w:rsidRDefault="00AE25E7" w:rsidP="005B0B06">
      <w:pPr>
        <w:pStyle w:val="Style7"/>
        <w:widowControl/>
        <w:suppressAutoHyphens/>
        <w:spacing w:line="480" w:lineRule="auto"/>
        <w:jc w:val="both"/>
        <w:rPr>
          <w:rFonts w:ascii="Times New Roman" w:hAnsi="Times New Roman" w:cs="Times New Roman"/>
          <w:sz w:val="24"/>
          <w:szCs w:val="24"/>
        </w:rPr>
      </w:pPr>
      <w:r>
        <w:rPr>
          <w:rFonts w:ascii="Times New Roman" w:hAnsi="Times New Roman" w:cs="Times New Roman"/>
          <w:color w:val="231F20"/>
          <w:sz w:val="24"/>
          <w:szCs w:val="24"/>
        </w:rPr>
        <w:t xml:space="preserve">     </w:t>
      </w:r>
      <w:r w:rsidR="00165001">
        <w:rPr>
          <w:rFonts w:ascii="Times New Roman" w:hAnsi="Times New Roman" w:cs="Times New Roman"/>
          <w:color w:val="231F20"/>
          <w:sz w:val="24"/>
          <w:szCs w:val="24"/>
        </w:rPr>
        <w:t>One hundred years ago,</w:t>
      </w:r>
      <w:r w:rsidR="00156DDC" w:rsidRPr="00F173F2">
        <w:rPr>
          <w:rFonts w:ascii="Times New Roman" w:hAnsi="Times New Roman" w:cs="Times New Roman"/>
          <w:color w:val="231F20"/>
          <w:sz w:val="24"/>
          <w:szCs w:val="24"/>
        </w:rPr>
        <w:t xml:space="preserve"> a researcher interested in a theoretical distribution or characteristics of that distribution, such as its mean, standard deviation, or 2.5 and 97.5 percentiles. </w:t>
      </w:r>
      <w:r w:rsidR="00165001">
        <w:rPr>
          <w:rFonts w:ascii="Times New Roman" w:hAnsi="Times New Roman" w:cs="Times New Roman"/>
          <w:color w:val="231F20"/>
          <w:sz w:val="24"/>
          <w:szCs w:val="24"/>
        </w:rPr>
        <w:t xml:space="preserve">was </w:t>
      </w:r>
      <w:r w:rsidR="00156DDC" w:rsidRPr="00F173F2">
        <w:rPr>
          <w:rFonts w:ascii="Times New Roman" w:hAnsi="Times New Roman" w:cs="Times New Roman"/>
          <w:color w:val="231F20"/>
          <w:sz w:val="24"/>
          <w:szCs w:val="24"/>
        </w:rPr>
        <w:t xml:space="preserve">restricted practically by computing limitations to </w:t>
      </w:r>
      <w:r w:rsidR="00165001">
        <w:rPr>
          <w:rFonts w:ascii="Times New Roman" w:hAnsi="Times New Roman" w:cs="Times New Roman"/>
          <w:color w:val="231F20"/>
          <w:sz w:val="24"/>
          <w:szCs w:val="24"/>
        </w:rPr>
        <w:t xml:space="preserve">the types of </w:t>
      </w:r>
      <w:r w:rsidR="00156DDC" w:rsidRPr="00F173F2">
        <w:rPr>
          <w:rFonts w:ascii="Times New Roman" w:hAnsi="Times New Roman" w:cs="Times New Roman"/>
          <w:color w:val="231F20"/>
          <w:sz w:val="24"/>
          <w:szCs w:val="24"/>
        </w:rPr>
        <w:t xml:space="preserve">theoretical distributions that are described by an explicit </w:t>
      </w:r>
      <w:r w:rsidR="00156DDC" w:rsidRPr="00F173F2">
        <w:rPr>
          <w:rFonts w:ascii="Times New Roman" w:hAnsi="Times New Roman" w:cs="Times New Roman"/>
          <w:color w:val="231F20"/>
          <w:sz w:val="24"/>
          <w:szCs w:val="24"/>
        </w:rPr>
        <w:lastRenderedPageBreak/>
        <w:t>equation,</w:t>
      </w:r>
      <w:r w:rsidR="00DE36D2">
        <w:rPr>
          <w:rStyle w:val="FootnoteReference"/>
          <w:rFonts w:ascii="Times New Roman" w:hAnsi="Times New Roman" w:cs="Times New Roman"/>
          <w:color w:val="231F20"/>
          <w:sz w:val="24"/>
          <w:szCs w:val="24"/>
        </w:rPr>
        <w:footnoteReference w:id="1"/>
      </w:r>
      <w:r w:rsidR="00156DDC" w:rsidRPr="00F173F2">
        <w:rPr>
          <w:rFonts w:ascii="Times New Roman" w:hAnsi="Times New Roman" w:cs="Times New Roman"/>
          <w:color w:val="231F20"/>
          <w:sz w:val="24"/>
          <w:szCs w:val="24"/>
        </w:rPr>
        <w:t xml:space="preserve"> such as the binomial or multivariate normal distribution. Using mathematical models of distributions often requires considerable mathematical ability, and imposes severe and often intractable assumptions (e.g., normality, independence, variance assumptions, and so on). </w:t>
      </w:r>
      <w:r w:rsidR="00165001">
        <w:rPr>
          <w:rFonts w:ascii="Times New Roman" w:hAnsi="Times New Roman" w:cs="Times New Roman"/>
          <w:color w:val="231F20"/>
          <w:sz w:val="24"/>
          <w:szCs w:val="24"/>
        </w:rPr>
        <w:t>C</w:t>
      </w:r>
      <w:r w:rsidR="00156DDC" w:rsidRPr="00F173F2">
        <w:rPr>
          <w:rFonts w:ascii="Times New Roman" w:hAnsi="Times New Roman" w:cs="Times New Roman"/>
          <w:color w:val="231F20"/>
          <w:sz w:val="24"/>
          <w:szCs w:val="24"/>
        </w:rPr>
        <w:t>omputer simulations now provide more ﬂexibility specifying distributions, which in turn provide more ﬂexibility specifying models.</w:t>
      </w:r>
    </w:p>
    <w:p w14:paraId="1092D7B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One contemporary simulation technique is Markov chain Monte Carlo (MCMC) simulation, which can specify arbitrarily complex and nested multivariate distributions. It can even combine different theoretical families of variates. Another contemporary technique is the bootstrap, which can construct sampling distributions of conventional statistics that are free from most (but not all) assumptions. It can even create sampling distributions for new or exotic test statistics that the researcher created for a speciﬁc experiment.</w:t>
      </w:r>
    </w:p>
    <w:p w14:paraId="6C6B4FF7" w14:textId="20D40CA4"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ﬁeld of simulation is a large one, and we try to cover only the aspects that have an immediate beneﬁt for applied </w:t>
      </w:r>
      <w:proofErr w:type="spellStart"/>
      <w:r w:rsidRPr="00F173F2">
        <w:rPr>
          <w:rFonts w:ascii="Times New Roman" w:hAnsi="Times New Roman" w:cs="Times New Roman"/>
          <w:color w:val="231F20"/>
          <w:sz w:val="24"/>
          <w:szCs w:val="24"/>
        </w:rPr>
        <w:t>behavioral</w:t>
      </w:r>
      <w:proofErr w:type="spellEnd"/>
      <w:r w:rsidRPr="00F173F2">
        <w:rPr>
          <w:rFonts w:ascii="Times New Roman" w:hAnsi="Times New Roman" w:cs="Times New Roman"/>
          <w:color w:val="231F20"/>
          <w:sz w:val="24"/>
          <w:szCs w:val="24"/>
        </w:rPr>
        <w:t xml:space="preserve"> researchers. The ﬁeld is very wide and extends into almost every area of statistics. It even extends beyond statistics; several inﬂuential techniques were developed by physicists in the 1940s and 1950s. The ﬁeld has a history that itself is almost as long as modern statistics. Many of the founders of modern statistics conceptually described the beneﬁts and justiﬁcations of simulation before they were pragmatically possible. The bootstrap and some useful simulation terminology are introduced in the chapter’s ﬁrst section. General simulations and MCMC simulations are covered in the second section.</w:t>
      </w:r>
    </w:p>
    <w:p w14:paraId="6BE79C8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 code for the chapter’s examples is available at http://dx.doi.org/10.1037/13620-022.supp and can be viewed with a simple text editor. The ﬁrst example has two versions. The ﬁrst listing is intended to </w:t>
      </w:r>
      <w:r w:rsidRPr="00F173F2">
        <w:rPr>
          <w:rFonts w:ascii="Times New Roman" w:hAnsi="Times New Roman" w:cs="Times New Roman"/>
          <w:color w:val="231F20"/>
          <w:sz w:val="24"/>
          <w:szCs w:val="24"/>
        </w:rPr>
        <w:lastRenderedPageBreak/>
        <w:t>be a clear and direct translation of the described steps; the second listing is optimized for efﬁciency and produces the graphs used in this chapter.</w:t>
      </w:r>
    </w:p>
    <w:p w14:paraId="2F6DEE18" w14:textId="77777777" w:rsidR="00156DDC" w:rsidRPr="00F173F2" w:rsidRDefault="00156DDC" w:rsidP="00910A32">
      <w:pPr>
        <w:pStyle w:val="Heading2"/>
        <w:widowControl/>
        <w:suppressAutoHyphens/>
        <w:spacing w:line="480" w:lineRule="auto"/>
      </w:pPr>
      <w:r w:rsidRPr="00F173F2">
        <w:t>THE BOOTSTRAP</w:t>
      </w:r>
    </w:p>
    <w:p w14:paraId="2753E7F6" w14:textId="01F5ABAD"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bootstrap is a resampling technique that uses an observed sample to construct a statistic’s sampling distribution. Many fathers of modern statistics actively developed and promoted resampling, </w:t>
      </w:r>
      <w:r w:rsidR="00AF6519">
        <w:rPr>
          <w:rFonts w:ascii="Times New Roman" w:hAnsi="Times New Roman" w:cs="Times New Roman"/>
          <w:color w:val="231F20"/>
          <w:sz w:val="24"/>
          <w:szCs w:val="24"/>
        </w:rPr>
        <w:t>including</w:t>
      </w:r>
      <w:r w:rsidRPr="00F173F2">
        <w:rPr>
          <w:rFonts w:ascii="Times New Roman" w:hAnsi="Times New Roman" w:cs="Times New Roman"/>
          <w:color w:val="231F20"/>
          <w:sz w:val="24"/>
          <w:szCs w:val="24"/>
        </w:rPr>
        <w:t xml:space="preserve"> William </w:t>
      </w:r>
      <w:proofErr w:type="spellStart"/>
      <w:r w:rsidRPr="00F173F2">
        <w:rPr>
          <w:rFonts w:ascii="Times New Roman" w:hAnsi="Times New Roman" w:cs="Times New Roman"/>
          <w:color w:val="231F20"/>
          <w:sz w:val="24"/>
          <w:szCs w:val="24"/>
        </w:rPr>
        <w:t>Gosset</w:t>
      </w:r>
      <w:proofErr w:type="spellEnd"/>
      <w:r w:rsidRPr="00F173F2">
        <w:rPr>
          <w:rFonts w:ascii="Times New Roman" w:hAnsi="Times New Roman" w:cs="Times New Roman"/>
          <w:color w:val="231F20"/>
          <w:sz w:val="24"/>
          <w:szCs w:val="24"/>
        </w:rPr>
        <w:t xml:space="preserve"> (also known as Student), R. A. Fisher, and John Tukey.</w:t>
      </w:r>
    </w:p>
    <w:p w14:paraId="58F688A8" w14:textId="77777777" w:rsidR="00156DDC" w:rsidRDefault="00156DDC" w:rsidP="00910A32">
      <w:pPr>
        <w:pStyle w:val="Heading3"/>
        <w:keepNext/>
        <w:widowControl/>
        <w:suppressAutoHyphens/>
        <w:spacing w:before="480" w:line="480" w:lineRule="auto"/>
      </w:pPr>
      <w:r w:rsidRPr="00F173F2">
        <w:t>Bootstrapping Univariate Observations</w:t>
      </w:r>
    </w:p>
    <w:p w14:paraId="04E56908" w14:textId="77777777" w:rsidR="00680450" w:rsidRPr="00680450" w:rsidRDefault="00156DDC" w:rsidP="00910A32">
      <w:pPr>
        <w:pStyle w:val="Style7"/>
        <w:widowControl/>
        <w:suppressAutoHyphens/>
        <w:spacing w:before="240" w:line="480" w:lineRule="auto"/>
        <w:jc w:val="both"/>
      </w:pPr>
      <w:r w:rsidRPr="00F173F2">
        <w:rPr>
          <w:rFonts w:ascii="Times New Roman" w:hAnsi="Times New Roman" w:cs="Times New Roman"/>
          <w:b/>
          <w:bCs/>
          <w:color w:val="231F20"/>
          <w:sz w:val="24"/>
          <w:szCs w:val="24"/>
        </w:rPr>
        <w:t>Example 1a: Standard error of the median.</w:t>
      </w:r>
      <w:r w:rsidRPr="00F173F2">
        <w:rPr>
          <w:rFonts w:ascii="Times New Roman" w:hAnsi="Times New Roman" w:cs="Times New Roman"/>
          <w:color w:val="231F20"/>
          <w:sz w:val="24"/>
          <w:szCs w:val="24"/>
        </w:rPr>
        <w:t xml:space="preserve"> A psychologist collects waiting times in a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w:t>
      </w:r>
      <w:r w:rsidR="0055486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5</w:t>
      </w:r>
      <w:r w:rsidR="00680450">
        <w:rPr>
          <w:rFonts w:ascii="Times New Roman" w:hAnsi="Times New Roman" w:cs="Times New Roman"/>
          <w:color w:val="231F20"/>
          <w:sz w:val="24"/>
          <w:szCs w:val="24"/>
        </w:rPr>
        <w:t xml:space="preserve"> </w:t>
      </w:r>
      <w:r w:rsidR="00680450" w:rsidRPr="00F173F2">
        <w:rPr>
          <w:rFonts w:ascii="Times New Roman" w:hAnsi="Times New Roman" w:cs="Times New Roman"/>
          <w:color w:val="231F20"/>
          <w:sz w:val="24"/>
          <w:szCs w:val="24"/>
        </w:rPr>
        <w:t>subjects to gain insight into the larger population of people.</w:t>
      </w:r>
      <w:r w:rsidR="00604E4B">
        <w:rPr>
          <w:rStyle w:val="FootnoteReference"/>
          <w:rFonts w:ascii="Times New Roman" w:hAnsi="Times New Roman" w:cs="Times New Roman"/>
          <w:color w:val="231F20"/>
          <w:sz w:val="24"/>
          <w:szCs w:val="24"/>
        </w:rPr>
        <w:footnoteReference w:id="2"/>
      </w:r>
      <w:r w:rsidR="00680450" w:rsidRPr="00F173F2">
        <w:rPr>
          <w:rFonts w:ascii="Times New Roman" w:hAnsi="Times New Roman" w:cs="Times New Roman"/>
          <w:color w:val="231F20"/>
          <w:sz w:val="24"/>
          <w:szCs w:val="24"/>
        </w:rPr>
        <w:t xml:space="preserve"> He believes the population’s distribution is likely skewed and decides his research question is best addressed by the median and its variability. Unfortunately, the median does not have a closed-form equation for a standard error. One convenient solution is to use a bootstrap, which has ﬁve stages.</w:t>
      </w:r>
    </w:p>
    <w:p w14:paraId="6FFAFCC5" w14:textId="77777777" w:rsidR="00156DDC" w:rsidRDefault="00156DDC" w:rsidP="00910A32">
      <w:pPr>
        <w:pStyle w:val="Style7"/>
        <w:widowControl/>
        <w:suppressAutoHyphens/>
        <w:spacing w:before="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observed median, </w:t>
      </w:r>
      <w:proofErr w:type="spellStart"/>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w:t>
      </w:r>
    </w:p>
    <w:p w14:paraId="0ABFF97F"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which can be thought of as a pool of scores. In this example, all ﬁve observed scores are placed in the sampling frame.</w:t>
      </w:r>
    </w:p>
    <w:p w14:paraId="01D32E38" w14:textId="5642FDA9" w:rsidR="00156DDC" w:rsidRDefault="00156DDC" w:rsidP="00910A32">
      <w:pPr>
        <w:pStyle w:val="Style7"/>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Draw </w:t>
      </w:r>
      <w:r w:rsidRPr="00F173F2">
        <w:rPr>
          <w:rFonts w:ascii="Times New Roman" w:hAnsi="Times New Roman" w:cs="Times New Roman"/>
          <w:i/>
          <w:iCs/>
          <w:color w:val="231F20"/>
          <w:sz w:val="24"/>
          <w:szCs w:val="24"/>
        </w:rPr>
        <w:t>N</w:t>
      </w:r>
      <w:r w:rsidR="00AF6519">
        <w:rPr>
          <w:rFonts w:ascii="Times New Roman" w:hAnsi="Times New Roman" w:cs="Times New Roman"/>
          <w:i/>
          <w:iCs/>
          <w:color w:val="231F20"/>
          <w:sz w:val="24"/>
          <w:szCs w:val="24"/>
        </w:rPr>
        <w:t>=5</w:t>
      </w:r>
      <w:r w:rsidRPr="00F173F2">
        <w:rPr>
          <w:rFonts w:ascii="Times New Roman" w:hAnsi="Times New Roman" w:cs="Times New Roman"/>
          <w:color w:val="231F20"/>
          <w:sz w:val="24"/>
          <w:szCs w:val="24"/>
        </w:rPr>
        <w:t xml:space="preserve"> scores </w:t>
      </w:r>
      <w:r w:rsidRPr="00D6665C">
        <w:rPr>
          <w:rFonts w:ascii="Times New Roman" w:hAnsi="Times New Roman" w:cs="Times New Roman"/>
          <w:i/>
          <w:color w:val="231F20"/>
          <w:sz w:val="24"/>
          <w:szCs w:val="24"/>
        </w:rPr>
        <w:t>with replacement</w:t>
      </w:r>
      <w:r w:rsidRPr="00F173F2">
        <w:rPr>
          <w:rFonts w:ascii="Times New Roman" w:hAnsi="Times New Roman" w:cs="Times New Roman"/>
          <w:color w:val="231F20"/>
          <w:sz w:val="24"/>
          <w:szCs w:val="24"/>
        </w:rPr>
        <w:t xml:space="preserve"> from the sampling frame; this creates one </w:t>
      </w:r>
      <w:r w:rsidRPr="00F173F2">
        <w:rPr>
          <w:rFonts w:ascii="Times New Roman" w:hAnsi="Times New Roman" w:cs="Times New Roman"/>
          <w:i/>
          <w:iCs/>
          <w:color w:val="231F20"/>
          <w:sz w:val="24"/>
          <w:szCs w:val="24"/>
        </w:rPr>
        <w:t>bootstrap sample</w:t>
      </w:r>
      <w:r w:rsidRPr="00F173F2">
        <w:rPr>
          <w:rFonts w:ascii="Times New Roman" w:hAnsi="Times New Roman" w:cs="Times New Roman"/>
          <w:color w:val="231F20"/>
          <w:sz w:val="24"/>
          <w:szCs w:val="24"/>
        </w:rPr>
        <w:t xml:space="preserve">. Repeat this process many times, say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p>
    <w:p w14:paraId="1DA0CCD9" w14:textId="3FE54EF9"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The </w:t>
      </w:r>
      <w:r w:rsidRPr="00F173F2">
        <w:rPr>
          <w:rFonts w:ascii="Times New Roman" w:hAnsi="Times New Roman" w:cs="Times New Roman"/>
          <w:i/>
          <w:iCs/>
          <w:color w:val="231F20"/>
          <w:sz w:val="24"/>
          <w:szCs w:val="24"/>
        </w:rPr>
        <w:t>bootstrap distribution</w:t>
      </w:r>
      <w:r w:rsidRPr="00F173F2">
        <w:rPr>
          <w:rFonts w:ascii="Times New Roman" w:hAnsi="Times New Roman" w:cs="Times New Roman"/>
          <w:color w:val="231F20"/>
          <w:sz w:val="24"/>
          <w:szCs w:val="24"/>
        </w:rPr>
        <w:t xml:space="preserve"> is formed by calculating the median of each bootstrap sample. Each bootstrapped statistic is denoted with an asterisk. The bootstrap distribution is the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bootstrapped medians: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r w:rsidR="00B11183">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9999</w:t>
      </w:r>
      <w:r w:rsidRPr="00F173F2">
        <w:rPr>
          <w:rFonts w:ascii="Times New Roman" w:hAnsi="Times New Roman" w:cs="Times New Roman"/>
          <w:color w:val="231F20"/>
          <w:sz w:val="24"/>
          <w:szCs w:val="24"/>
        </w:rPr>
        <w:t>.</w:t>
      </w:r>
    </w:p>
    <w:p w14:paraId="3CDF64A5" w14:textId="77777777" w:rsidR="00156DDC" w:rsidRDefault="00156DDC" w:rsidP="00910A32">
      <w:pPr>
        <w:pStyle w:val="Style7"/>
        <w:widowControl/>
        <w:suppressAutoHyphens/>
        <w:spacing w:after="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lastRenderedPageBreak/>
        <w:t>Stage 5:</w:t>
      </w:r>
      <w:r w:rsidRPr="00F173F2">
        <w:rPr>
          <w:rFonts w:ascii="Times New Roman" w:hAnsi="Times New Roman" w:cs="Times New Roman"/>
          <w:color w:val="231F20"/>
          <w:sz w:val="24"/>
          <w:szCs w:val="24"/>
        </w:rPr>
        <w:t xml:space="preserve"> The standard error of the median is estimated by the standard deviation of the bootstrap distribution.</w:t>
      </w:r>
    </w:p>
    <w:p w14:paraId="6124E72E" w14:textId="77777777" w:rsidR="00F5186C" w:rsidRPr="00F5186C" w:rsidRDefault="003672C2"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66"/>
          <w:sz w:val="24"/>
          <w:szCs w:val="24"/>
          <w:lang w:val="en-IN" w:eastAsia="en-IN"/>
        </w:rPr>
        <w:pict w14:anchorId="1A47A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5pt;height:1in">
            <v:imagedata r:id="rId7" o:title=""/>
          </v:shape>
        </w:pict>
      </w:r>
      <w:r w:rsidR="00F5186C">
        <w:rPr>
          <w:rFonts w:ascii="Times New Roman" w:hAnsi="Times New Roman" w:cs="Times New Roman"/>
          <w:i/>
          <w:iCs/>
          <w:color w:val="231F20"/>
          <w:sz w:val="24"/>
          <w:szCs w:val="24"/>
          <w:lang w:val="en-IN" w:eastAsia="en-IN"/>
        </w:rPr>
        <w:tab/>
      </w:r>
      <w:r w:rsidR="00F5186C">
        <w:rPr>
          <w:rFonts w:ascii="Times New Roman" w:hAnsi="Times New Roman" w:cs="Times New Roman"/>
          <w:i/>
          <w:iCs/>
          <w:color w:val="231F20"/>
          <w:sz w:val="24"/>
          <w:szCs w:val="24"/>
          <w:lang w:val="en-IN" w:eastAsia="en-IN"/>
        </w:rPr>
        <w:tab/>
      </w:r>
      <w:r w:rsidR="00F5186C" w:rsidRPr="00F5186C">
        <w:rPr>
          <w:rFonts w:ascii="Times New Roman" w:hAnsi="Times New Roman" w:cs="Times New Roman"/>
          <w:iCs/>
          <w:color w:val="231F20"/>
          <w:sz w:val="24"/>
          <w:szCs w:val="24"/>
          <w:lang w:val="en-IN" w:eastAsia="en-IN"/>
        </w:rPr>
        <w:t>(1)</w:t>
      </w:r>
    </w:p>
    <w:p w14:paraId="5FC5B65C" w14:textId="30267A4C"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Suppose the observed scores were 1, 4, 10, 50, and 80, and the summaries are </w:t>
      </w:r>
      <w:proofErr w:type="spellStart"/>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 10 and </w:t>
      </w:r>
      <w:r w:rsidR="003672C2">
        <w:rPr>
          <w:rFonts w:ascii="Times New Roman" w:hAnsi="Times New Roman" w:cs="Times New Roman"/>
          <w:color w:val="231F20"/>
          <w:position w:val="-6"/>
          <w:sz w:val="24"/>
          <w:szCs w:val="24"/>
        </w:rPr>
        <w:pict w14:anchorId="4AD2AE50">
          <v:shape id="_x0000_i1026" type="#_x0000_t75" style="width:53pt;height:17.3pt">
            <v:imagedata r:id="rId8" o:title=""/>
          </v:shape>
        </w:pict>
      </w:r>
      <w:r w:rsidRPr="00F173F2">
        <w:rPr>
          <w:rFonts w:ascii="Times New Roman" w:hAnsi="Times New Roman" w:cs="Times New Roman"/>
          <w:color w:val="231F20"/>
          <w:sz w:val="24"/>
          <w:szCs w:val="24"/>
        </w:rPr>
        <w:t xml:space="preserve"> Table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.1 illustrates possible simulation outcomes. In the ﬁrst bootstrap sample, the values 4 and 50 were drawn twice, whereas 1 and 80 were never drawn. In the second-to-last sample, the ﬁve drawn scores were coincidentally the same as the observed sample. In the last sample, 4 was drawn almost every time.</w:t>
      </w:r>
    </w:p>
    <w:p w14:paraId="3EF1E1C8" w14:textId="77777777" w:rsidR="00013E53" w:rsidRPr="00013E53" w:rsidRDefault="00156DDC" w:rsidP="00910A32">
      <w:pPr>
        <w:pStyle w:val="Style7"/>
        <w:widowControl/>
        <w:suppressAutoHyphens/>
        <w:spacing w:line="480" w:lineRule="auto"/>
        <w:ind w:firstLine="280"/>
        <w:jc w:val="both"/>
      </w:pPr>
      <w:r w:rsidRPr="00F173F2">
        <w:rPr>
          <w:rFonts w:ascii="Times New Roman" w:hAnsi="Times New Roman" w:cs="Times New Roman"/>
          <w:color w:val="231F20"/>
          <w:sz w:val="24"/>
          <w:szCs w:val="24"/>
        </w:rPr>
        <w:t xml:space="preserve">In Stages 2 and 3, a </w:t>
      </w:r>
      <w:r w:rsidRPr="00F173F2">
        <w:rPr>
          <w:rFonts w:ascii="Times New Roman" w:hAnsi="Times New Roman" w:cs="Times New Roman"/>
          <w:i/>
          <w:iCs/>
          <w:color w:val="231F20"/>
          <w:sz w:val="24"/>
          <w:szCs w:val="24"/>
        </w:rPr>
        <w:t>sampling frame</w:t>
      </w:r>
      <w:r w:rsidRPr="00F173F2">
        <w:rPr>
          <w:rFonts w:ascii="Times New Roman" w:hAnsi="Times New Roman" w:cs="Times New Roman"/>
          <w:color w:val="231F20"/>
          <w:sz w:val="24"/>
          <w:szCs w:val="24"/>
        </w:rPr>
        <w:t xml:space="preserve"> was formed and ﬁve scores were randomly drawn from it repeatedly. The goal was to mimic the median’s variability that would occur if additional samples of</w:t>
      </w:r>
      <w:r w:rsidR="00013E53">
        <w:rPr>
          <w:rFonts w:ascii="Times New Roman" w:hAnsi="Times New Roman" w:cs="Times New Roman"/>
          <w:color w:val="231F20"/>
          <w:sz w:val="24"/>
          <w:szCs w:val="24"/>
        </w:rPr>
        <w:t xml:space="preserve"> </w:t>
      </w:r>
      <w:r w:rsidR="00013E53" w:rsidRPr="00F173F2">
        <w:rPr>
          <w:rFonts w:ascii="Times New Roman" w:hAnsi="Times New Roman" w:cs="Times New Roman"/>
          <w:i/>
          <w:iCs/>
          <w:color w:val="231F20"/>
          <w:sz w:val="24"/>
          <w:szCs w:val="24"/>
        </w:rPr>
        <w:t>N</w:t>
      </w:r>
      <w:r w:rsidR="00013E53" w:rsidRPr="00F173F2">
        <w:rPr>
          <w:rFonts w:ascii="Times New Roman" w:hAnsi="Times New Roman" w:cs="Times New Roman"/>
          <w:color w:val="231F20"/>
          <w:sz w:val="24"/>
          <w:szCs w:val="24"/>
        </w:rPr>
        <w:t xml:space="preserve"> = 5 were drawn from the </w:t>
      </w:r>
      <w:r w:rsidR="00013E53" w:rsidRPr="00F173F2">
        <w:rPr>
          <w:rFonts w:ascii="Times New Roman" w:hAnsi="Times New Roman" w:cs="Times New Roman"/>
          <w:i/>
          <w:iCs/>
          <w:color w:val="231F20"/>
          <w:sz w:val="24"/>
          <w:szCs w:val="24"/>
        </w:rPr>
        <w:t>population</w:t>
      </w:r>
      <w:r w:rsidR="00013E53" w:rsidRPr="00F173F2">
        <w:rPr>
          <w:rFonts w:ascii="Times New Roman" w:hAnsi="Times New Roman" w:cs="Times New Roman"/>
          <w:color w:val="231F20"/>
          <w:sz w:val="24"/>
          <w:szCs w:val="24"/>
        </w:rPr>
        <w:t>. For many types of bootstraps, the best sampling frame is simply the observed sample.</w:t>
      </w:r>
    </w:p>
    <w:p w14:paraId="606F80E2" w14:textId="4F2E7932" w:rsidR="00156DDC" w:rsidRPr="00DA489B" w:rsidRDefault="00156DDC" w:rsidP="00910A32">
      <w:pPr>
        <w:pStyle w:val="Style9"/>
        <w:widowControl/>
        <w:suppressAutoHyphens/>
        <w:spacing w:line="480" w:lineRule="auto"/>
        <w:jc w:val="center"/>
        <w:rPr>
          <w:rFonts w:ascii="Times New Roman" w:hAnsi="Times New Roman" w:cs="Times New Roman"/>
          <w:b/>
          <w:bCs/>
          <w:sz w:val="24"/>
          <w:szCs w:val="24"/>
        </w:rPr>
      </w:pPr>
      <w:proofErr w:type="gramStart"/>
      <w:r w:rsidRPr="00DA489B">
        <w:rPr>
          <w:rFonts w:ascii="Times New Roman" w:hAnsi="Times New Roman" w:cs="Times New Roman"/>
          <w:b/>
          <w:bCs/>
          <w:sz w:val="24"/>
          <w:szCs w:val="24"/>
        </w:rPr>
        <w:t xml:space="preserve">TABLE </w:t>
      </w:r>
      <w:r w:rsidR="00B110AF">
        <w:rPr>
          <w:rFonts w:ascii="Times New Roman" w:hAnsi="Times New Roman" w:cs="Times New Roman"/>
          <w:b/>
          <w:bCs/>
          <w:sz w:val="24"/>
          <w:szCs w:val="24"/>
        </w:rPr>
        <w:t>?</w:t>
      </w:r>
      <w:proofErr w:type="gramEnd"/>
      <w:r w:rsidR="00B110AF">
        <w:rPr>
          <w:rFonts w:ascii="Times New Roman" w:hAnsi="Times New Roman" w:cs="Times New Roman"/>
          <w:b/>
          <w:bCs/>
          <w:sz w:val="24"/>
          <w:szCs w:val="24"/>
        </w:rPr>
        <w:t>?</w:t>
      </w:r>
      <w:r w:rsidRPr="00DA489B">
        <w:rPr>
          <w:rFonts w:ascii="Times New Roman" w:hAnsi="Times New Roman" w:cs="Times New Roman"/>
          <w:b/>
          <w:bCs/>
          <w:sz w:val="24"/>
          <w:szCs w:val="24"/>
        </w:rPr>
        <w:t>.1</w:t>
      </w:r>
    </w:p>
    <w:p w14:paraId="30B04607" w14:textId="77777777" w:rsidR="00156DDC" w:rsidRPr="00F173F2" w:rsidRDefault="00156DDC" w:rsidP="00910A32">
      <w:pPr>
        <w:pStyle w:val="Style9"/>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Illustration of Bootstrapped Scores and Statistics</w:t>
      </w:r>
    </w:p>
    <w:tbl>
      <w:tblPr>
        <w:tblW w:w="0" w:type="auto"/>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410"/>
        <w:gridCol w:w="3686"/>
        <w:gridCol w:w="3260"/>
      </w:tblGrid>
      <w:tr w:rsidR="00156DDC" w:rsidRPr="00F173F2" w14:paraId="3374FAB2" w14:textId="77777777" w:rsidTr="00A86576">
        <w:trPr>
          <w:cantSplit/>
          <w:trHeight w:val="369"/>
        </w:trPr>
        <w:tc>
          <w:tcPr>
            <w:tcW w:w="2410" w:type="dxa"/>
            <w:tcBorders>
              <w:top w:val="single" w:sz="4" w:space="0" w:color="auto"/>
              <w:bottom w:val="single" w:sz="4" w:space="0" w:color="auto"/>
            </w:tcBorders>
          </w:tcPr>
          <w:p w14:paraId="757B51E8" w14:textId="77777777" w:rsidR="00156DDC" w:rsidRPr="00F173F2" w:rsidRDefault="00156DDC" w:rsidP="00910A32">
            <w:pPr>
              <w:pStyle w:val="Style19"/>
              <w:widowControl/>
              <w:suppressAutoHyphens/>
              <w:spacing w:line="480" w:lineRule="auto"/>
              <w:rPr>
                <w:rFonts w:ascii="Times New Roman" w:hAnsi="Times New Roman" w:cs="Times New Roman"/>
                <w:sz w:val="24"/>
                <w:szCs w:val="24"/>
              </w:rPr>
            </w:pPr>
            <w:r w:rsidRPr="00F173F2">
              <w:rPr>
                <w:rFonts w:ascii="Times New Roman" w:hAnsi="Times New Roman" w:cs="Times New Roman"/>
                <w:b/>
                <w:bCs/>
                <w:color w:val="231F20"/>
                <w:sz w:val="24"/>
                <w:szCs w:val="24"/>
              </w:rPr>
              <w:t>Bootstrap index</w:t>
            </w:r>
          </w:p>
        </w:tc>
        <w:tc>
          <w:tcPr>
            <w:tcW w:w="3686" w:type="dxa"/>
            <w:tcBorders>
              <w:top w:val="single" w:sz="4" w:space="0" w:color="auto"/>
              <w:bottom w:val="single" w:sz="4" w:space="0" w:color="auto"/>
            </w:tcBorders>
          </w:tcPr>
          <w:p w14:paraId="1702298B" w14:textId="77777777" w:rsidR="00156DDC" w:rsidRPr="00F173F2" w:rsidRDefault="00156DDC" w:rsidP="00910A32">
            <w:pPr>
              <w:pStyle w:val="Style19"/>
              <w:widowControl/>
              <w:suppressAutoHyphens/>
              <w:spacing w:line="480" w:lineRule="auto"/>
              <w:jc w:val="center"/>
              <w:rPr>
                <w:rFonts w:ascii="Times New Roman" w:hAnsi="Times New Roman" w:cs="Times New Roman"/>
                <w:sz w:val="24"/>
                <w:szCs w:val="24"/>
              </w:rPr>
            </w:pPr>
            <w:r w:rsidRPr="00F173F2">
              <w:rPr>
                <w:rFonts w:ascii="Times New Roman" w:hAnsi="Times New Roman" w:cs="Times New Roman"/>
                <w:b/>
                <w:bCs/>
                <w:color w:val="231F20"/>
                <w:sz w:val="24"/>
                <w:szCs w:val="24"/>
              </w:rPr>
              <w:t>Bootstrapped</w:t>
            </w:r>
            <w:r w:rsidR="004545F2">
              <w:rPr>
                <w:rFonts w:ascii="Times New Roman" w:hAnsi="Times New Roman" w:cs="Times New Roman"/>
                <w:b/>
                <w:bCs/>
                <w:color w:val="231F20"/>
                <w:sz w:val="24"/>
                <w:szCs w:val="24"/>
              </w:rPr>
              <w:t xml:space="preserve"> </w:t>
            </w:r>
            <w:r w:rsidRPr="00F173F2">
              <w:rPr>
                <w:rFonts w:ascii="Times New Roman" w:hAnsi="Times New Roman" w:cs="Times New Roman"/>
                <w:b/>
                <w:bCs/>
                <w:color w:val="231F20"/>
                <w:sz w:val="24"/>
                <w:szCs w:val="24"/>
              </w:rPr>
              <w:t>sample (stage 3)</w:t>
            </w:r>
          </w:p>
        </w:tc>
        <w:tc>
          <w:tcPr>
            <w:tcW w:w="3260" w:type="dxa"/>
            <w:tcBorders>
              <w:top w:val="single" w:sz="4" w:space="0" w:color="auto"/>
              <w:bottom w:val="single" w:sz="4" w:space="0" w:color="auto"/>
            </w:tcBorders>
          </w:tcPr>
          <w:p w14:paraId="49008181" w14:textId="77777777" w:rsidR="00156DDC" w:rsidRPr="00F173F2" w:rsidRDefault="00156DDC" w:rsidP="00910A32">
            <w:pPr>
              <w:pStyle w:val="Style19"/>
              <w:widowControl/>
              <w:suppressAutoHyphens/>
              <w:spacing w:line="480" w:lineRule="auto"/>
              <w:jc w:val="center"/>
              <w:rPr>
                <w:rFonts w:ascii="Times New Roman" w:hAnsi="Times New Roman" w:cs="Times New Roman"/>
                <w:sz w:val="24"/>
                <w:szCs w:val="24"/>
              </w:rPr>
            </w:pPr>
            <w:r w:rsidRPr="00F173F2">
              <w:rPr>
                <w:rFonts w:ascii="Times New Roman" w:hAnsi="Times New Roman" w:cs="Times New Roman"/>
                <w:b/>
                <w:bCs/>
                <w:color w:val="231F20"/>
                <w:sz w:val="24"/>
                <w:szCs w:val="24"/>
              </w:rPr>
              <w:t>Bootstrapped</w:t>
            </w:r>
            <w:r w:rsidR="004545F2">
              <w:rPr>
                <w:rFonts w:ascii="Times New Roman" w:hAnsi="Times New Roman" w:cs="Times New Roman"/>
                <w:b/>
                <w:bCs/>
                <w:color w:val="231F20"/>
                <w:sz w:val="24"/>
                <w:szCs w:val="24"/>
              </w:rPr>
              <w:t xml:space="preserve"> </w:t>
            </w:r>
            <w:r w:rsidRPr="00F173F2">
              <w:rPr>
                <w:rFonts w:ascii="Times New Roman" w:hAnsi="Times New Roman" w:cs="Times New Roman"/>
                <w:b/>
                <w:bCs/>
                <w:color w:val="231F20"/>
                <w:sz w:val="24"/>
                <w:szCs w:val="24"/>
              </w:rPr>
              <w:t>statistic (stage 4)</w:t>
            </w:r>
          </w:p>
        </w:tc>
      </w:tr>
      <w:tr w:rsidR="00156DDC" w:rsidRPr="00F173F2" w14:paraId="0A794FE4" w14:textId="77777777" w:rsidTr="00A86576">
        <w:trPr>
          <w:cantSplit/>
          <w:trHeight w:val="417"/>
        </w:trPr>
        <w:tc>
          <w:tcPr>
            <w:tcW w:w="2410" w:type="dxa"/>
            <w:tcBorders>
              <w:top w:val="single" w:sz="4" w:space="0" w:color="auto"/>
            </w:tcBorders>
          </w:tcPr>
          <w:p w14:paraId="29C2476C"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1</w:t>
            </w:r>
          </w:p>
        </w:tc>
        <w:tc>
          <w:tcPr>
            <w:tcW w:w="3686" w:type="dxa"/>
            <w:tcBorders>
              <w:top w:val="single" w:sz="4" w:space="0" w:color="auto"/>
            </w:tcBorders>
          </w:tcPr>
          <w:p w14:paraId="1D3ABC06" w14:textId="41449019"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4,</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4, 50, 10, 50</w:t>
            </w:r>
            <w:r w:rsidR="00C86386">
              <w:rPr>
                <w:rFonts w:ascii="Times New Roman" w:hAnsi="Times New Roman" w:cs="Times New Roman"/>
                <w:color w:val="231F20"/>
                <w:sz w:val="24"/>
                <w:szCs w:val="24"/>
              </w:rPr>
              <w:t xml:space="preserve">                                    </w:t>
            </w:r>
          </w:p>
        </w:tc>
        <w:tc>
          <w:tcPr>
            <w:tcW w:w="3260" w:type="dxa"/>
            <w:tcBorders>
              <w:top w:val="single" w:sz="4" w:space="0" w:color="auto"/>
            </w:tcBorders>
          </w:tcPr>
          <w:p w14:paraId="714BF816" w14:textId="317EEBFA" w:rsidR="00156DDC" w:rsidRPr="00F173F2" w:rsidRDefault="00C86386" w:rsidP="00C86386">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1</w:t>
            </w:r>
            <w:r>
              <w:rPr>
                <w:rFonts w:ascii="Times New Roman" w:hAnsi="Times New Roman" w:cs="Times New Roman"/>
                <w:sz w:val="24"/>
                <w:szCs w:val="24"/>
              </w:rPr>
              <w:t xml:space="preserve"> = 10</w:t>
            </w:r>
          </w:p>
        </w:tc>
      </w:tr>
      <w:tr w:rsidR="00156DDC" w:rsidRPr="00F173F2" w14:paraId="4FC0FC43" w14:textId="77777777" w:rsidTr="00A86576">
        <w:trPr>
          <w:cantSplit/>
          <w:trHeight w:val="409"/>
        </w:trPr>
        <w:tc>
          <w:tcPr>
            <w:tcW w:w="2410" w:type="dxa"/>
          </w:tcPr>
          <w:p w14:paraId="6AFAA6E2"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2</w:t>
            </w:r>
          </w:p>
        </w:tc>
        <w:tc>
          <w:tcPr>
            <w:tcW w:w="3686" w:type="dxa"/>
          </w:tcPr>
          <w:p w14:paraId="2CE109C3" w14:textId="77777777" w:rsidR="00156DDC" w:rsidRPr="00F173F2" w:rsidRDefault="00156DDC" w:rsidP="00910A32">
            <w:pPr>
              <w:pStyle w:val="Style18"/>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10, 80, 10, 50, 80</w:t>
            </w:r>
          </w:p>
        </w:tc>
        <w:tc>
          <w:tcPr>
            <w:tcW w:w="3260" w:type="dxa"/>
          </w:tcPr>
          <w:p w14:paraId="504059C7" w14:textId="139237A0" w:rsidR="00156DDC" w:rsidRPr="00F173F2" w:rsidRDefault="00C86386"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2</w:t>
            </w:r>
            <w:r>
              <w:rPr>
                <w:rFonts w:ascii="Times New Roman" w:hAnsi="Times New Roman" w:cs="Times New Roman"/>
                <w:sz w:val="24"/>
                <w:szCs w:val="24"/>
              </w:rPr>
              <w:t xml:space="preserve"> = 50</w:t>
            </w:r>
          </w:p>
        </w:tc>
      </w:tr>
      <w:tr w:rsidR="00156DDC" w:rsidRPr="00F173F2" w14:paraId="1AC43A8C" w14:textId="77777777" w:rsidTr="00A86576">
        <w:trPr>
          <w:cantSplit/>
          <w:trHeight w:val="428"/>
        </w:trPr>
        <w:tc>
          <w:tcPr>
            <w:tcW w:w="2410" w:type="dxa"/>
          </w:tcPr>
          <w:p w14:paraId="399A6F6E"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3</w:t>
            </w:r>
          </w:p>
        </w:tc>
        <w:tc>
          <w:tcPr>
            <w:tcW w:w="3686" w:type="dxa"/>
          </w:tcPr>
          <w:p w14:paraId="74B1A7AC"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50,</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4, 4, 1, 80</w:t>
            </w:r>
          </w:p>
        </w:tc>
        <w:tc>
          <w:tcPr>
            <w:tcW w:w="3260" w:type="dxa"/>
          </w:tcPr>
          <w:p w14:paraId="5E7A7415" w14:textId="6761C1B7" w:rsidR="00156DDC" w:rsidRPr="00F173F2" w:rsidRDefault="00C86386" w:rsidP="00910A32">
            <w:pPr>
              <w:pStyle w:val="Style11"/>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3</w:t>
            </w:r>
            <w:r>
              <w:rPr>
                <w:rFonts w:ascii="Times New Roman" w:hAnsi="Times New Roman" w:cs="Times New Roman"/>
                <w:sz w:val="24"/>
                <w:szCs w:val="24"/>
              </w:rPr>
              <w:t xml:space="preserve"> = 4</w:t>
            </w:r>
          </w:p>
        </w:tc>
      </w:tr>
      <w:tr w:rsidR="00156DDC" w:rsidRPr="00F173F2" w14:paraId="49408930" w14:textId="77777777" w:rsidTr="00A86576">
        <w:trPr>
          <w:cantSplit/>
          <w:trHeight w:val="265"/>
        </w:trPr>
        <w:tc>
          <w:tcPr>
            <w:tcW w:w="2410" w:type="dxa"/>
          </w:tcPr>
          <w:p w14:paraId="7506DC6E"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 . .</w:t>
            </w:r>
          </w:p>
        </w:tc>
        <w:tc>
          <w:tcPr>
            <w:tcW w:w="3686" w:type="dxa"/>
          </w:tcPr>
          <w:p w14:paraId="2343646B"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p>
        </w:tc>
        <w:tc>
          <w:tcPr>
            <w:tcW w:w="3260" w:type="dxa"/>
          </w:tcPr>
          <w:p w14:paraId="6B702B78" w14:textId="77777777" w:rsidR="00156DDC" w:rsidRPr="00F173F2" w:rsidRDefault="00156DDC" w:rsidP="00910A32">
            <w:pPr>
              <w:pStyle w:val="Style20"/>
              <w:widowControl/>
              <w:suppressAutoHyphens/>
              <w:spacing w:line="480" w:lineRule="auto"/>
              <w:jc w:val="center"/>
              <w:rPr>
                <w:rFonts w:ascii="Times New Roman" w:hAnsi="Times New Roman" w:cs="Times New Roman"/>
                <w:sz w:val="24"/>
                <w:szCs w:val="24"/>
              </w:rPr>
            </w:pPr>
          </w:p>
        </w:tc>
      </w:tr>
      <w:tr w:rsidR="00156DDC" w:rsidRPr="00F173F2" w14:paraId="36350F88" w14:textId="77777777" w:rsidTr="00A86576">
        <w:trPr>
          <w:cantSplit/>
          <w:trHeight w:val="411"/>
        </w:trPr>
        <w:tc>
          <w:tcPr>
            <w:tcW w:w="2410" w:type="dxa"/>
          </w:tcPr>
          <w:p w14:paraId="4BDBD42C"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9,998</w:t>
            </w:r>
          </w:p>
        </w:tc>
        <w:tc>
          <w:tcPr>
            <w:tcW w:w="3686" w:type="dxa"/>
          </w:tcPr>
          <w:p w14:paraId="4B677EBD"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1,</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4, 10, 50, 80</w:t>
            </w:r>
          </w:p>
        </w:tc>
        <w:tc>
          <w:tcPr>
            <w:tcW w:w="3260" w:type="dxa"/>
          </w:tcPr>
          <w:p w14:paraId="5C7601EF" w14:textId="310909B1" w:rsidR="00156DDC" w:rsidRPr="00F173F2" w:rsidRDefault="00C86386"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9998</w:t>
            </w:r>
            <w:r>
              <w:rPr>
                <w:rFonts w:ascii="Times New Roman" w:hAnsi="Times New Roman" w:cs="Times New Roman"/>
                <w:sz w:val="24"/>
                <w:szCs w:val="24"/>
              </w:rPr>
              <w:t xml:space="preserve"> = 10</w:t>
            </w:r>
          </w:p>
        </w:tc>
      </w:tr>
      <w:tr w:rsidR="00156DDC" w:rsidRPr="00F173F2" w14:paraId="29ED4C3C" w14:textId="77777777" w:rsidTr="00A86576">
        <w:trPr>
          <w:cantSplit/>
          <w:trHeight w:val="416"/>
        </w:trPr>
        <w:tc>
          <w:tcPr>
            <w:tcW w:w="2410" w:type="dxa"/>
          </w:tcPr>
          <w:p w14:paraId="2CA1A8DA"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lastRenderedPageBreak/>
              <w:t>9,999</w:t>
            </w:r>
          </w:p>
        </w:tc>
        <w:tc>
          <w:tcPr>
            <w:tcW w:w="3686" w:type="dxa"/>
          </w:tcPr>
          <w:p w14:paraId="50D781DF"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4,</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4, 4, 4, 50</w:t>
            </w:r>
          </w:p>
        </w:tc>
        <w:tc>
          <w:tcPr>
            <w:tcW w:w="3260" w:type="dxa"/>
          </w:tcPr>
          <w:p w14:paraId="769E1735" w14:textId="6342EB25" w:rsidR="00156DDC" w:rsidRPr="00F173F2" w:rsidRDefault="00C86386" w:rsidP="00910A32">
            <w:pPr>
              <w:pStyle w:val="Style20"/>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9999</w:t>
            </w:r>
            <w:r>
              <w:rPr>
                <w:rFonts w:ascii="Times New Roman" w:hAnsi="Times New Roman" w:cs="Times New Roman"/>
                <w:sz w:val="24"/>
                <w:szCs w:val="24"/>
              </w:rPr>
              <w:t xml:space="preserve"> = 4</w:t>
            </w:r>
          </w:p>
        </w:tc>
      </w:tr>
    </w:tbl>
    <w:p w14:paraId="0F925691" w14:textId="77777777" w:rsidR="00156DDC" w:rsidRPr="00F173F2" w:rsidRDefault="00156DDC" w:rsidP="00910A32">
      <w:pPr>
        <w:pStyle w:val="Style7"/>
        <w:widowControl/>
        <w:suppressAutoHyphens/>
        <w:spacing w:before="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Stage 4, a bootstrap distribution of medians was built to make an inference about the median of the population. Using a sample’s statistic to estimate a population parameter follows the </w:t>
      </w:r>
      <w:r w:rsidRPr="00F173F2">
        <w:rPr>
          <w:rFonts w:ascii="Times New Roman" w:hAnsi="Times New Roman" w:cs="Times New Roman"/>
          <w:i/>
          <w:iCs/>
          <w:color w:val="231F20"/>
          <w:sz w:val="24"/>
          <w:szCs w:val="24"/>
        </w:rPr>
        <w:t>plug-in principle</w:t>
      </w:r>
      <w:r w:rsidRPr="00F173F2">
        <w:rPr>
          <w:rFonts w:ascii="Times New Roman" w:hAnsi="Times New Roman" w:cs="Times New Roman"/>
          <w:color w:val="231F20"/>
          <w:sz w:val="24"/>
          <w:szCs w:val="24"/>
        </w:rPr>
        <w:t xml:space="preserve">; the median is the </w:t>
      </w:r>
      <w:r w:rsidRPr="00F173F2">
        <w:rPr>
          <w:rFonts w:ascii="Times New Roman" w:hAnsi="Times New Roman" w:cs="Times New Roman"/>
          <w:i/>
          <w:iCs/>
          <w:color w:val="231F20"/>
          <w:sz w:val="24"/>
          <w:szCs w:val="24"/>
        </w:rPr>
        <w:t>plug-in statistic</w:t>
      </w:r>
      <w:r w:rsidRPr="00F173F2">
        <w:rPr>
          <w:rFonts w:ascii="Times New Roman" w:hAnsi="Times New Roman" w:cs="Times New Roman"/>
          <w:color w:val="231F20"/>
          <w:sz w:val="24"/>
          <w:szCs w:val="24"/>
        </w:rPr>
        <w:t xml:space="preserve"> in this example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Chapter 4).</w:t>
      </w:r>
    </w:p>
    <w:p w14:paraId="7C0FB810" w14:textId="44EC46DC"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 statistic’s standard error quantiﬁes the variability in its sampling distribution. Instead of calculating the spread of a </w:t>
      </w:r>
      <w:r w:rsidRPr="00F173F2">
        <w:rPr>
          <w:rFonts w:ascii="Times New Roman" w:hAnsi="Times New Roman" w:cs="Times New Roman"/>
          <w:i/>
          <w:iCs/>
          <w:color w:val="231F20"/>
          <w:sz w:val="24"/>
          <w:szCs w:val="24"/>
        </w:rPr>
        <w:t>theoretical</w:t>
      </w:r>
      <w:r w:rsidRPr="00F173F2">
        <w:rPr>
          <w:rFonts w:ascii="Times New Roman" w:hAnsi="Times New Roman" w:cs="Times New Roman"/>
          <w:color w:val="231F20"/>
          <w:sz w:val="24"/>
          <w:szCs w:val="24"/>
        </w:rPr>
        <w:t xml:space="preserve"> sampling distribution (closed-form mathematical solutions that exist for statistics</w:t>
      </w:r>
      <w:r w:rsidR="00B110AF">
        <w:rPr>
          <w:rFonts w:ascii="Times New Roman" w:hAnsi="Times New Roman" w:cs="Times New Roman"/>
          <w:color w:val="231F20"/>
          <w:sz w:val="24"/>
          <w:szCs w:val="24"/>
        </w:rPr>
        <w:t xml:space="preserve"> such as</w:t>
      </w:r>
      <w:r w:rsidR="00470C97">
        <w:rPr>
          <w:rFonts w:ascii="Times New Roman" w:hAnsi="Times New Roman" w:cs="Times New Roman"/>
          <w:color w:val="231F20"/>
          <w:sz w:val="24"/>
          <w:szCs w:val="24"/>
        </w:rPr>
        <w:t xml:space="preserve"> </w:t>
      </w:r>
      <w:r w:rsidR="003672C2">
        <w:rPr>
          <w:rFonts w:ascii="Times New Roman" w:hAnsi="Times New Roman" w:cs="Times New Roman"/>
          <w:color w:val="231F20"/>
          <w:position w:val="-4"/>
          <w:sz w:val="24"/>
          <w:szCs w:val="24"/>
        </w:rPr>
        <w:pict w14:anchorId="1C4C01F8">
          <v:shape id="_x0000_i1032" type="#_x0000_t75" style="width:14.4pt;height:15.55pt">
            <v:imagedata r:id="rId9" o:title=""/>
          </v:shape>
        </w:pic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r</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but not for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 xml:space="preserve">), we calculate the spread in an </w:t>
      </w:r>
      <w:r w:rsidRPr="00F173F2">
        <w:rPr>
          <w:rFonts w:ascii="Times New Roman" w:hAnsi="Times New Roman" w:cs="Times New Roman"/>
          <w:i/>
          <w:iCs/>
          <w:color w:val="231F20"/>
          <w:sz w:val="24"/>
          <w:szCs w:val="24"/>
        </w:rPr>
        <w:t>empirical</w:t>
      </w:r>
      <w:r w:rsidRPr="00F173F2">
        <w:rPr>
          <w:rFonts w:ascii="Times New Roman" w:hAnsi="Times New Roman" w:cs="Times New Roman"/>
          <w:color w:val="231F20"/>
          <w:sz w:val="24"/>
          <w:szCs w:val="24"/>
        </w:rPr>
        <w:t xml:space="preserve"> sampling distribution in Stage 5.</w:t>
      </w:r>
    </w:p>
    <w:p w14:paraId="02153148" w14:textId="0E67D4A1" w:rsidR="00156DDC" w:rsidRPr="00F173F2" w:rsidRDefault="00156DDC"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1b: Standard error of the mean.</w:t>
      </w:r>
      <w:r w:rsidRPr="00F173F2">
        <w:rPr>
          <w:rFonts w:ascii="Times New Roman" w:hAnsi="Times New Roman" w:cs="Times New Roman"/>
          <w:color w:val="231F20"/>
          <w:sz w:val="24"/>
          <w:szCs w:val="24"/>
        </w:rPr>
        <w:t xml:space="preserve"> The researcher later reused the collected sample to address a different question—one that is better suited by the mean. The algorithm proceeds as in Example 1a, except the plug-in statistic is now the mean instead of the median. </w:t>
      </w:r>
    </w:p>
    <w:p w14:paraId="02104730"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observed mean, </w:t>
      </w:r>
      <w:r w:rsidR="003672C2">
        <w:rPr>
          <w:rFonts w:ascii="Times New Roman" w:hAnsi="Times New Roman" w:cs="Times New Roman"/>
          <w:color w:val="231F20"/>
          <w:position w:val="-6"/>
          <w:sz w:val="24"/>
          <w:szCs w:val="24"/>
        </w:rPr>
        <w:pict w14:anchorId="2AF44489">
          <v:shape id="_x0000_i1033" type="#_x0000_t75" style="width:26.5pt;height:17.3pt">
            <v:imagedata r:id="rId10" o:title=""/>
          </v:shape>
        </w:pict>
      </w:r>
      <w:r w:rsidRPr="00F173F2">
        <w:rPr>
          <w:rFonts w:ascii="Times New Roman" w:hAnsi="Times New Roman" w:cs="Times New Roman"/>
          <w:color w:val="231F20"/>
          <w:sz w:val="24"/>
          <w:szCs w:val="24"/>
        </w:rPr>
        <w:t xml:space="preserve">,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w:t>
      </w:r>
    </w:p>
    <w:p w14:paraId="4587C07A" w14:textId="4054D3FE"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which </w:t>
      </w:r>
      <w:r w:rsidR="00B110AF">
        <w:rPr>
          <w:rFonts w:ascii="Times New Roman" w:hAnsi="Times New Roman" w:cs="Times New Roman"/>
          <w:color w:val="231F20"/>
          <w:sz w:val="24"/>
          <w:szCs w:val="24"/>
        </w:rPr>
        <w:t>is</w:t>
      </w:r>
      <w:r w:rsidRPr="00F173F2">
        <w:rPr>
          <w:rFonts w:ascii="Times New Roman" w:hAnsi="Times New Roman" w:cs="Times New Roman"/>
          <w:color w:val="231F20"/>
          <w:sz w:val="24"/>
          <w:szCs w:val="24"/>
        </w:rPr>
        <w:t xml:space="preserve"> the ﬁve observed scores in this example.</w:t>
      </w:r>
    </w:p>
    <w:p w14:paraId="03EFD01A" w14:textId="77777777" w:rsidR="00156DDC" w:rsidRDefault="00156DDC" w:rsidP="00910A32">
      <w:pPr>
        <w:pStyle w:val="Style7"/>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with replacement from the sampling frame; this creates one bootstrap sample.</w:t>
      </w:r>
      <w:r w:rsidR="00A2062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Repeat this process many times, say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p>
    <w:p w14:paraId="220F21BB" w14:textId="77777777" w:rsidR="00156DDC" w:rsidRPr="00F173F2" w:rsidRDefault="00156DDC" w:rsidP="00910A32">
      <w:pPr>
        <w:pStyle w:val="Style11"/>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A bootstrap distribution is formed by calculating the mean of each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 The bootstrap distribution is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bootstrapped means:</w:t>
      </w:r>
      <w:r>
        <w:rPr>
          <w:rFonts w:ascii="Times New Roman" w:hAnsi="Times New Roman" w:cs="Times New Roman"/>
          <w:color w:val="231F20"/>
          <w:sz w:val="24"/>
          <w:szCs w:val="24"/>
        </w:rPr>
        <w:t xml:space="preserve"> </w:t>
      </w:r>
      <w:r w:rsidR="003672C2">
        <w:rPr>
          <w:rFonts w:ascii="Times New Roman" w:hAnsi="Times New Roman" w:cs="Times New Roman"/>
          <w:color w:val="231F20"/>
          <w:position w:val="-10"/>
          <w:sz w:val="24"/>
          <w:szCs w:val="24"/>
        </w:rPr>
        <w:pict w14:anchorId="77F61382">
          <v:shape id="_x0000_i1034" type="#_x0000_t75" style="width:83.5pt;height:21.3pt">
            <v:imagedata r:id="rId11" o:title=""/>
          </v:shape>
        </w:pict>
      </w:r>
    </w:p>
    <w:p w14:paraId="398DC3D2" w14:textId="77777777" w:rsidR="00156DDC" w:rsidRDefault="00156DDC" w:rsidP="00910A32">
      <w:pPr>
        <w:pStyle w:val="Style7"/>
        <w:widowControl/>
        <w:suppressAutoHyphens/>
        <w:spacing w:after="240"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The standard error of the mean is estimated by the standard deviation of the bootstrap distribution.</w:t>
      </w:r>
    </w:p>
    <w:p w14:paraId="0E9E34AC" w14:textId="77777777" w:rsidR="00A34088" w:rsidRPr="00A34088" w:rsidRDefault="003672C2" w:rsidP="00910A32">
      <w:pPr>
        <w:widowControl/>
        <w:suppressAutoHyphens/>
        <w:spacing w:before="240" w:after="240" w:line="480" w:lineRule="auto"/>
        <w:jc w:val="center"/>
        <w:rPr>
          <w:lang w:val="en-IN" w:eastAsia="en-IN"/>
        </w:rPr>
      </w:pPr>
      <w:r>
        <w:rPr>
          <w:position w:val="-66"/>
          <w:lang w:val="en-IN" w:eastAsia="en-IN"/>
        </w:rPr>
        <w:pict w14:anchorId="365756F7">
          <v:shape id="_x0000_i1035" type="#_x0000_t75" style="width:148.05pt;height:1in">
            <v:imagedata r:id="rId12" o:title=""/>
          </v:shape>
        </w:pict>
      </w:r>
      <w:r w:rsidR="003317A8">
        <w:rPr>
          <w:lang w:val="en-IN" w:eastAsia="en-IN"/>
        </w:rPr>
        <w:tab/>
      </w:r>
      <w:r w:rsidR="003317A8">
        <w:rPr>
          <w:lang w:val="en-IN" w:eastAsia="en-IN"/>
        </w:rPr>
        <w:tab/>
      </w:r>
      <w:r w:rsidR="009D3493">
        <w:rPr>
          <w:lang w:val="en-IN" w:eastAsia="en-IN"/>
        </w:rPr>
        <w:tab/>
      </w:r>
      <w:r w:rsidR="003317A8">
        <w:rPr>
          <w:lang w:val="en-IN" w:eastAsia="en-IN"/>
        </w:rPr>
        <w:t>(2)</w:t>
      </w:r>
    </w:p>
    <w:p w14:paraId="665754BE" w14:textId="11559742"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The bootstrap samples from Example 1a can be reused to calculate the bootstrapped means.</w:t>
      </w:r>
      <w:r w:rsidR="0089290A">
        <w:rPr>
          <w:rStyle w:val="FootnoteReference"/>
          <w:rFonts w:ascii="Times New Roman" w:hAnsi="Times New Roman" w:cs="Times New Roman"/>
          <w:color w:val="231F20"/>
          <w:sz w:val="24"/>
          <w:szCs w:val="24"/>
        </w:rPr>
        <w:footnoteReference w:id="3"/>
      </w:r>
      <w:r w:rsidRPr="00F173F2">
        <w:rPr>
          <w:rFonts w:ascii="Times New Roman" w:hAnsi="Times New Roman" w:cs="Times New Roman"/>
          <w:color w:val="231F20"/>
          <w:sz w:val="24"/>
          <w:szCs w:val="24"/>
        </w:rPr>
        <w:t xml:space="preserve"> The last column in Table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.1 would be replaced with the values </w:t>
      </w:r>
      <w:r w:rsidR="003672C2">
        <w:rPr>
          <w:rFonts w:ascii="Times New Roman" w:hAnsi="Times New Roman" w:cs="Times New Roman"/>
          <w:color w:val="231F20"/>
          <w:position w:val="-10"/>
          <w:sz w:val="24"/>
          <w:szCs w:val="24"/>
        </w:rPr>
        <w:pict w14:anchorId="4FB01B92">
          <v:shape id="_x0000_i1036" type="#_x0000_t75" style="width:165.3pt;height:21.3pt">
            <v:imagedata r:id="rId13" o:title=""/>
          </v:shape>
        </w:pict>
      </w:r>
      <w:r w:rsidRPr="00F173F2">
        <w:rPr>
          <w:rFonts w:ascii="Times New Roman" w:hAnsi="Times New Roman" w:cs="Times New Roman"/>
          <w:color w:val="231F20"/>
          <w:sz w:val="24"/>
          <w:szCs w:val="24"/>
        </w:rPr>
        <w:t xml:space="preserve"> Stage 5 then calculates the standard deviation of these 9,999 statistics (the reason for choosing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is discussed brieﬂy in the section Bootstrap Sample Size).</w:t>
      </w:r>
    </w:p>
    <w:p w14:paraId="3F5AE7F2" w14:textId="4FCC50BE" w:rsidR="00156DDC"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There are many types of bootstraps, and the two just described are </w:t>
      </w:r>
      <w:r w:rsidRPr="00F173F2">
        <w:rPr>
          <w:rFonts w:ascii="Times New Roman" w:hAnsi="Times New Roman" w:cs="Times New Roman"/>
          <w:i/>
          <w:iCs/>
          <w:color w:val="231F20"/>
          <w:sz w:val="24"/>
          <w:szCs w:val="24"/>
        </w:rPr>
        <w:t>nonparametric</w:t>
      </w:r>
      <w:r w:rsidRPr="00F173F2">
        <w:rPr>
          <w:rFonts w:ascii="Times New Roman" w:hAnsi="Times New Roman" w:cs="Times New Roman"/>
          <w:color w:val="231F20"/>
          <w:sz w:val="24"/>
          <w:szCs w:val="24"/>
        </w:rPr>
        <w:t xml:space="preserve"> in the sense that </w:t>
      </w:r>
      <w:r w:rsidR="00B110AF">
        <w:rPr>
          <w:rFonts w:ascii="Times New Roman" w:hAnsi="Times New Roman" w:cs="Times New Roman"/>
          <w:color w:val="231F20"/>
          <w:sz w:val="24"/>
          <w:szCs w:val="24"/>
        </w:rPr>
        <w:t>they</w:t>
      </w:r>
      <w:r w:rsidRPr="00F173F2">
        <w:rPr>
          <w:rFonts w:ascii="Times New Roman" w:hAnsi="Times New Roman" w:cs="Times New Roman"/>
          <w:color w:val="231F20"/>
          <w:sz w:val="24"/>
          <w:szCs w:val="24"/>
        </w:rPr>
        <w:t xml:space="preserve"> require no assumptions about the sampling distributions (however, </w:t>
      </w:r>
      <w:r w:rsidR="00B110AF">
        <w:rPr>
          <w:rFonts w:ascii="Times New Roman" w:hAnsi="Times New Roman" w:cs="Times New Roman"/>
          <w:color w:val="231F20"/>
          <w:sz w:val="24"/>
          <w:szCs w:val="24"/>
        </w:rPr>
        <w:t>they</w:t>
      </w:r>
      <w:r w:rsidRPr="00F173F2">
        <w:rPr>
          <w:rFonts w:ascii="Times New Roman" w:hAnsi="Times New Roman" w:cs="Times New Roman"/>
          <w:color w:val="231F20"/>
          <w:sz w:val="24"/>
          <w:szCs w:val="24"/>
        </w:rPr>
        <w:t xml:space="preserve"> do assume that the observed scores are drawn independently from the population of interest). A procedure is </w:t>
      </w:r>
      <w:r w:rsidRPr="00F173F2">
        <w:rPr>
          <w:rFonts w:ascii="Times New Roman" w:hAnsi="Times New Roman" w:cs="Times New Roman"/>
          <w:i/>
          <w:iCs/>
          <w:color w:val="231F20"/>
          <w:sz w:val="24"/>
          <w:szCs w:val="24"/>
        </w:rPr>
        <w:t>parametric</w:t>
      </w:r>
      <w:r w:rsidRPr="00F173F2">
        <w:rPr>
          <w:rFonts w:ascii="Times New Roman" w:hAnsi="Times New Roman" w:cs="Times New Roman"/>
          <w:color w:val="231F20"/>
          <w:sz w:val="24"/>
          <w:szCs w:val="24"/>
        </w:rPr>
        <w:t xml:space="preserve"> when it relies on assumptions about the population distribution. The typical parametric standard error of the mean is</w:t>
      </w:r>
    </w:p>
    <w:p w14:paraId="1D811079" w14:textId="77777777" w:rsidR="00740680" w:rsidRPr="00740680" w:rsidRDefault="003672C2" w:rsidP="00910A32">
      <w:pPr>
        <w:widowControl/>
        <w:suppressAutoHyphens/>
        <w:spacing w:before="240" w:after="240" w:line="480" w:lineRule="auto"/>
        <w:jc w:val="center"/>
        <w:rPr>
          <w:lang w:val="en-IN" w:eastAsia="en-IN"/>
        </w:rPr>
      </w:pPr>
      <w:r>
        <w:rPr>
          <w:position w:val="-34"/>
          <w:lang w:val="en-IN" w:eastAsia="en-IN"/>
        </w:rPr>
        <w:pict w14:anchorId="321E81B6">
          <v:shape id="_x0000_i1037" type="#_x0000_t75" style="width:228.1pt;height:48.4pt">
            <v:imagedata r:id="rId14" o:title=""/>
          </v:shape>
        </w:pict>
      </w:r>
      <w:r w:rsidR="00740680">
        <w:rPr>
          <w:lang w:val="en-IN" w:eastAsia="en-IN"/>
        </w:rPr>
        <w:tab/>
      </w:r>
      <w:r w:rsidR="00740680">
        <w:rPr>
          <w:lang w:val="en-IN" w:eastAsia="en-IN"/>
        </w:rPr>
        <w:tab/>
      </w:r>
      <w:r w:rsidR="00D11D82">
        <w:rPr>
          <w:lang w:val="en-IN" w:eastAsia="en-IN"/>
        </w:rPr>
        <w:tab/>
      </w:r>
      <w:r w:rsidR="00D11D82">
        <w:rPr>
          <w:lang w:val="en-IN" w:eastAsia="en-IN"/>
        </w:rPr>
        <w:tab/>
      </w:r>
      <w:r w:rsidR="00740680">
        <w:rPr>
          <w:lang w:val="en-IN" w:eastAsia="en-IN"/>
        </w:rPr>
        <w:t>(3)</w:t>
      </w:r>
    </w:p>
    <w:p w14:paraId="7B61B876" w14:textId="6C426B8D"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conventional standard error of the mean measures the variability in a sample (i.e., the standard deviation, </w:t>
      </w:r>
      <w:r w:rsidRPr="00F173F2">
        <w:rPr>
          <w:rFonts w:ascii="Times New Roman" w:hAnsi="Times New Roman" w:cs="Times New Roman"/>
          <w:i/>
          <w:iCs/>
          <w:color w:val="231F20"/>
          <w:sz w:val="24"/>
          <w:szCs w:val="24"/>
        </w:rPr>
        <w:t>s</w:t>
      </w:r>
      <w:r w:rsidRPr="00F173F2">
        <w:rPr>
          <w:rFonts w:ascii="Times New Roman" w:hAnsi="Times New Roman" w:cs="Times New Roman"/>
          <w:color w:val="231F20"/>
          <w:sz w:val="24"/>
          <w:szCs w:val="24"/>
        </w:rPr>
        <w:t>) to estimate the variability in the population of means.</w:t>
      </w:r>
      <w:r w:rsidR="001F687D">
        <w:rPr>
          <w:rStyle w:val="FootnoteReference"/>
          <w:rFonts w:ascii="Times New Roman" w:hAnsi="Times New Roman" w:cs="Times New Roman"/>
          <w:color w:val="231F20"/>
          <w:sz w:val="24"/>
          <w:szCs w:val="24"/>
        </w:rPr>
        <w:footnoteReference w:id="4"/>
      </w:r>
      <w:r w:rsidRPr="00F173F2">
        <w:rPr>
          <w:rFonts w:ascii="Times New Roman" w:hAnsi="Times New Roman" w:cs="Times New Roman"/>
          <w:color w:val="231F20"/>
          <w:sz w:val="24"/>
          <w:szCs w:val="24"/>
        </w:rPr>
        <w:t xml:space="preserve"> It uses the central limit theorem to relate </w:t>
      </w:r>
      <w:r w:rsidRPr="00F173F2">
        <w:rPr>
          <w:rFonts w:ascii="Times New Roman" w:hAnsi="Times New Roman" w:cs="Times New Roman"/>
          <w:i/>
          <w:iCs/>
          <w:color w:val="231F20"/>
          <w:sz w:val="24"/>
          <w:szCs w:val="24"/>
        </w:rPr>
        <w:t>s</w:t>
      </w:r>
      <w:r w:rsidRPr="00F173F2">
        <w:rPr>
          <w:rFonts w:ascii="Times New Roman" w:hAnsi="Times New Roman" w:cs="Times New Roman"/>
          <w:color w:val="231F20"/>
          <w:sz w:val="24"/>
          <w:szCs w:val="24"/>
        </w:rPr>
        <w:t xml:space="preserve"> to the </w:t>
      </w:r>
      <w:r w:rsidR="003672C2">
        <w:rPr>
          <w:rFonts w:ascii="Times New Roman" w:hAnsi="Times New Roman" w:cs="Times New Roman"/>
          <w:color w:val="231F20"/>
          <w:position w:val="-16"/>
          <w:sz w:val="24"/>
          <w:szCs w:val="24"/>
        </w:rPr>
        <w:pict w14:anchorId="5762FC81">
          <v:shape id="_x0000_i1038" type="#_x0000_t75" style="width:20.15pt;height:20.15pt">
            <v:imagedata r:id="rId15" o:title=""/>
          </v:shape>
        </w:pict>
      </w:r>
      <w:r w:rsidR="00343B41">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Unfortunately, many useful statistics do not have a convenient theoretical relationship such as this. </w:t>
      </w:r>
      <w:r w:rsidR="00CE4DB4">
        <w:rPr>
          <w:rFonts w:ascii="Times New Roman" w:hAnsi="Times New Roman" w:cs="Times New Roman"/>
          <w:color w:val="231F20"/>
          <w:sz w:val="24"/>
          <w:szCs w:val="24"/>
        </w:rPr>
        <w:t>F</w:t>
      </w:r>
      <w:r w:rsidRPr="00F173F2">
        <w:rPr>
          <w:rFonts w:ascii="Times New Roman" w:hAnsi="Times New Roman" w:cs="Times New Roman"/>
          <w:color w:val="231F20"/>
          <w:sz w:val="24"/>
          <w:szCs w:val="24"/>
        </w:rPr>
        <w:t>or the statistics that do, the required assumptions can be unreasonable in some applied scenarios. The bootstrap can help in both cases; calculating the standard error is simple even for complicated plug-in statistics. The choice of the plug-in statistic is very ﬂexible, and this will be discussed later.</w:t>
      </w:r>
    </w:p>
    <w:p w14:paraId="6EEE8425" w14:textId="77777777" w:rsidR="00156DDC" w:rsidRDefault="00156DDC" w:rsidP="00910A32">
      <w:pPr>
        <w:pStyle w:val="Style9"/>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lastRenderedPageBreak/>
        <w:t>Example 1c: Conﬁdence interval for the mean.</w:t>
      </w:r>
      <w:r w:rsidR="0005462E">
        <w:rPr>
          <w:rFonts w:ascii="Times New Roman" w:hAnsi="Times New Roman" w:cs="Times New Roman"/>
          <w:b/>
          <w:bCs/>
          <w:color w:val="231F20"/>
          <w:sz w:val="24"/>
          <w:szCs w:val="24"/>
        </w:rPr>
        <w:t xml:space="preserve"> </w:t>
      </w:r>
      <w:r w:rsidRPr="00F173F2">
        <w:rPr>
          <w:rFonts w:ascii="Times New Roman" w:hAnsi="Times New Roman" w:cs="Times New Roman"/>
          <w:color w:val="231F20"/>
          <w:sz w:val="24"/>
          <w:szCs w:val="24"/>
        </w:rPr>
        <w:t>A 95% conﬁdence interval (CI) for the mean</w:t>
      </w:r>
      <w:r w:rsidR="008C094C">
        <w:rPr>
          <w:rStyle w:val="FootnoteReference"/>
          <w:rFonts w:ascii="Times New Roman" w:hAnsi="Times New Roman" w:cs="Times New Roman"/>
          <w:color w:val="231F20"/>
          <w:sz w:val="24"/>
          <w:szCs w:val="24"/>
        </w:rPr>
        <w:footnoteReference w:id="5"/>
      </w:r>
      <w:r w:rsidRPr="00F173F2">
        <w:rPr>
          <w:rFonts w:ascii="Times New Roman" w:hAnsi="Times New Roman" w:cs="Times New Roman"/>
          <w:color w:val="231F20"/>
          <w:sz w:val="24"/>
          <w:szCs w:val="24"/>
        </w:rPr>
        <w:t xml:space="preserve"> can be estimated from the bootstrap distribution created in Stage 4. The bootstrap samples and bootstrap distribution can be reused. Only the ﬁnal stage is different.</w:t>
      </w:r>
    </w:p>
    <w:p w14:paraId="4F507441"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Stages 1 to 4:</w:t>
      </w:r>
      <w:r w:rsidRPr="00F173F2">
        <w:rPr>
          <w:rFonts w:ascii="Times New Roman" w:hAnsi="Times New Roman" w:cs="Times New Roman"/>
          <w:color w:val="231F20"/>
          <w:sz w:val="24"/>
          <w:szCs w:val="24"/>
        </w:rPr>
        <w:t xml:space="preserve"> Proceed as in Example 1b.</w:t>
      </w:r>
    </w:p>
    <w:p w14:paraId="5C88C258" w14:textId="77777777" w:rsidR="00156DDC" w:rsidRPr="00F173F2" w:rsidRDefault="00156DDC" w:rsidP="00910A32">
      <w:pPr>
        <w:pStyle w:val="Style7"/>
        <w:widowControl/>
        <w:suppressAutoHyphens/>
        <w:spacing w:after="240"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Order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bootstrapped statistics from smallest to largest. The CI bounds are marked by the 250th smallest value and the 250th largest value (i.e., the .025 and .975 quantiles). The number of scores in each tail is calculated by </w:t>
      </w:r>
      <w:proofErr w:type="gramStart"/>
      <w:r w:rsidRPr="00F173F2">
        <w:rPr>
          <w:rFonts w:ascii="Times New Roman" w:hAnsi="Times New Roman" w:cs="Times New Roman"/>
          <w:color w:val="231F20"/>
          <w:sz w:val="24"/>
          <w:szCs w:val="24"/>
        </w:rPr>
        <w:t>α(</w:t>
      </w:r>
      <w:proofErr w:type="gramEnd"/>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+ 1) /2; α is .05 with a 95% CI.</w:t>
      </w:r>
    </w:p>
    <w:p w14:paraId="059496EB"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A CI determined from this type of bootstrap distribution has an additional advantage over a CI determined from a parametric, theoretical normal distribution. The parametric distribution relies on the central limit theorem for normality, and thus the tails are an equal distance from</w:t>
      </w:r>
      <w:r w:rsidR="003672C2">
        <w:rPr>
          <w:rFonts w:ascii="Times New Roman" w:hAnsi="Times New Roman" w:cs="Times New Roman"/>
          <w:color w:val="231F20"/>
          <w:position w:val="-4"/>
          <w:sz w:val="24"/>
          <w:szCs w:val="24"/>
        </w:rPr>
        <w:pict w14:anchorId="0B7DD575">
          <v:shape id="_x0000_i1039" type="#_x0000_t75" style="width:14.4pt;height:15.55pt">
            <v:imagedata r:id="rId16" o:title=""/>
          </v:shape>
        </w:pict>
      </w:r>
      <w:r w:rsidRPr="00F173F2">
        <w:rPr>
          <w:rFonts w:ascii="Times New Roman" w:hAnsi="Times New Roman" w:cs="Times New Roman"/>
          <w:color w:val="231F20"/>
          <w:sz w:val="24"/>
          <w:szCs w:val="24"/>
        </w:rPr>
        <w:t xml:space="preserve">; the CI is deﬁned by </w:t>
      </w:r>
      <w:r w:rsidR="003672C2">
        <w:rPr>
          <w:rFonts w:ascii="Times New Roman" w:hAnsi="Times New Roman" w:cs="Times New Roman"/>
          <w:color w:val="231F20"/>
          <w:position w:val="-6"/>
          <w:sz w:val="24"/>
          <w:szCs w:val="24"/>
        </w:rPr>
        <w:pict w14:anchorId="75728EE4">
          <v:shape id="_x0000_i1040" type="#_x0000_t75" style="width:74.3pt;height:17.3pt">
            <v:imagedata r:id="rId17" o:title=""/>
          </v:shape>
        </w:pict>
      </w:r>
      <w:r w:rsidRPr="00F173F2">
        <w:rPr>
          <w:rFonts w:ascii="Times New Roman" w:hAnsi="Times New Roman" w:cs="Times New Roman"/>
          <w:color w:val="231F20"/>
          <w:sz w:val="24"/>
          <w:szCs w:val="24"/>
        </w:rPr>
        <w:t xml:space="preserve"> The parametric procedure can be justiﬁed as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grows inﬁnitely large, but it can be misleading when a small sample is drawn from a skewed distribution. In fact, the parametric CI in this example is (−1.4, 59.4), which produces a nonsensical negative value for waiting time.</w:t>
      </w:r>
    </w:p>
    <w:p w14:paraId="306E6CE5" w14:textId="4B24FAF4" w:rsidR="00156DDC"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This bootstrap CI method has the appealing feature that it is </w:t>
      </w:r>
      <w:r w:rsidRPr="00F173F2">
        <w:rPr>
          <w:rFonts w:ascii="Times New Roman" w:hAnsi="Times New Roman" w:cs="Times New Roman"/>
          <w:i/>
          <w:iCs/>
          <w:color w:val="231F20"/>
          <w:sz w:val="24"/>
          <w:szCs w:val="24"/>
        </w:rPr>
        <w:t>range-preserving</w:t>
      </w:r>
      <w:r w:rsidRPr="00F173F2">
        <w:rPr>
          <w:rFonts w:ascii="Times New Roman" w:hAnsi="Times New Roman" w:cs="Times New Roman"/>
          <w:color w:val="231F20"/>
          <w:sz w:val="24"/>
          <w:szCs w:val="24"/>
        </w:rPr>
        <w:t xml:space="preserve">; in this case, the CI for waiting time will never be negative. The bootstrap CI is (4.0, 58.8); its boundaries are guaranteed to be values that could be observed in a sample (because they were calculated from values that were actually observed in a sample;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1993, Section 13.7). The bootstrap distribution is shown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.1, along with the CI.</w:t>
      </w:r>
    </w:p>
    <w:p w14:paraId="17545786" w14:textId="77777777" w:rsidR="004E2BC8" w:rsidRPr="004E2BC8" w:rsidRDefault="004E2BC8" w:rsidP="00910A32">
      <w:pPr>
        <w:spacing w:line="480" w:lineRule="auto"/>
        <w:rPr>
          <w:lang w:val="en-IN" w:eastAsia="en-IN"/>
        </w:rPr>
      </w:pPr>
    </w:p>
    <w:p w14:paraId="19AE6A5A" w14:textId="4C96CC64" w:rsidR="00F64F63" w:rsidRDefault="0035206E" w:rsidP="00910A32">
      <w:pPr>
        <w:pStyle w:val="Style31"/>
        <w:widowControl/>
        <w:suppressAutoHyphens/>
        <w:spacing w:line="480" w:lineRule="auto"/>
        <w:jc w:val="center"/>
        <w:rPr>
          <w:rFonts w:ascii="Times New Roman" w:hAnsi="Times New Roman" w:cs="Times New Roman"/>
          <w:b/>
          <w:bCs/>
          <w:color w:val="231F20"/>
          <w:sz w:val="24"/>
          <w:szCs w:val="24"/>
        </w:rPr>
      </w:pPr>
      <w:r>
        <w:rPr>
          <w:noProof/>
          <w:lang w:val="en-US" w:eastAsia="en-US"/>
        </w:rPr>
        <w:lastRenderedPageBreak/>
        <w:drawing>
          <wp:inline distT="0" distB="0" distL="0" distR="0" wp14:anchorId="1F8F2C48" wp14:editId="5CF684F1">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5332BAC9" w14:textId="2036DE52" w:rsidR="00156DDC" w:rsidRDefault="00156DDC" w:rsidP="00910A32">
      <w:pPr>
        <w:pStyle w:val="Style31"/>
        <w:widowControl/>
        <w:suppressAutoHyphens/>
        <w:spacing w:after="240" w:line="480" w:lineRule="auto"/>
        <w:jc w:val="both"/>
        <w:rPr>
          <w:rFonts w:ascii="Times New Roman" w:hAnsi="Times New Roman" w:cs="Times New Roman"/>
          <w:b/>
          <w:bCs/>
          <w:color w:val="231F20"/>
          <w:sz w:val="24"/>
          <w:szCs w:val="24"/>
        </w:rPr>
      </w:pPr>
      <w:proofErr w:type="gramStart"/>
      <w:r w:rsidRPr="00F173F2">
        <w:rPr>
          <w:rFonts w:ascii="Times New Roman" w:hAnsi="Times New Roman" w:cs="Times New Roman"/>
          <w:b/>
          <w:bCs/>
          <w:color w:val="231F20"/>
          <w:sz w:val="24"/>
          <w:szCs w:val="24"/>
        </w:rPr>
        <w:t xml:space="preserve">FIGURE </w:t>
      </w:r>
      <w:r w:rsidR="00B110AF">
        <w:rPr>
          <w:rFonts w:ascii="Times New Roman" w:hAnsi="Times New Roman" w:cs="Times New Roman"/>
          <w:b/>
          <w:bCs/>
          <w:color w:val="231F20"/>
          <w:sz w:val="24"/>
          <w:szCs w:val="24"/>
        </w:rPr>
        <w:t>?</w:t>
      </w:r>
      <w:proofErr w:type="gramEnd"/>
      <w:r w:rsidR="00B110AF">
        <w:rPr>
          <w:rFonts w:ascii="Times New Roman" w:hAnsi="Times New Roman" w:cs="Times New Roman"/>
          <w:b/>
          <w:bCs/>
          <w:color w:val="231F20"/>
          <w:sz w:val="24"/>
          <w:szCs w:val="24"/>
        </w:rPr>
        <w:t>?</w:t>
      </w:r>
      <w:r w:rsidRPr="00F173F2">
        <w:rPr>
          <w:rFonts w:ascii="Times New Roman" w:hAnsi="Times New Roman" w:cs="Times New Roman"/>
          <w:b/>
          <w:bCs/>
          <w:color w:val="231F20"/>
          <w:sz w:val="24"/>
          <w:szCs w:val="24"/>
        </w:rPr>
        <w:t xml:space="preserve">.1. Bootstrap distributions. The right panel includes the bootstrap CI and </w:t>
      </w:r>
      <w:r w:rsidRPr="00F173F2">
        <w:rPr>
          <w:rFonts w:ascii="Times New Roman" w:hAnsi="Times New Roman" w:cs="Times New Roman"/>
          <w:i/>
          <w:iCs/>
          <w:color w:val="231F20"/>
          <w:sz w:val="24"/>
          <w:szCs w:val="24"/>
        </w:rPr>
        <w:t>p</w:t>
      </w:r>
      <w:r w:rsidRPr="00F173F2">
        <w:rPr>
          <w:rFonts w:ascii="Times New Roman" w:hAnsi="Times New Roman" w:cs="Times New Roman"/>
          <w:b/>
          <w:bCs/>
          <w:color w:val="231F20"/>
          <w:sz w:val="24"/>
          <w:szCs w:val="24"/>
        </w:rPr>
        <w:t xml:space="preserve"> value (dark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area).</w:t>
      </w:r>
    </w:p>
    <w:p w14:paraId="5C34A4C8" w14:textId="73FBACA1" w:rsidR="00156DDC" w:rsidRPr="00F173F2" w:rsidRDefault="00156DDC"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 xml:space="preserve">Example 1d: </w:t>
      </w:r>
      <w:r w:rsidRPr="00F173F2">
        <w:rPr>
          <w:rFonts w:ascii="Times New Roman" w:hAnsi="Times New Roman" w:cs="Times New Roman"/>
          <w:i/>
          <w:iCs/>
          <w:color w:val="231F20"/>
          <w:sz w:val="24"/>
          <w:szCs w:val="24"/>
        </w:rPr>
        <w:t>p</w:t>
      </w:r>
      <w:r w:rsidRPr="00F173F2">
        <w:rPr>
          <w:rFonts w:ascii="Times New Roman" w:hAnsi="Times New Roman" w:cs="Times New Roman"/>
          <w:b/>
          <w:bCs/>
          <w:color w:val="231F20"/>
          <w:sz w:val="24"/>
          <w:szCs w:val="24"/>
        </w:rPr>
        <w:t xml:space="preserve"> value for the mean.</w:t>
      </w:r>
      <w:r w:rsidRPr="00F173F2">
        <w:rPr>
          <w:rFonts w:ascii="Times New Roman" w:hAnsi="Times New Roman" w:cs="Times New Roman"/>
          <w:color w:val="231F20"/>
          <w:sz w:val="24"/>
          <w:szCs w:val="24"/>
        </w:rPr>
        <w:t xml:space="preserve"> A one-tailed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is determined in an intuitive way, as the proportion of bootstrapped statistics </w:t>
      </w:r>
      <w:r w:rsidR="00CE4DB4">
        <w:rPr>
          <w:rFonts w:ascii="Times New Roman" w:hAnsi="Times New Roman" w:cs="Times New Roman"/>
          <w:color w:val="231F20"/>
          <w:sz w:val="24"/>
          <w:szCs w:val="24"/>
        </w:rPr>
        <w:t>that are</w:t>
      </w:r>
      <w:r w:rsidRPr="00F173F2">
        <w:rPr>
          <w:rFonts w:ascii="Times New Roman" w:hAnsi="Times New Roman" w:cs="Times New Roman"/>
          <w:color w:val="231F20"/>
          <w:sz w:val="24"/>
          <w:szCs w:val="24"/>
        </w:rPr>
        <w:t xml:space="preserve"> more extreme than the value of the null hypothesis. A two-tail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is easy to determine as well but would not make theoretical sense with the waiting time example. If </w:t>
      </w:r>
      <w:r w:rsidRPr="00F173F2">
        <w:rPr>
          <w:rFonts w:ascii="Times New Roman" w:hAnsi="Times New Roman" w:cs="Times New Roman"/>
          <w:i/>
          <w:iCs/>
          <w:color w:val="231F20"/>
          <w:sz w:val="24"/>
          <w:szCs w:val="24"/>
        </w:rPr>
        <w:t>H</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time</w:t>
      </w:r>
      <w:r w:rsidRPr="00F173F2">
        <w:rPr>
          <w:rFonts w:ascii="Times New Roman" w:hAnsi="Times New Roman" w:cs="Times New Roman"/>
          <w:color w:val="231F20"/>
          <w:sz w:val="24"/>
          <w:szCs w:val="24"/>
        </w:rPr>
        <w:t xml:space="preserve"> ≤ 5, the ﬁve stages are:</w:t>
      </w:r>
    </w:p>
    <w:p w14:paraId="6AA27ED8" w14:textId="77777777" w:rsidR="00156DDC" w:rsidRDefault="00156DDC" w:rsidP="00910A32">
      <w:pPr>
        <w:pStyle w:val="Style14"/>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Stages</w:t>
      </w:r>
      <w:r w:rsidRPr="00F173F2">
        <w:rPr>
          <w:rFonts w:ascii="Times New Roman" w:hAnsi="Times New Roman" w:cs="Times New Roman"/>
          <w:color w:val="231F20"/>
          <w:sz w:val="24"/>
          <w:szCs w:val="24"/>
        </w:rPr>
        <w:t xml:space="preserve"> 1 to 4</w:t>
      </w:r>
      <w:r w:rsidRPr="00F173F2">
        <w:rPr>
          <w:rFonts w:ascii="Times New Roman" w:hAnsi="Times New Roman" w:cs="Times New Roman"/>
          <w:i/>
          <w:iCs/>
          <w:color w:val="231F20"/>
          <w:sz w:val="24"/>
          <w:szCs w:val="24"/>
        </w:rPr>
        <w:t>:</w:t>
      </w:r>
      <w:r w:rsidRPr="00F173F2">
        <w:rPr>
          <w:rFonts w:ascii="Times New Roman" w:hAnsi="Times New Roman" w:cs="Times New Roman"/>
          <w:color w:val="231F20"/>
          <w:sz w:val="24"/>
          <w:szCs w:val="24"/>
        </w:rPr>
        <w:t xml:space="preserve"> Proceed as in Example 1b.</w:t>
      </w:r>
    </w:p>
    <w:p w14:paraId="76E91DC6" w14:textId="77777777" w:rsidR="00156DDC" w:rsidRDefault="00156DDC" w:rsidP="00910A32">
      <w:pPr>
        <w:pStyle w:val="Style14"/>
        <w:widowControl/>
        <w:suppressAutoHyphens/>
        <w:spacing w:after="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Tally the number of </w:t>
      </w:r>
      <w:r w:rsidR="003672C2">
        <w:rPr>
          <w:rFonts w:ascii="Times New Roman" w:hAnsi="Times New Roman" w:cs="Times New Roman"/>
          <w:color w:val="231F20"/>
          <w:position w:val="-6"/>
          <w:sz w:val="24"/>
          <w:szCs w:val="24"/>
        </w:rPr>
        <w:pict w14:anchorId="66EA3E1F">
          <v:shape id="_x0000_i1041" type="#_x0000_t75" style="width:18.45pt;height:19pt">
            <v:imagedata r:id="rId19" o:title=""/>
          </v:shape>
        </w:pict>
      </w:r>
      <w:r w:rsidRPr="00F173F2">
        <w:rPr>
          <w:rFonts w:ascii="Times New Roman" w:hAnsi="Times New Roman" w:cs="Times New Roman"/>
          <w:color w:val="231F20"/>
          <w:sz w:val="24"/>
          <w:szCs w:val="24"/>
        </w:rPr>
        <w:t xml:space="preserve"> values equal or less the hypothesized value, expressed as</w:t>
      </w:r>
    </w:p>
    <w:p w14:paraId="6828380D" w14:textId="77777777" w:rsidR="003A35C9" w:rsidRDefault="003672C2" w:rsidP="00910A32">
      <w:pPr>
        <w:pStyle w:val="Style14"/>
        <w:widowControl/>
        <w:suppressAutoHyphens/>
        <w:spacing w:before="240" w:after="240" w:line="480" w:lineRule="auto"/>
        <w:jc w:val="center"/>
        <w:rPr>
          <w:rFonts w:ascii="Times New Roman" w:hAnsi="Times New Roman" w:cs="Times New Roman"/>
          <w:color w:val="231F20"/>
          <w:sz w:val="24"/>
          <w:szCs w:val="24"/>
        </w:rPr>
      </w:pPr>
      <w:r>
        <w:rPr>
          <w:rFonts w:ascii="Times New Roman" w:hAnsi="Times New Roman" w:cs="Times New Roman"/>
          <w:color w:val="231F20"/>
          <w:position w:val="-12"/>
          <w:sz w:val="24"/>
          <w:szCs w:val="24"/>
        </w:rPr>
        <w:pict w14:anchorId="435E1F07">
          <v:shape id="_x0000_i1042" type="#_x0000_t75" style="width:84.1pt;height:21.9pt">
            <v:imagedata r:id="rId20" o:title=""/>
          </v:shape>
        </w:pict>
      </w:r>
      <w:r w:rsidR="003A35C9">
        <w:rPr>
          <w:rFonts w:ascii="Times New Roman" w:hAnsi="Times New Roman" w:cs="Times New Roman"/>
          <w:color w:val="231F20"/>
          <w:sz w:val="24"/>
          <w:szCs w:val="24"/>
        </w:rPr>
        <w:tab/>
      </w:r>
      <w:r w:rsidR="003A35C9">
        <w:rPr>
          <w:rFonts w:ascii="Times New Roman" w:hAnsi="Times New Roman" w:cs="Times New Roman"/>
          <w:color w:val="231F20"/>
          <w:sz w:val="24"/>
          <w:szCs w:val="24"/>
        </w:rPr>
        <w:tab/>
      </w:r>
      <w:r w:rsidR="00CB6E51">
        <w:rPr>
          <w:rFonts w:ascii="Times New Roman" w:hAnsi="Times New Roman" w:cs="Times New Roman"/>
          <w:color w:val="231F20"/>
          <w:sz w:val="24"/>
          <w:szCs w:val="24"/>
        </w:rPr>
        <w:tab/>
      </w:r>
      <w:r w:rsidR="00CB6E51">
        <w:rPr>
          <w:rFonts w:ascii="Times New Roman" w:hAnsi="Times New Roman" w:cs="Times New Roman"/>
          <w:color w:val="231F20"/>
          <w:sz w:val="24"/>
          <w:szCs w:val="24"/>
        </w:rPr>
        <w:tab/>
      </w:r>
      <w:r w:rsidR="00AF3E10">
        <w:rPr>
          <w:rFonts w:ascii="Times New Roman" w:hAnsi="Times New Roman" w:cs="Times New Roman"/>
          <w:color w:val="231F20"/>
          <w:sz w:val="24"/>
          <w:szCs w:val="24"/>
        </w:rPr>
        <w:tab/>
      </w:r>
      <w:r w:rsidR="003A35C9">
        <w:rPr>
          <w:rFonts w:ascii="Times New Roman" w:hAnsi="Times New Roman" w:cs="Times New Roman"/>
          <w:color w:val="231F20"/>
          <w:sz w:val="24"/>
          <w:szCs w:val="24"/>
        </w:rPr>
        <w:t>(4)</w:t>
      </w:r>
    </w:p>
    <w:p w14:paraId="69FB4621" w14:textId="3F5DFE19" w:rsidR="00156DDC" w:rsidRPr="00F173F2" w:rsidRDefault="00156DDC" w:rsidP="00910A32">
      <w:pPr>
        <w:pStyle w:val="Style14"/>
        <w:widowControl/>
        <w:suppressAutoHyphens/>
        <w:spacing w:after="120"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p</w:t>
      </w:r>
      <w:r w:rsidRPr="00F173F2">
        <w:rPr>
          <w:rFonts w:ascii="Times New Roman" w:hAnsi="Times New Roman" w:cs="Times New Roman"/>
          <w:color w:val="231F20"/>
          <w:sz w:val="24"/>
          <w:szCs w:val="24"/>
        </w:rPr>
        <w:t xml:space="preserve"> value is </w:t>
      </w:r>
      <w:r w:rsidR="00B11183">
        <w:rPr>
          <w:rFonts w:ascii="Times New Roman" w:hAnsi="Times New Roman" w:cs="Times New Roman"/>
          <w:color w:val="231F20"/>
          <w:position w:val="-12"/>
          <w:sz w:val="24"/>
          <w:szCs w:val="24"/>
        </w:rPr>
        <w:pict w14:anchorId="0CD91B60">
          <v:shape id="_x0000_i1043" type="#_x0000_t75" style="width:145.15pt;height:21.9pt">
            <v:imagedata r:id="rId21" o:title=""/>
          </v:shape>
        </w:pict>
      </w:r>
    </w:p>
    <w:p w14:paraId="67BE400B"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Notice that the choice of plug-in statistic in Stage 2 is unrelated to the choice of statistic that summarizes the bootstrap distribution in stage 5. A standard deviation can be calculated on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regardless of plug-in equation used in Stage 2 (e.g., the median or mean). </w:t>
      </w:r>
      <w:proofErr w:type="gramStart"/>
      <w:r w:rsidRPr="00F173F2">
        <w:rPr>
          <w:rFonts w:ascii="Times New Roman" w:hAnsi="Times New Roman" w:cs="Times New Roman"/>
          <w:color w:val="231F20"/>
          <w:sz w:val="24"/>
          <w:szCs w:val="24"/>
        </w:rPr>
        <w:t>Similarly</w:t>
      </w:r>
      <w:proofErr w:type="gramEnd"/>
      <w:r w:rsidRPr="00F173F2">
        <w:rPr>
          <w:rFonts w:ascii="Times New Roman" w:hAnsi="Times New Roman" w:cs="Times New Roman"/>
          <w:color w:val="231F20"/>
          <w:sz w:val="24"/>
          <w:szCs w:val="24"/>
        </w:rPr>
        <w:t xml:space="preserve"> in Stage 5, the distribution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means can be summarized in a variety of ways (e.g., standard error, CI, or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w:t>
      </w:r>
    </w:p>
    <w:p w14:paraId="08ABE0F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code accompanying the chapter replicates the steps in our examples, including plotting simpliﬁed versions of the ﬁgures. These examples are intended to supplement the knowledge of novice </w:t>
      </w:r>
      <w:proofErr w:type="spellStart"/>
      <w:r w:rsidRPr="00F173F2">
        <w:rPr>
          <w:rFonts w:ascii="Times New Roman" w:hAnsi="Times New Roman" w:cs="Times New Roman"/>
          <w:color w:val="231F20"/>
          <w:sz w:val="24"/>
          <w:szCs w:val="24"/>
        </w:rPr>
        <w:lastRenderedPageBreak/>
        <w:t>bootstrappers</w:t>
      </w:r>
      <w:proofErr w:type="spellEnd"/>
      <w:r w:rsidRPr="00F173F2">
        <w:rPr>
          <w:rFonts w:ascii="Times New Roman" w:hAnsi="Times New Roman" w:cs="Times New Roman"/>
          <w:color w:val="231F20"/>
          <w:sz w:val="24"/>
          <w:szCs w:val="24"/>
        </w:rPr>
        <w:t xml:space="preserve"> (with limited exposure to R) and to provide a template for more complicated bootstraps that can arise in applied research. Software is further discussed at the end of the chapter.</w:t>
      </w:r>
    </w:p>
    <w:p w14:paraId="44E1CD41" w14:textId="77777777" w:rsidR="00156DDC" w:rsidRPr="00F173F2" w:rsidRDefault="00156DDC" w:rsidP="00910A32">
      <w:pPr>
        <w:pStyle w:val="Heading3"/>
        <w:widowControl/>
        <w:suppressAutoHyphens/>
        <w:spacing w:line="480" w:lineRule="auto"/>
      </w:pPr>
      <w:r w:rsidRPr="00F173F2">
        <w:t>Terminology</w:t>
      </w:r>
    </w:p>
    <w:p w14:paraId="6BFAC2A6" w14:textId="77777777" w:rsidR="001324F3" w:rsidRPr="00B11183" w:rsidRDefault="00156DDC" w:rsidP="001324F3">
      <w:pPr>
        <w:pStyle w:val="Style7"/>
        <w:widowControl/>
        <w:suppressAutoHyphens/>
        <w:spacing w:line="480" w:lineRule="auto"/>
        <w:jc w:val="both"/>
        <w:rPr>
          <w:ins w:id="1" w:author="Joe Rodgers" w:date="2021-09-07T14:17:00Z"/>
          <w:rFonts w:ascii="Times New Roman" w:hAnsi="Times New Roman" w:cs="Times New Roman"/>
          <w:sz w:val="24"/>
          <w:szCs w:val="24"/>
        </w:rPr>
      </w:pPr>
      <w:r w:rsidRPr="00F173F2">
        <w:rPr>
          <w:rFonts w:ascii="Times New Roman" w:hAnsi="Times New Roman" w:cs="Times New Roman"/>
          <w:color w:val="231F20"/>
          <w:sz w:val="24"/>
          <w:szCs w:val="24"/>
        </w:rPr>
        <w:t xml:space="preserve">Before we move to slightly more complicated examples, we summarize the entities and notation. </w:t>
      </w:r>
      <w:proofErr w:type="gramStart"/>
      <w:r w:rsidRPr="00F173F2">
        <w:rPr>
          <w:rFonts w:ascii="Times New Roman" w:hAnsi="Times New Roman" w:cs="Times New Roman"/>
          <w:color w:val="231F20"/>
          <w:sz w:val="24"/>
          <w:szCs w:val="24"/>
        </w:rPr>
        <w:t>Typically</w:t>
      </w:r>
      <w:proofErr w:type="gramEnd"/>
      <w:r w:rsidRPr="00F173F2">
        <w:rPr>
          <w:rFonts w:ascii="Times New Roman" w:hAnsi="Times New Roman" w:cs="Times New Roman"/>
          <w:color w:val="231F20"/>
          <w:sz w:val="24"/>
          <w:szCs w:val="24"/>
        </w:rPr>
        <w:t xml:space="preserve"> a researcher draws a sample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to gain insight into its population distribution of single scores,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(this</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unrelated to the analysis of variance [ANOVA]</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distribution). If we are interested in the mean of the population, μ, the appropriate plug-in stati</w:t>
      </w:r>
      <w:r w:rsidR="00B11183">
        <w:rPr>
          <w:rFonts w:ascii="Times New Roman" w:hAnsi="Times New Roman" w:cs="Times New Roman"/>
          <w:color w:val="231F20"/>
          <w:sz w:val="24"/>
          <w:szCs w:val="24"/>
        </w:rPr>
        <w:t>sti</w:t>
      </w:r>
      <w:r w:rsidRPr="00F173F2">
        <w:rPr>
          <w:rFonts w:ascii="Times New Roman" w:hAnsi="Times New Roman" w:cs="Times New Roman"/>
          <w:color w:val="231F20"/>
          <w:sz w:val="24"/>
          <w:szCs w:val="24"/>
        </w:rPr>
        <w:t>c is the mean of the sample,</w:t>
      </w:r>
      <w:r w:rsidR="0099660F">
        <w:rPr>
          <w:rFonts w:ascii="Times New Roman" w:hAnsi="Times New Roman" w:cs="Times New Roman"/>
          <w:color w:val="231F20"/>
          <w:sz w:val="24"/>
          <w:szCs w:val="24"/>
        </w:rPr>
        <w:t xml:space="preserve"> </w:t>
      </w:r>
      <w:r w:rsidR="003672C2">
        <w:rPr>
          <w:rFonts w:ascii="Times New Roman" w:hAnsi="Times New Roman" w:cs="Times New Roman"/>
          <w:color w:val="231F20"/>
          <w:position w:val="-4"/>
          <w:sz w:val="24"/>
          <w:szCs w:val="24"/>
        </w:rPr>
        <w:pict w14:anchorId="7FFBDE74">
          <v:shape id="_x0000_i1106" type="#_x0000_t75" style="width:14.4pt;height:15.55pt">
            <v:imagedata r:id="rId22" o:title=""/>
          </v:shape>
        </w:pict>
      </w:r>
      <w:r w:rsidRPr="00F173F2">
        <w:rPr>
          <w:rFonts w:ascii="Times New Roman" w:hAnsi="Times New Roman" w:cs="Times New Roman"/>
          <w:color w:val="231F20"/>
          <w:sz w:val="24"/>
          <w:szCs w:val="24"/>
        </w:rPr>
        <w:t xml:space="preserve">. An inferential procedure mimics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with an empirical distribution, </w:t>
      </w:r>
      <w:r w:rsidR="003672C2">
        <w:rPr>
          <w:rFonts w:ascii="Times New Roman" w:hAnsi="Times New Roman" w:cs="Times New Roman"/>
          <w:color w:val="231F20"/>
          <w:position w:val="-4"/>
          <w:sz w:val="24"/>
          <w:szCs w:val="24"/>
        </w:rPr>
        <w:pict w14:anchorId="7C920B43">
          <v:shape id="_x0000_i1107" type="#_x0000_t75" style="width:12.65pt;height:15.55pt">
            <v:imagedata r:id="rId23" o:title=""/>
          </v:shape>
        </w:pict>
      </w:r>
      <w:r w:rsidRPr="00F173F2">
        <w:rPr>
          <w:rFonts w:ascii="Times New Roman" w:hAnsi="Times New Roman" w:cs="Times New Roman"/>
          <w:color w:val="231F20"/>
          <w:sz w:val="24"/>
          <w:szCs w:val="24"/>
        </w:rPr>
        <w:t xml:space="preserve">, to assess the accuracy of </w:t>
      </w:r>
      <w:r w:rsidR="003672C2">
        <w:rPr>
          <w:rFonts w:ascii="Times New Roman" w:hAnsi="Times New Roman" w:cs="Times New Roman"/>
          <w:color w:val="231F20"/>
          <w:position w:val="-4"/>
          <w:sz w:val="24"/>
          <w:szCs w:val="24"/>
        </w:rPr>
        <w:pict w14:anchorId="09C704C0">
          <v:shape id="_x0000_i1108" type="#_x0000_t75" style="width:14.4pt;height:15.55pt">
            <v:imagedata r:id="rId24" o:title=""/>
          </v:shape>
        </w:pict>
      </w:r>
      <w:r w:rsidRPr="00F173F2">
        <w:rPr>
          <w:rFonts w:ascii="Times New Roman" w:hAnsi="Times New Roman" w:cs="Times New Roman"/>
          <w:color w:val="231F20"/>
          <w:sz w:val="24"/>
          <w:szCs w:val="24"/>
        </w:rPr>
        <w:t xml:space="preserve"> (or any other plug-in statistic). </w:t>
      </w:r>
      <w:ins w:id="2" w:author="Joe Rodgers" w:date="2021-09-07T14:17:00Z">
        <w:r w:rsidR="001324F3">
          <w:rPr>
            <w:rFonts w:ascii="Times New Roman" w:hAnsi="Times New Roman" w:cs="Times New Roman"/>
            <w:color w:val="231F20"/>
            <w:sz w:val="24"/>
            <w:szCs w:val="24"/>
          </w:rPr>
          <w:t xml:space="preserve">Conceptually, </w:t>
        </w:r>
        <w:r w:rsidR="001324F3">
          <w:rPr>
            <w:rFonts w:ascii="Times New Roman" w:hAnsi="Times New Roman" w:cs="Times New Roman"/>
            <w:noProof/>
            <w:color w:val="231F20"/>
            <w:position w:val="-4"/>
            <w:sz w:val="24"/>
            <w:szCs w:val="24"/>
            <w:lang w:val="en-US" w:eastAsia="en-US"/>
          </w:rPr>
          <w:drawing>
            <wp:inline distT="0" distB="0" distL="0" distR="0" wp14:anchorId="0E0A3F89" wp14:editId="3A342D88">
              <wp:extent cx="160655" cy="19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1324F3">
          <w:rPr>
            <w:rFonts w:ascii="Times New Roman" w:hAnsi="Times New Roman" w:cs="Times New Roman"/>
            <w:color w:val="231F20"/>
            <w:sz w:val="24"/>
            <w:szCs w:val="24"/>
          </w:rPr>
          <w:t xml:space="preserve"> stands in for </w:t>
        </w:r>
        <w:r w:rsidR="001324F3" w:rsidRPr="00B11183">
          <w:rPr>
            <w:rFonts w:ascii="Times New Roman" w:hAnsi="Times New Roman" w:cs="Times New Roman"/>
            <w:i/>
            <w:color w:val="231F20"/>
            <w:sz w:val="24"/>
            <w:szCs w:val="24"/>
          </w:rPr>
          <w:t>F</w:t>
        </w:r>
        <w:r w:rsidR="001324F3">
          <w:rPr>
            <w:rFonts w:ascii="Times New Roman" w:hAnsi="Times New Roman" w:cs="Times New Roman"/>
            <w:color w:val="231F20"/>
            <w:sz w:val="24"/>
            <w:szCs w:val="24"/>
          </w:rPr>
          <w:t xml:space="preserve"> because we don’t know </w:t>
        </w:r>
        <w:r w:rsidR="001324F3">
          <w:rPr>
            <w:rFonts w:ascii="Times New Roman" w:hAnsi="Times New Roman" w:cs="Times New Roman"/>
            <w:i/>
            <w:color w:val="231F20"/>
            <w:sz w:val="24"/>
            <w:szCs w:val="24"/>
          </w:rPr>
          <w:t>F</w:t>
        </w:r>
        <w:r w:rsidR="001324F3">
          <w:rPr>
            <w:rFonts w:ascii="Times New Roman" w:hAnsi="Times New Roman" w:cs="Times New Roman"/>
            <w:color w:val="231F20"/>
            <w:sz w:val="24"/>
            <w:szCs w:val="24"/>
          </w:rPr>
          <w:t xml:space="preserve">, but we do know </w:t>
        </w:r>
        <w:r w:rsidR="001324F3">
          <w:rPr>
            <w:rFonts w:ascii="Times New Roman" w:hAnsi="Times New Roman" w:cs="Times New Roman"/>
            <w:noProof/>
            <w:color w:val="231F20"/>
            <w:position w:val="-4"/>
            <w:sz w:val="24"/>
            <w:szCs w:val="24"/>
            <w:lang w:val="en-US" w:eastAsia="en-US"/>
          </w:rPr>
          <w:drawing>
            <wp:inline distT="0" distB="0" distL="0" distR="0" wp14:anchorId="7EC38E2C" wp14:editId="2F323109">
              <wp:extent cx="160655" cy="19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1324F3">
          <w:rPr>
            <w:rFonts w:ascii="Times New Roman" w:hAnsi="Times New Roman" w:cs="Times New Roman"/>
            <w:color w:val="231F20"/>
            <w:sz w:val="24"/>
            <w:szCs w:val="24"/>
          </w:rPr>
          <w:t>.</w:t>
        </w:r>
      </w:ins>
    </w:p>
    <w:p w14:paraId="258BFD93" w14:textId="35538CC7" w:rsidR="00156DDC" w:rsidRPr="00B11183"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Examples 1b to 1d calculate three common expressions of the uncertainty in the estimate of μ: the standard error, CI, and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w:t>
      </w:r>
      <w:r w:rsidR="00B11183">
        <w:rPr>
          <w:rFonts w:ascii="Times New Roman" w:hAnsi="Times New Roman" w:cs="Times New Roman"/>
          <w:color w:val="231F20"/>
          <w:sz w:val="24"/>
          <w:szCs w:val="24"/>
        </w:rPr>
        <w:t xml:space="preserve">  </w:t>
      </w:r>
    </w:p>
    <w:p w14:paraId="068BA468"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empirical distribution, </w:t>
      </w:r>
      <w:r w:rsidR="003672C2">
        <w:rPr>
          <w:rFonts w:ascii="Times New Roman" w:hAnsi="Times New Roman" w:cs="Times New Roman"/>
          <w:color w:val="231F20"/>
          <w:position w:val="-4"/>
          <w:sz w:val="24"/>
          <w:szCs w:val="24"/>
        </w:rPr>
        <w:pict w14:anchorId="330DF385">
          <v:shape id="_x0000_i1047" type="#_x0000_t75" style="width:12.65pt;height:15.55pt">
            <v:imagedata r:id="rId26" o:title=""/>
          </v:shape>
        </w:pict>
      </w:r>
      <w:r w:rsidRPr="00F173F2">
        <w:rPr>
          <w:rFonts w:ascii="Times New Roman" w:hAnsi="Times New Roman" w:cs="Times New Roman"/>
          <w:color w:val="231F20"/>
          <w:sz w:val="24"/>
          <w:szCs w:val="24"/>
        </w:rPr>
        <w:t xml:space="preserve">, should not be confused with the bootstrap distribution, which is a type of empirical </w:t>
      </w:r>
      <w:r w:rsidRPr="00F173F2">
        <w:rPr>
          <w:rFonts w:ascii="Times New Roman" w:hAnsi="Times New Roman" w:cs="Times New Roman"/>
          <w:i/>
          <w:iCs/>
          <w:color w:val="231F20"/>
          <w:sz w:val="24"/>
          <w:szCs w:val="24"/>
        </w:rPr>
        <w:t>sampling</w:t>
      </w:r>
      <w:r w:rsidRPr="00F173F2">
        <w:rPr>
          <w:rFonts w:ascii="Times New Roman" w:hAnsi="Times New Roman" w:cs="Times New Roman"/>
          <w:color w:val="231F20"/>
          <w:sz w:val="24"/>
          <w:szCs w:val="24"/>
        </w:rPr>
        <w:t xml:space="preserve"> distribution. For instance, in Example 1a, </w:t>
      </w:r>
      <w:r w:rsidR="003672C2">
        <w:rPr>
          <w:rFonts w:ascii="Times New Roman" w:hAnsi="Times New Roman" w:cs="Times New Roman"/>
          <w:color w:val="231F20"/>
          <w:position w:val="-4"/>
          <w:sz w:val="24"/>
          <w:szCs w:val="24"/>
        </w:rPr>
        <w:pict w14:anchorId="394410E1">
          <v:shape id="_x0000_i1048" type="#_x0000_t75" style="width:12.65pt;height:15.55pt">
            <v:imagedata r:id="rId27" o:title=""/>
          </v:shape>
        </w:pict>
      </w:r>
      <w:r w:rsidR="00624A54">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is a distribution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single</w:t>
      </w:r>
      <w:r w:rsidRPr="00F173F2">
        <w:rPr>
          <w:rFonts w:ascii="Times New Roman" w:hAnsi="Times New Roman" w:cs="Times New Roman"/>
          <w:i/>
          <w:iCs/>
          <w:color w:val="231F20"/>
          <w:sz w:val="24"/>
          <w:szCs w:val="24"/>
        </w:rPr>
        <w:t xml:space="preserve"> observations</w:t>
      </w:r>
      <w:r w:rsidRPr="00F173F2">
        <w:rPr>
          <w:rFonts w:ascii="Times New Roman" w:hAnsi="Times New Roman" w:cs="Times New Roman"/>
          <w:color w:val="231F20"/>
          <w:sz w:val="24"/>
          <w:szCs w:val="24"/>
        </w:rPr>
        <w:t xml:space="preserve">, whereas the bootstrap distribution is a collection of </w:t>
      </w:r>
      <w:r w:rsidRPr="00F173F2">
        <w:rPr>
          <w:rFonts w:ascii="Times New Roman" w:hAnsi="Times New Roman" w:cs="Times New Roman"/>
          <w:i/>
          <w:iCs/>
          <w:color w:val="231F20"/>
          <w:sz w:val="24"/>
          <w:szCs w:val="24"/>
        </w:rPr>
        <w:t>B statistics</w:t>
      </w:r>
      <w:r w:rsidRPr="00F173F2">
        <w:rPr>
          <w:rFonts w:ascii="Times New Roman" w:hAnsi="Times New Roman" w:cs="Times New Roman"/>
          <w:color w:val="231F20"/>
          <w:sz w:val="24"/>
          <w:szCs w:val="24"/>
        </w:rPr>
        <w:t xml:space="preserve"> (that were each calculated from a bootstrap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randomly drawn from the sampling frame). The distinction between these different types of distributions is explained in detail in Rodgers (1999).</w:t>
      </w:r>
    </w:p>
    <w:p w14:paraId="362EDF81"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sampling frame is the mechanism behind</w:t>
      </w:r>
      <w:r w:rsidR="00C8538E">
        <w:rPr>
          <w:rFonts w:ascii="Times New Roman" w:hAnsi="Times New Roman" w:cs="Times New Roman"/>
          <w:color w:val="231F20"/>
          <w:sz w:val="24"/>
          <w:szCs w:val="24"/>
        </w:rPr>
        <w:t xml:space="preserve"> </w:t>
      </w:r>
      <w:r w:rsidR="003672C2">
        <w:rPr>
          <w:rFonts w:ascii="Times New Roman" w:hAnsi="Times New Roman" w:cs="Times New Roman"/>
          <w:color w:val="231F20"/>
          <w:position w:val="-4"/>
          <w:sz w:val="24"/>
          <w:szCs w:val="24"/>
        </w:rPr>
        <w:pict w14:anchorId="0348603C">
          <v:shape id="_x0000_i1049" type="#_x0000_t75" style="width:12.65pt;height:15.55pt">
            <v:imagedata r:id="rId28" o:title=""/>
          </v:shape>
        </w:pict>
      </w:r>
      <w:r w:rsidRPr="00F173F2">
        <w:rPr>
          <w:rFonts w:ascii="Times New Roman" w:hAnsi="Times New Roman" w:cs="Times New Roman"/>
          <w:color w:val="231F20"/>
          <w:sz w:val="24"/>
          <w:szCs w:val="24"/>
        </w:rPr>
        <w:t xml:space="preserve">, because it is the pool of single scores from which the bootstrap samples are drawn. The previous examples have used a sampling frame that was built directly from the observed sample. We will show three other types of bootstraps that are only indirect expressions of the sample. In the second half of the chapter, we discuss Monte Carlo methods, which are simulations in which </w:t>
      </w:r>
      <w:r w:rsidR="003672C2">
        <w:rPr>
          <w:rFonts w:ascii="Times New Roman" w:hAnsi="Times New Roman" w:cs="Times New Roman"/>
          <w:color w:val="231F20"/>
          <w:position w:val="-4"/>
          <w:sz w:val="24"/>
          <w:szCs w:val="24"/>
        </w:rPr>
        <w:pict w14:anchorId="0AA07EC5">
          <v:shape id="_x0000_i1050" type="#_x0000_t75" style="width:12.65pt;height:15.55pt">
            <v:imagedata r:id="rId29" o:title=""/>
          </v:shape>
        </w:pict>
      </w:r>
      <w:r w:rsidRPr="00F173F2">
        <w:rPr>
          <w:rFonts w:ascii="Times New Roman" w:hAnsi="Times New Roman" w:cs="Times New Roman"/>
          <w:color w:val="231F20"/>
          <w:sz w:val="24"/>
          <w:szCs w:val="24"/>
        </w:rPr>
        <w:t xml:space="preserve"> is entirely unconnected to an observed sample.</w:t>
      </w:r>
    </w:p>
    <w:p w14:paraId="3F413AC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So far, the sampling frames produced empirical distributions that represent an observed population. We start using the notation </w:t>
      </w:r>
      <w:r w:rsidR="003672C2">
        <w:rPr>
          <w:rFonts w:ascii="Times New Roman" w:hAnsi="Times New Roman" w:cs="Times New Roman"/>
          <w:color w:val="231F20"/>
          <w:position w:val="-12"/>
          <w:sz w:val="24"/>
          <w:szCs w:val="24"/>
        </w:rPr>
        <w:pict w14:anchorId="4A2BFC0C">
          <v:shape id="_x0000_i1051" type="#_x0000_t75" style="width:21.9pt;height:20.15pt">
            <v:imagedata r:id="rId30" o:title=""/>
          </v:shape>
        </w:pict>
      </w:r>
      <w:r w:rsidRPr="00F173F2">
        <w:rPr>
          <w:rFonts w:ascii="Times New Roman" w:hAnsi="Times New Roman" w:cs="Times New Roman"/>
          <w:color w:val="231F20"/>
          <w:sz w:val="24"/>
          <w:szCs w:val="24"/>
        </w:rPr>
        <w:t xml:space="preserve"> to distinguish it from an empirical distribution representing a null hypothesis,</w:t>
      </w:r>
      <w:r w:rsidR="000A2D5A">
        <w:rPr>
          <w:rFonts w:ascii="Times New Roman" w:hAnsi="Times New Roman" w:cs="Times New Roman"/>
          <w:color w:val="231F20"/>
          <w:sz w:val="24"/>
          <w:szCs w:val="24"/>
        </w:rPr>
        <w:t xml:space="preserve"> </w:t>
      </w:r>
      <w:r w:rsidR="003672C2">
        <w:rPr>
          <w:rFonts w:ascii="Times New Roman" w:hAnsi="Times New Roman" w:cs="Times New Roman"/>
          <w:color w:val="231F20"/>
          <w:position w:val="-12"/>
          <w:sz w:val="24"/>
          <w:szCs w:val="24"/>
        </w:rPr>
        <w:pict w14:anchorId="147136D6">
          <v:shape id="_x0000_i1052" type="#_x0000_t75" style="width:23.05pt;height:20.15pt">
            <v:imagedata r:id="rId31" o:title=""/>
          </v:shape>
        </w:pict>
      </w:r>
      <w:r w:rsidRPr="00F173F2">
        <w:rPr>
          <w:rFonts w:ascii="Times New Roman" w:hAnsi="Times New Roman" w:cs="Times New Roman"/>
          <w:color w:val="231F20"/>
          <w:sz w:val="24"/>
          <w:szCs w:val="24"/>
        </w:rPr>
        <w:t>. Examples 2a and 2b focus on this difference.</w:t>
      </w:r>
    </w:p>
    <w:p w14:paraId="4478686A" w14:textId="191A8936" w:rsidR="00156DDC" w:rsidRPr="00F173F2" w:rsidRDefault="00156DDC" w:rsidP="00910A32">
      <w:pPr>
        <w:pStyle w:val="Heading3"/>
        <w:widowControl/>
        <w:suppressAutoHyphens/>
        <w:spacing w:line="480" w:lineRule="auto"/>
      </w:pPr>
      <w:r w:rsidRPr="00F173F2">
        <w:t xml:space="preserve">Bootstrapping </w:t>
      </w:r>
      <w:r w:rsidR="0035206E">
        <w:t>w</w:t>
      </w:r>
      <w:r w:rsidRPr="00F173F2">
        <w:t>ith Novel Designs</w:t>
      </w:r>
    </w:p>
    <w:p w14:paraId="5A4A83F9"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The mean is a well-known statistic with an accessible theoretical sampling distribution; yet the bootstrap can help when the central limit theorem assumptions are not justiﬁable. The median is well known, but it does not have a good theoretical sampling distribution; the bootstrap can help by providing an accessible empirical sampling distribution.</w:t>
      </w:r>
    </w:p>
    <w:p w14:paraId="77B5BCA6" w14:textId="0C7EAD5F"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some scenarios, an established sampling distribution exists but does not ﬁt the proﬁle of an experimental design. For instance, the longitudinal, nested factorial design of Smith and Kimball (2010, Experiment 1) beneﬁted from the ﬂexibility of a bootstrap in two ways. First, a subject’s ﬁnal outcome was conditioned on their initial response in a way that prevented the ANOVA sampling distribution from representing it appropriately. </w:t>
      </w:r>
      <w:ins w:id="3" w:author="Joe Rodgers" w:date="2021-09-07T14:27:00Z">
        <w:r w:rsidR="001324F3">
          <w:rPr>
            <w:rFonts w:ascii="Times New Roman" w:hAnsi="Times New Roman" w:cs="Times New Roman"/>
            <w:color w:val="231F20"/>
            <w:sz w:val="24"/>
            <w:szCs w:val="24"/>
          </w:rPr>
          <w:t>This linking created correlated error terms for the linked observations, which invalidated the traditional ANOVA F distribution as an appropriate sampling distribution</w:t>
        </w:r>
      </w:ins>
      <w:ins w:id="4" w:author="Joe Rodgers" w:date="2021-09-07T14:29:00Z">
        <w:r w:rsidR="00260D2D">
          <w:rPr>
            <w:rFonts w:ascii="Times New Roman" w:hAnsi="Times New Roman" w:cs="Times New Roman"/>
            <w:color w:val="231F20"/>
            <w:sz w:val="24"/>
            <w:szCs w:val="24"/>
          </w:rPr>
          <w:t xml:space="preserve"> (and we know that the F-test is not robust to violations of independence of errors)</w:t>
        </w:r>
      </w:ins>
      <w:ins w:id="5" w:author="Joe Rodgers" w:date="2021-09-07T14:27:00Z">
        <w:r w:rsidR="001324F3">
          <w:rPr>
            <w:rFonts w:ascii="Times New Roman" w:hAnsi="Times New Roman" w:cs="Times New Roman"/>
            <w:color w:val="231F20"/>
            <w:sz w:val="24"/>
            <w:szCs w:val="24"/>
          </w:rPr>
          <w:t xml:space="preserve">.  </w:t>
        </w:r>
      </w:ins>
      <w:r w:rsidRPr="00F173F2">
        <w:rPr>
          <w:rFonts w:ascii="Times New Roman" w:hAnsi="Times New Roman" w:cs="Times New Roman"/>
          <w:color w:val="231F20"/>
          <w:sz w:val="24"/>
          <w:szCs w:val="24"/>
        </w:rPr>
        <w:t xml:space="preserve">Second, there was substantial heterogeneity in the variability, making it difﬁcult to model appropriately. After the sampling frame was customized to ﬁt the researchers’ speciﬁc contrasts, a bootstrap was able to test hypotheses with </w:t>
      </w:r>
      <w:r w:rsidR="001640B5">
        <w:rPr>
          <w:rFonts w:ascii="Times New Roman" w:hAnsi="Times New Roman" w:cs="Times New Roman"/>
          <w:color w:val="231F20"/>
          <w:sz w:val="24"/>
          <w:szCs w:val="24"/>
        </w:rPr>
        <w:t>N=</w:t>
      </w:r>
      <w:r w:rsidRPr="00F173F2">
        <w:rPr>
          <w:rFonts w:ascii="Times New Roman" w:hAnsi="Times New Roman" w:cs="Times New Roman"/>
          <w:color w:val="231F20"/>
          <w:sz w:val="24"/>
          <w:szCs w:val="24"/>
        </w:rPr>
        <w:t>110 subjects that a parametric generalized linear model or multilevel model could not.</w:t>
      </w:r>
    </w:p>
    <w:p w14:paraId="01E4C854" w14:textId="2A3FA7DB" w:rsidR="00156DDC" w:rsidRPr="00F173F2" w:rsidRDefault="00156DDC" w:rsidP="005B0B06">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bootstrap’s ﬂexibility perhaps is demonstrated best when it provides a sampling distribution for a </w:t>
      </w:r>
      <w:r w:rsidRPr="00F173F2">
        <w:rPr>
          <w:rFonts w:ascii="Times New Roman" w:hAnsi="Times New Roman" w:cs="Times New Roman"/>
          <w:i/>
          <w:iCs/>
          <w:color w:val="231F20"/>
          <w:sz w:val="24"/>
          <w:szCs w:val="24"/>
        </w:rPr>
        <w:t>new statistic</w:t>
      </w:r>
      <w:r w:rsidRPr="00F173F2">
        <w:rPr>
          <w:rFonts w:ascii="Times New Roman" w:hAnsi="Times New Roman" w:cs="Times New Roman"/>
          <w:color w:val="231F20"/>
          <w:sz w:val="24"/>
          <w:szCs w:val="24"/>
        </w:rPr>
        <w:t xml:space="preserve"> that is created for a speciﬁc design protocol. In fact, “subject to mild conditions” the selected bootstrapped statistic</w:t>
      </w:r>
      <w:r w:rsidR="005B0B06">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can be the output of an algorithm of almost arbitrary complexity, shattering the naive notion that a parameter is a Greek letter appearing in a probability distribution and </w:t>
      </w:r>
      <w:r w:rsidRPr="00F173F2">
        <w:rPr>
          <w:rFonts w:ascii="Times New Roman" w:hAnsi="Times New Roman" w:cs="Times New Roman"/>
          <w:color w:val="231F20"/>
          <w:sz w:val="24"/>
          <w:szCs w:val="24"/>
        </w:rPr>
        <w:lastRenderedPageBreak/>
        <w:t xml:space="preserve">showing the possibilities for uncertainty analysis for the complex procedures now in daily use, but at the frontiers of the imagination a quarter of a century ago. (Davison,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&amp; Young, 2003, p. 142)</w:t>
      </w:r>
    </w:p>
    <w:p w14:paraId="40E5F583"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It is difﬁcult to give concise examples of this ﬂexibility, because several paragraphs would be needed just to describe a novel design; advice and examples are found in Boos (2003) and Davison and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xml:space="preserve"> (1997).</w:t>
      </w:r>
    </w:p>
    <w:p w14:paraId="510888D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To provide an approximation, and to stimulate the reader to think deeper about such a constructed statistic, consider the following setting. Tukey’s (1977) H-spread was designed to measure the distance across the middle half of a distribution (often referred to as the interquartile range). Suppose a theory implies interest in another distance, the distance across the middle 20% of the distribution (a range-type measure even less inﬂuenced by extreme scores than the H-spread). This statistic is sensible and interesting, but in this case, the statistical community has no background or statistical theory to help the applied researcher. But the bootstrap is every bit as facile and useful in this previously undeﬁned setting as it is in applications involving other well-known statistics like the mean, median, or H-spread.</w:t>
      </w:r>
    </w:p>
    <w:p w14:paraId="4F779B2B" w14:textId="77777777" w:rsidR="00156DDC" w:rsidRPr="00F173F2" w:rsidRDefault="00156DDC" w:rsidP="00910A32">
      <w:pPr>
        <w:pStyle w:val="Heading3"/>
        <w:widowControl/>
        <w:suppressAutoHyphens/>
        <w:spacing w:line="480" w:lineRule="auto"/>
      </w:pPr>
      <w:r w:rsidRPr="00F173F2">
        <w:t>Bootstrapping Multivariate Observations</w:t>
      </w:r>
    </w:p>
    <w:p w14:paraId="3A88976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two scores are collected from a subject, our deﬁnition of an observation is expanded to a bivariate point, </w:t>
      </w:r>
      <w:proofErr w:type="spellStart"/>
      <w:r w:rsidRPr="00F173F2">
        <w:rPr>
          <w:rFonts w:ascii="Times New Roman" w:hAnsi="Times New Roman" w:cs="Times New Roman"/>
          <w:i/>
          <w:iCs/>
          <w:color w:val="231F20"/>
          <w:sz w:val="24"/>
          <w:szCs w:val="24"/>
        </w:rPr>
        <w:t>u</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w:t>
      </w:r>
    </w:p>
    <w:p w14:paraId="252497D8" w14:textId="2A0EA5AD" w:rsidR="00156DDC" w:rsidRPr="00F173F2" w:rsidRDefault="00156DDC" w:rsidP="00910A32">
      <w:pPr>
        <w:pStyle w:val="Style7"/>
        <w:widowControl/>
        <w:suppressAutoHyphens/>
        <w:spacing w:before="240"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2</w:t>
      </w:r>
      <w:r w:rsidR="002F666F">
        <w:rPr>
          <w:rFonts w:ascii="Times New Roman" w:hAnsi="Times New Roman" w:cs="Times New Roman"/>
          <w:b/>
          <w:bCs/>
          <w:color w:val="231F20"/>
          <w:sz w:val="24"/>
          <w:szCs w:val="24"/>
        </w:rPr>
        <w:t>a</w:t>
      </w:r>
      <w:r w:rsidRPr="00F173F2">
        <w:rPr>
          <w:rFonts w:ascii="Times New Roman" w:hAnsi="Times New Roman" w:cs="Times New Roman"/>
          <w:b/>
          <w:bCs/>
          <w:color w:val="231F20"/>
          <w:sz w:val="24"/>
          <w:szCs w:val="24"/>
        </w:rPr>
        <w:t xml:space="preserve">: </w:t>
      </w:r>
      <w:r w:rsidR="003672C2">
        <w:rPr>
          <w:rFonts w:ascii="Times New Roman" w:hAnsi="Times New Roman" w:cs="Times New Roman"/>
          <w:b/>
          <w:bCs/>
          <w:color w:val="231F20"/>
          <w:position w:val="-12"/>
          <w:sz w:val="24"/>
          <w:szCs w:val="24"/>
        </w:rPr>
        <w:pict w14:anchorId="56517C2B">
          <v:shape id="_x0000_i1053" type="#_x0000_t75" style="width:21.9pt;height:20.15pt">
            <v:imagedata r:id="rId32" o:title=""/>
          </v:shape>
        </w:pict>
      </w:r>
      <w:r w:rsidRPr="00F173F2">
        <w:rPr>
          <w:rFonts w:ascii="Times New Roman" w:hAnsi="Times New Roman" w:cs="Times New Roman"/>
          <w:b/>
          <w:bCs/>
          <w:color w:val="231F20"/>
          <w:sz w:val="24"/>
          <w:szCs w:val="24"/>
        </w:rPr>
        <w:t xml:space="preserve"> for a correlation.</w:t>
      </w:r>
      <w:r w:rsidRPr="00F173F2">
        <w:rPr>
          <w:rFonts w:ascii="Times New Roman" w:hAnsi="Times New Roman" w:cs="Times New Roman"/>
          <w:color w:val="231F20"/>
          <w:sz w:val="24"/>
          <w:szCs w:val="24"/>
        </w:rPr>
        <w:t xml:space="preserve"> </w:t>
      </w:r>
      <w:proofErr w:type="spellStart"/>
      <w:r w:rsidRPr="00F173F2">
        <w:rPr>
          <w:rFonts w:ascii="Times New Roman" w:hAnsi="Times New Roman" w:cs="Times New Roman"/>
          <w:color w:val="231F20"/>
          <w:sz w:val="24"/>
          <w:szCs w:val="24"/>
        </w:rPr>
        <w:t>Diaconis</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(1983) bootstrapped a correlation by using the observed sample as the sampling frame. In Example 1,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univariate points were drawn from a sampling frame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univariate points. Here, </w:t>
      </w:r>
      <w:r w:rsidRPr="00F173F2">
        <w:rPr>
          <w:rFonts w:ascii="Times New Roman" w:hAnsi="Times New Roman" w:cs="Times New Roman"/>
          <w:i/>
          <w:iCs/>
          <w:color w:val="231F20"/>
          <w:sz w:val="24"/>
          <w:szCs w:val="24"/>
        </w:rPr>
        <w:t xml:space="preserve">N </w:t>
      </w:r>
      <w:r w:rsidRPr="00F173F2">
        <w:rPr>
          <w:rFonts w:ascii="Times New Roman" w:hAnsi="Times New Roman" w:cs="Times New Roman"/>
          <w:color w:val="231F20"/>
          <w:sz w:val="24"/>
          <w:szCs w:val="24"/>
        </w:rPr>
        <w:t xml:space="preserve">bivariate points are drawn from a sampling frame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w:t>
      </w:r>
    </w:p>
    <w:p w14:paraId="07E1FC02"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038D9798"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To produce </w:t>
      </w:r>
      <w:r w:rsidR="003672C2">
        <w:rPr>
          <w:rFonts w:ascii="Times New Roman" w:hAnsi="Times New Roman" w:cs="Times New Roman"/>
          <w:color w:val="231F20"/>
          <w:position w:val="-12"/>
          <w:sz w:val="24"/>
          <w:szCs w:val="24"/>
        </w:rPr>
        <w:pict w14:anchorId="0F1561F4">
          <v:shape id="_x0000_i1054" type="#_x0000_t75" style="width:21.9pt;height:20.15pt">
            <v:imagedata r:id="rId33" o:title=""/>
          </v:shape>
        </w:pict>
      </w:r>
      <w:r>
        <w:rPr>
          <w:rFonts w:ascii="Times New Roman" w:hAnsi="Times New Roman" w:cs="Times New Roman"/>
          <w:color w:val="000000"/>
          <w:sz w:val="24"/>
          <w:szCs w:val="24"/>
        </w:rPr>
        <w:t xml:space="preserve"> </w:t>
      </w:r>
      <w:r w:rsidRPr="00F173F2">
        <w:rPr>
          <w:rFonts w:ascii="Times New Roman" w:hAnsi="Times New Roman" w:cs="Times New Roman"/>
          <w:color w:val="231F20"/>
          <w:sz w:val="24"/>
          <w:szCs w:val="24"/>
        </w:rPr>
        <w:t>in this case, use the observed sample.</w:t>
      </w:r>
    </w:p>
    <w:p w14:paraId="69FD64E7"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pairs of scores with replacement while keeping the pairs intact. For instance, if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is selected, the accompanying value must be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(i.e., the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scores for the third subject).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3914E515"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3672C2">
        <w:rPr>
          <w:rFonts w:ascii="Times New Roman" w:hAnsi="Times New Roman" w:cs="Times New Roman"/>
          <w:color w:val="231F20"/>
          <w:position w:val="-12"/>
          <w:sz w:val="24"/>
          <w:szCs w:val="24"/>
        </w:rPr>
        <w:pict w14:anchorId="425B896F">
          <v:shape id="_x0000_i1055" type="#_x0000_t75" style="width:19pt;height:19pt">
            <v:imagedata r:id="rId34" o:title=""/>
          </v:shape>
        </w:pict>
      </w:r>
      <w:r w:rsidRPr="00F173F2">
        <w:rPr>
          <w:rFonts w:ascii="Times New Roman" w:hAnsi="Times New Roman" w:cs="Times New Roman"/>
          <w:color w:val="231F20"/>
          <w:sz w:val="24"/>
          <w:szCs w:val="24"/>
        </w:rPr>
        <w:t xml:space="preserve"> for each bootstrap sample drawn in stage 3.</w:t>
      </w:r>
    </w:p>
    <w:p w14:paraId="71A5376F"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w:t>
      </w:r>
      <w:r w:rsidR="003672C2">
        <w:rPr>
          <w:rFonts w:ascii="Times New Roman" w:hAnsi="Times New Roman" w:cs="Times New Roman"/>
          <w:color w:val="231F20"/>
          <w:position w:val="-14"/>
          <w:sz w:val="24"/>
          <w:szCs w:val="24"/>
        </w:rPr>
        <w:pict w14:anchorId="4CB43F37">
          <v:shape id="_x0000_i1056" type="#_x0000_t75" style="width:1in;height:20.15pt">
            <v:imagedata r:id="rId35" o:title=""/>
          </v:shape>
        </w:pict>
      </w:r>
      <w:r w:rsidRPr="00F173F2">
        <w:rPr>
          <w:rFonts w:ascii="Times New Roman" w:hAnsi="Times New Roman" w:cs="Times New Roman"/>
          <w:color w:val="231F20"/>
          <w:sz w:val="24"/>
          <w:szCs w:val="24"/>
        </w:rPr>
        <w:t xml:space="preserve"> with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If a hypothesis test is desired, the null hypothesis can be rejected if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falls outside of the CI. As before, the standard error is the standard deviation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in the bootstrap distribution.</w:t>
      </w:r>
    </w:p>
    <w:p w14:paraId="6A4C913C" w14:textId="6A20DC7A" w:rsidR="00B569E6" w:rsidRDefault="0035206E" w:rsidP="00910A32">
      <w:pPr>
        <w:pStyle w:val="Style31"/>
        <w:widowControl/>
        <w:suppressAutoHyphens/>
        <w:spacing w:line="480" w:lineRule="auto"/>
        <w:jc w:val="center"/>
        <w:rPr>
          <w:rFonts w:ascii="Times New Roman" w:hAnsi="Times New Roman" w:cs="Times New Roman"/>
          <w:b/>
          <w:bCs/>
          <w:color w:val="231F20"/>
          <w:sz w:val="24"/>
          <w:szCs w:val="24"/>
        </w:rPr>
      </w:pPr>
      <w:r>
        <w:rPr>
          <w:noProof/>
          <w:lang w:val="en-US" w:eastAsia="en-US"/>
        </w:rPr>
        <w:drawing>
          <wp:inline distT="0" distB="0" distL="0" distR="0" wp14:anchorId="78C1A09D" wp14:editId="373BAECE">
            <wp:extent cx="3838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8575" cy="1457325"/>
                    </a:xfrm>
                    <a:prstGeom prst="rect">
                      <a:avLst/>
                    </a:prstGeom>
                    <a:noFill/>
                    <a:ln>
                      <a:noFill/>
                    </a:ln>
                  </pic:spPr>
                </pic:pic>
              </a:graphicData>
            </a:graphic>
          </wp:inline>
        </w:drawing>
      </w:r>
    </w:p>
    <w:p w14:paraId="166CAB01" w14:textId="7F002AF5" w:rsidR="00156DDC" w:rsidRDefault="00156DDC" w:rsidP="00910A32">
      <w:pPr>
        <w:pStyle w:val="Style31"/>
        <w:widowControl/>
        <w:suppressAutoHyphens/>
        <w:spacing w:after="240" w:line="480" w:lineRule="auto"/>
        <w:jc w:val="both"/>
        <w:rPr>
          <w:rFonts w:ascii="Times New Roman" w:hAnsi="Times New Roman" w:cs="Times New Roman"/>
          <w:b/>
          <w:bCs/>
          <w:color w:val="231F20"/>
          <w:sz w:val="24"/>
          <w:szCs w:val="24"/>
        </w:rPr>
      </w:pPr>
      <w:proofErr w:type="gramStart"/>
      <w:r w:rsidRPr="00F173F2">
        <w:rPr>
          <w:rFonts w:ascii="Times New Roman" w:hAnsi="Times New Roman" w:cs="Times New Roman"/>
          <w:b/>
          <w:bCs/>
          <w:color w:val="231F20"/>
          <w:sz w:val="24"/>
          <w:szCs w:val="24"/>
        </w:rPr>
        <w:t xml:space="preserve">FIGURE </w:t>
      </w:r>
      <w:r w:rsidR="00B110AF">
        <w:rPr>
          <w:rFonts w:ascii="Times New Roman" w:hAnsi="Times New Roman" w:cs="Times New Roman"/>
          <w:b/>
          <w:bCs/>
          <w:color w:val="231F20"/>
          <w:sz w:val="24"/>
          <w:szCs w:val="24"/>
        </w:rPr>
        <w:t>?</w:t>
      </w:r>
      <w:proofErr w:type="gramEnd"/>
      <w:r w:rsidR="00B110AF">
        <w:rPr>
          <w:rFonts w:ascii="Times New Roman" w:hAnsi="Times New Roman" w:cs="Times New Roman"/>
          <w:b/>
          <w:bCs/>
          <w:color w:val="231F20"/>
          <w:sz w:val="24"/>
          <w:szCs w:val="24"/>
        </w:rPr>
        <w:t>?</w:t>
      </w:r>
      <w:r w:rsidRPr="00F173F2">
        <w:rPr>
          <w:rFonts w:ascii="Times New Roman" w:hAnsi="Times New Roman" w:cs="Times New Roman"/>
          <w:b/>
          <w:bCs/>
          <w:color w:val="231F20"/>
          <w:sz w:val="24"/>
          <w:szCs w:val="24"/>
        </w:rPr>
        <w:t xml:space="preserve">.2. Scatter plots of a bivariate sampling frame based on </w:t>
      </w:r>
      <w:r w:rsidR="003672C2">
        <w:rPr>
          <w:rFonts w:ascii="Times New Roman" w:hAnsi="Times New Roman" w:cs="Times New Roman"/>
          <w:b/>
          <w:bCs/>
          <w:color w:val="231F20"/>
          <w:position w:val="-12"/>
          <w:sz w:val="24"/>
          <w:szCs w:val="24"/>
        </w:rPr>
        <w:pict w14:anchorId="00792C27">
          <v:shape id="_x0000_i1057" type="#_x0000_t75" style="width:21.9pt;height:20.15pt">
            <v:imagedata r:id="rId37" o:title=""/>
          </v:shape>
        </w:pict>
      </w:r>
      <w:r w:rsidRPr="00F173F2">
        <w:rPr>
          <w:rFonts w:ascii="Times New Roman" w:hAnsi="Times New Roman" w:cs="Times New Roman"/>
          <w:b/>
          <w:bCs/>
          <w:color w:val="231F20"/>
          <w:sz w:val="24"/>
          <w:szCs w:val="24"/>
        </w:rPr>
        <w:t xml:space="preserve"> (left) and a univariate sampling frame based on </w:t>
      </w:r>
      <w:r w:rsidR="003672C2">
        <w:rPr>
          <w:rFonts w:ascii="Times New Roman" w:hAnsi="Times New Roman" w:cs="Times New Roman"/>
          <w:b/>
          <w:bCs/>
          <w:color w:val="231F20"/>
          <w:position w:val="-12"/>
          <w:sz w:val="24"/>
          <w:szCs w:val="24"/>
        </w:rPr>
        <w:pict w14:anchorId="439F8865">
          <v:shape id="_x0000_i1058" type="#_x0000_t75" style="width:23.05pt;height:20.15pt">
            <v:imagedata r:id="rId38" o:title=""/>
          </v:shape>
        </w:pict>
      </w:r>
      <w:r w:rsidRPr="00F173F2">
        <w:rPr>
          <w:rFonts w:ascii="Times New Roman" w:hAnsi="Times New Roman" w:cs="Times New Roman"/>
          <w:b/>
          <w:bCs/>
          <w:color w:val="231F20"/>
          <w:sz w:val="24"/>
          <w:szCs w:val="24"/>
        </w:rPr>
        <w:t xml:space="preserve"> (right).</w:t>
      </w:r>
    </w:p>
    <w:p w14:paraId="63A89313" w14:textId="3476EF07" w:rsidR="002F666F" w:rsidRPr="00D6665C" w:rsidRDefault="002F666F" w:rsidP="002F666F">
      <w:pPr>
        <w:rPr>
          <w:rFonts w:ascii="Times New Roman" w:hAnsi="Times New Roman" w:cs="Times New Roman"/>
          <w:b/>
          <w:sz w:val="28"/>
          <w:szCs w:val="28"/>
          <w:lang w:val="en-IN" w:eastAsia="en-IN"/>
        </w:rPr>
      </w:pPr>
      <w:r>
        <w:rPr>
          <w:rFonts w:ascii="Times New Roman" w:hAnsi="Times New Roman" w:cs="Times New Roman"/>
          <w:b/>
          <w:sz w:val="28"/>
          <w:szCs w:val="28"/>
          <w:lang w:val="en-IN" w:eastAsia="en-IN"/>
        </w:rPr>
        <w:t>Univariate Sampling Bootstrap</w:t>
      </w:r>
    </w:p>
    <w:p w14:paraId="61E8F0AC" w14:textId="1C839C15" w:rsidR="00156DDC" w:rsidRPr="00F173F2" w:rsidRDefault="002F666F" w:rsidP="00910A32">
      <w:pPr>
        <w:pStyle w:val="Style7"/>
        <w:widowControl/>
        <w:suppressAutoHyphens/>
        <w:spacing w:before="240" w:line="480" w:lineRule="auto"/>
        <w:jc w:val="both"/>
        <w:rPr>
          <w:rFonts w:ascii="Times New Roman" w:hAnsi="Times New Roman" w:cs="Times New Roman"/>
          <w:sz w:val="24"/>
          <w:szCs w:val="24"/>
        </w:rPr>
      </w:pPr>
      <w:r>
        <w:rPr>
          <w:rFonts w:ascii="Times New Roman" w:hAnsi="Times New Roman" w:cs="Times New Roman"/>
          <w:b/>
          <w:bCs/>
          <w:color w:val="231F20"/>
          <w:sz w:val="24"/>
          <w:szCs w:val="24"/>
        </w:rPr>
        <w:t xml:space="preserve">Example 2b: </w:t>
      </w:r>
      <m:oMath>
        <m:sSub>
          <m:sSubPr>
            <m:ctrlPr>
              <w:rPr>
                <w:rFonts w:ascii="Cambria Math" w:hAnsi="Cambria Math" w:cs="Times New Roman"/>
                <w:b/>
                <w:bCs/>
                <w:i/>
                <w:color w:val="231F20"/>
                <w:sz w:val="24"/>
                <w:szCs w:val="24"/>
              </w:rPr>
            </m:ctrlPr>
          </m:sSubPr>
          <m:e>
            <m:acc>
              <m:accPr>
                <m:ctrlPr>
                  <w:rPr>
                    <w:rFonts w:ascii="Cambria Math" w:hAnsi="Cambria Math" w:cs="Times New Roman"/>
                    <w:bCs/>
                    <w:i/>
                    <w:color w:val="231F20"/>
                    <w:sz w:val="24"/>
                    <w:szCs w:val="24"/>
                  </w:rPr>
                </m:ctrlPr>
              </m:accPr>
              <m:e>
                <m:r>
                  <w:rPr>
                    <w:rFonts w:ascii="Cambria Math" w:hAnsi="Cambria Math" w:cs="Times New Roman"/>
                    <w:color w:val="231F20"/>
                    <w:sz w:val="24"/>
                    <w:szCs w:val="24"/>
                  </w:rPr>
                  <m:t>F</m:t>
                </m:r>
              </m:e>
            </m:acc>
          </m:e>
          <m:sub>
            <m:r>
              <m:rPr>
                <m:sty m:val="bi"/>
              </m:rPr>
              <w:rPr>
                <w:rFonts w:ascii="Cambria Math" w:hAnsi="Cambria Math" w:cs="Times New Roman"/>
                <w:color w:val="231F20"/>
                <w:sz w:val="24"/>
                <w:szCs w:val="24"/>
              </w:rPr>
              <m:t>Null</m:t>
            </m:r>
          </m:sub>
        </m:sSub>
      </m:oMath>
      <w:r>
        <w:rPr>
          <w:rFonts w:ascii="Times New Roman" w:hAnsi="Times New Roman" w:cs="Times New Roman"/>
          <w:b/>
          <w:bCs/>
          <w:color w:val="231F20"/>
          <w:sz w:val="24"/>
          <w:szCs w:val="24"/>
        </w:rPr>
        <w:t xml:space="preserve"> for a correlation. </w:t>
      </w:r>
      <w:r w:rsidR="00156DDC" w:rsidRPr="00F173F2">
        <w:rPr>
          <w:rFonts w:ascii="Times New Roman" w:hAnsi="Times New Roman" w:cs="Times New Roman"/>
          <w:color w:val="231F20"/>
          <w:sz w:val="24"/>
          <w:szCs w:val="24"/>
        </w:rPr>
        <w:t xml:space="preserve">As early as 1935, Fisher (1970) developed a resampling method, called the </w:t>
      </w:r>
      <w:r w:rsidR="00156DDC" w:rsidRPr="00F173F2">
        <w:rPr>
          <w:rFonts w:ascii="Times New Roman" w:hAnsi="Times New Roman" w:cs="Times New Roman"/>
          <w:i/>
          <w:iCs/>
          <w:color w:val="231F20"/>
          <w:sz w:val="24"/>
          <w:szCs w:val="24"/>
        </w:rPr>
        <w:t>permutation test</w:t>
      </w:r>
      <w:r w:rsidR="00156DDC" w:rsidRPr="00F173F2">
        <w:rPr>
          <w:rFonts w:ascii="Times New Roman" w:hAnsi="Times New Roman" w:cs="Times New Roman"/>
          <w:color w:val="231F20"/>
          <w:sz w:val="24"/>
          <w:szCs w:val="24"/>
        </w:rPr>
        <w:t xml:space="preserve"> or the </w:t>
      </w:r>
      <w:r w:rsidR="00156DDC" w:rsidRPr="00F173F2">
        <w:rPr>
          <w:rFonts w:ascii="Times New Roman" w:hAnsi="Times New Roman" w:cs="Times New Roman"/>
          <w:i/>
          <w:iCs/>
          <w:color w:val="231F20"/>
          <w:sz w:val="24"/>
          <w:szCs w:val="24"/>
        </w:rPr>
        <w:t>randomization test</w:t>
      </w:r>
      <w:r w:rsidR="00156DDC" w:rsidRPr="00F173F2">
        <w:rPr>
          <w:rFonts w:ascii="Times New Roman" w:hAnsi="Times New Roman" w:cs="Times New Roman"/>
          <w:color w:val="231F20"/>
          <w:sz w:val="24"/>
          <w:szCs w:val="24"/>
        </w:rPr>
        <w:t xml:space="preserve">. It is very similar to the bootstrap, except that it samples from the sampling frame </w:t>
      </w:r>
      <w:r w:rsidR="00156DDC" w:rsidRPr="00D6665C">
        <w:rPr>
          <w:rFonts w:ascii="Times New Roman" w:hAnsi="Times New Roman" w:cs="Times New Roman"/>
          <w:i/>
          <w:color w:val="231F20"/>
          <w:sz w:val="24"/>
          <w:szCs w:val="24"/>
        </w:rPr>
        <w:t>without replacement</w:t>
      </w:r>
      <w:r w:rsidR="00156DDC" w:rsidRPr="00F173F2">
        <w:rPr>
          <w:rFonts w:ascii="Times New Roman" w:hAnsi="Times New Roman" w:cs="Times New Roman"/>
          <w:color w:val="231F20"/>
          <w:sz w:val="24"/>
          <w:szCs w:val="24"/>
        </w:rPr>
        <w:t>.</w:t>
      </w:r>
      <w:r w:rsidR="0059591A">
        <w:rPr>
          <w:rStyle w:val="FootnoteReference"/>
          <w:rFonts w:ascii="Times New Roman" w:hAnsi="Times New Roman" w:cs="Times New Roman"/>
          <w:color w:val="231F20"/>
          <w:sz w:val="24"/>
          <w:szCs w:val="24"/>
        </w:rPr>
        <w:footnoteReference w:id="6"/>
      </w:r>
      <w:r w:rsidR="00156DDC" w:rsidRPr="00F173F2">
        <w:rPr>
          <w:rFonts w:ascii="Times New Roman" w:hAnsi="Times New Roman" w:cs="Times New Roman"/>
          <w:color w:val="231F20"/>
          <w:sz w:val="24"/>
          <w:szCs w:val="24"/>
        </w:rPr>
        <w:t xml:space="preserve"> Fisher did not intend to estimate the standard error but rather to calculate the </w:t>
      </w:r>
      <w:r w:rsidR="00156DDC" w:rsidRPr="00F173F2">
        <w:rPr>
          <w:rFonts w:ascii="Times New Roman" w:hAnsi="Times New Roman" w:cs="Times New Roman"/>
          <w:i/>
          <w:iCs/>
          <w:color w:val="231F20"/>
          <w:sz w:val="24"/>
          <w:szCs w:val="24"/>
        </w:rPr>
        <w:t>p</w:t>
      </w:r>
      <w:r w:rsidR="00156DDC" w:rsidRPr="00F173F2">
        <w:rPr>
          <w:rFonts w:ascii="Times New Roman" w:hAnsi="Times New Roman" w:cs="Times New Roman"/>
          <w:color w:val="231F20"/>
          <w:sz w:val="24"/>
          <w:szCs w:val="24"/>
        </w:rPr>
        <w:t xml:space="preserve"> value of a null hypothesis, which is achieved by constructing a sampling frame that represents the null hypothesis.</w:t>
      </w:r>
    </w:p>
    <w:p w14:paraId="4065CFE0" w14:textId="000789D4"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In the case of a bivariate correlation, suppose the null hypothesis states that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are linearly independent in the population. An interesting special case of linear independence (Rodgers, </w:t>
      </w:r>
      <w:proofErr w:type="spellStart"/>
      <w:r w:rsidRPr="00F173F2">
        <w:rPr>
          <w:rFonts w:ascii="Times New Roman" w:hAnsi="Times New Roman" w:cs="Times New Roman"/>
          <w:color w:val="231F20"/>
          <w:sz w:val="24"/>
          <w:szCs w:val="24"/>
        </w:rPr>
        <w:t>Nicewander</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Toothaker</w:t>
      </w:r>
      <w:proofErr w:type="spellEnd"/>
      <w:r w:rsidRPr="00F173F2">
        <w:rPr>
          <w:rFonts w:ascii="Times New Roman" w:hAnsi="Times New Roman" w:cs="Times New Roman"/>
          <w:color w:val="231F20"/>
          <w:sz w:val="24"/>
          <w:szCs w:val="24"/>
        </w:rPr>
        <w:t xml:space="preserve">, 1984) that is often tested is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 0. One approach is to conceptualize this as “every value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has an equal chance of being associated with any value of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To reﬂect</w:t>
      </w:r>
      <w:r w:rsidR="00A76697">
        <w:rPr>
          <w:rFonts w:ascii="Times New Roman" w:hAnsi="Times New Roman" w:cs="Times New Roman"/>
          <w:color w:val="231F20"/>
          <w:sz w:val="24"/>
          <w:szCs w:val="24"/>
        </w:rPr>
        <w:t xml:space="preserve"> </w:t>
      </w:r>
      <w:r w:rsidR="003672C2">
        <w:rPr>
          <w:rFonts w:ascii="Times New Roman" w:hAnsi="Times New Roman" w:cs="Times New Roman"/>
          <w:color w:val="231F20"/>
          <w:position w:val="-12"/>
          <w:sz w:val="24"/>
          <w:szCs w:val="24"/>
        </w:rPr>
        <w:pict w14:anchorId="71160CCB">
          <v:shape id="_x0000_i1059" type="#_x0000_t75" style="width:23.05pt;height:20.15pt">
            <v:imagedata r:id="rId39" o:title=""/>
          </v:shape>
        </w:pict>
      </w:r>
      <w:r w:rsidRPr="00F173F2">
        <w:rPr>
          <w:rFonts w:ascii="Times New Roman" w:hAnsi="Times New Roman" w:cs="Times New Roman"/>
          <w:color w:val="231F20"/>
          <w:sz w:val="24"/>
          <w:szCs w:val="24"/>
        </w:rPr>
        <w:t>, the</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sampling frame enumerates all possible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 xml:space="preserve">Y </w:t>
      </w:r>
      <w:r w:rsidRPr="00F173F2">
        <w:rPr>
          <w:rFonts w:ascii="Times New Roman" w:hAnsi="Times New Roman" w:cs="Times New Roman"/>
          <w:color w:val="231F20"/>
          <w:sz w:val="24"/>
          <w:szCs w:val="24"/>
        </w:rPr>
        <w:t xml:space="preserve">pairs—creating a sampling frame with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bivariate points (see Lee &amp; Rodgers, 1998).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.2 portrays the two different sampling approaches.</w:t>
      </w:r>
    </w:p>
    <w:p w14:paraId="1CE4929A" w14:textId="627A0D2F"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This procedure for bootstrapping </w:t>
      </w:r>
      <w:r w:rsidR="003672C2">
        <w:rPr>
          <w:rFonts w:ascii="Times New Roman" w:hAnsi="Times New Roman" w:cs="Times New Roman"/>
          <w:color w:val="231F20"/>
          <w:position w:val="-12"/>
          <w:sz w:val="24"/>
          <w:szCs w:val="24"/>
        </w:rPr>
        <w:pict w14:anchorId="75F5B810">
          <v:shape id="_x0000_i1060" type="#_x0000_t75" style="width:23.05pt;height:20.15pt">
            <v:imagedata r:id="rId40" o:title=""/>
          </v:shape>
        </w:pict>
      </w:r>
      <w:r w:rsidRPr="00F173F2">
        <w:rPr>
          <w:rFonts w:ascii="Times New Roman" w:hAnsi="Times New Roman" w:cs="Times New Roman"/>
          <w:color w:val="231F20"/>
          <w:sz w:val="24"/>
          <w:szCs w:val="24"/>
        </w:rPr>
        <w:t xml:space="preserve"> resembles Example 2</w:t>
      </w:r>
      <w:r w:rsidR="002F666F">
        <w:rPr>
          <w:rFonts w:ascii="Times New Roman" w:hAnsi="Times New Roman" w:cs="Times New Roman"/>
          <w:color w:val="231F20"/>
          <w:sz w:val="24"/>
          <w:szCs w:val="24"/>
        </w:rPr>
        <w:t>a</w:t>
      </w:r>
      <w:r w:rsidRPr="00F173F2">
        <w:rPr>
          <w:rFonts w:ascii="Times New Roman" w:hAnsi="Times New Roman" w:cs="Times New Roman"/>
          <w:color w:val="231F20"/>
          <w:sz w:val="24"/>
          <w:szCs w:val="24"/>
        </w:rPr>
        <w:t xml:space="preserve">, with three exceptions. First, the sampling frame has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points instead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Second, each of these points has a 1/</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probab</w:t>
      </w:r>
      <w:r w:rsidR="001640B5">
        <w:rPr>
          <w:rFonts w:ascii="Times New Roman" w:hAnsi="Times New Roman" w:cs="Times New Roman"/>
          <w:color w:val="231F20"/>
          <w:sz w:val="24"/>
          <w:szCs w:val="24"/>
        </w:rPr>
        <w:t>ilit</w:t>
      </w:r>
      <w:r w:rsidRPr="00F173F2">
        <w:rPr>
          <w:rFonts w:ascii="Times New Roman" w:hAnsi="Times New Roman" w:cs="Times New Roman"/>
          <w:color w:val="231F20"/>
          <w:sz w:val="24"/>
          <w:szCs w:val="24"/>
        </w:rPr>
        <w:t>y of being selected on each draw, instead of 1/</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Finally, a hypothesis is tested by comparing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with the CI, instead of comparing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with the CI.</w:t>
      </w:r>
    </w:p>
    <w:p w14:paraId="07D8E9B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278A440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univariate sampling frame by combining every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with every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value.</w:t>
      </w:r>
    </w:p>
    <w:p w14:paraId="7E5FBB3E"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pairs of scores with replacement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possible points in the sampling frame.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bootstrap samples.</w:t>
      </w:r>
    </w:p>
    <w:p w14:paraId="399F3468"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3672C2">
        <w:rPr>
          <w:rFonts w:ascii="Times New Roman" w:hAnsi="Times New Roman" w:cs="Times New Roman"/>
          <w:color w:val="231F20"/>
          <w:position w:val="-12"/>
          <w:sz w:val="24"/>
          <w:szCs w:val="24"/>
        </w:rPr>
        <w:pict w14:anchorId="6EA32270">
          <v:shape id="_x0000_i1061" type="#_x0000_t75" style="width:19pt;height:19pt">
            <v:imagedata r:id="rId41" o:title=""/>
          </v:shape>
        </w:pict>
      </w:r>
      <w:r w:rsidRPr="00F173F2">
        <w:rPr>
          <w:rFonts w:ascii="Times New Roman" w:hAnsi="Times New Roman" w:cs="Times New Roman"/>
          <w:color w:val="231F20"/>
          <w:sz w:val="24"/>
          <w:szCs w:val="24"/>
        </w:rPr>
        <w:t xml:space="preserve"> for each bootstrap sample drawn in stage 3.</w:t>
      </w:r>
    </w:p>
    <w:p w14:paraId="2BAA4F6D" w14:textId="77A881CC"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w:t>
      </w:r>
      <w:r w:rsidR="008D3324">
        <w:rPr>
          <w:rFonts w:ascii="Times New Roman" w:hAnsi="Times New Roman" w:cs="Times New Roman"/>
          <w:color w:val="231F20"/>
          <w:sz w:val="24"/>
          <w:szCs w:val="24"/>
        </w:rPr>
        <w:t xml:space="preserve"> </w:t>
      </w:r>
      <w:r w:rsidR="003672C2">
        <w:rPr>
          <w:rFonts w:ascii="Times New Roman" w:hAnsi="Times New Roman" w:cs="Times New Roman"/>
          <w:color w:val="231F20"/>
          <w:position w:val="-14"/>
          <w:sz w:val="24"/>
          <w:szCs w:val="24"/>
        </w:rPr>
        <w:pict w14:anchorId="036D20CC">
          <v:shape id="_x0000_i1062" type="#_x0000_t75" style="width:1in;height:20.15pt">
            <v:imagedata r:id="rId42" o:title=""/>
          </v:shape>
        </w:pict>
      </w:r>
      <w:r w:rsidRPr="00F173F2">
        <w:rPr>
          <w:rFonts w:ascii="Times New Roman" w:hAnsi="Times New Roman" w:cs="Times New Roman"/>
          <w:color w:val="231F20"/>
          <w:sz w:val="24"/>
          <w:szCs w:val="24"/>
        </w:rPr>
        <w:t>. If a hypothesis test is desired, the null hypothesis can be rejected if</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falls outside of the </w:t>
      </w:r>
      <w:ins w:id="6" w:author="Joe Rodgers" w:date="2021-09-07T14:33:00Z">
        <w:r w:rsidR="00260D2D">
          <w:rPr>
            <w:rFonts w:ascii="Times New Roman" w:hAnsi="Times New Roman" w:cs="Times New Roman"/>
            <w:color w:val="231F20"/>
            <w:sz w:val="24"/>
            <w:szCs w:val="24"/>
          </w:rPr>
          <w:t xml:space="preserve">region of non-rejection defined by the </w:t>
        </w:r>
      </w:ins>
      <w:r w:rsidRPr="00F173F2">
        <w:rPr>
          <w:rFonts w:ascii="Times New Roman" w:hAnsi="Times New Roman" w:cs="Times New Roman"/>
          <w:color w:val="231F20"/>
          <w:sz w:val="24"/>
          <w:szCs w:val="24"/>
        </w:rPr>
        <w:t>CI. The standard error is again the standard deviation of the bootstrap distribution.</w:t>
      </w:r>
    </w:p>
    <w:p w14:paraId="4436BDA8" w14:textId="77777777" w:rsidR="002F666F" w:rsidRDefault="00156DDC" w:rsidP="00910A32">
      <w:pPr>
        <w:pStyle w:val="Style8"/>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This CI (derived from</w:t>
      </w:r>
      <w:r w:rsidR="00172398">
        <w:rPr>
          <w:rFonts w:ascii="Times New Roman" w:hAnsi="Times New Roman" w:cs="Times New Roman"/>
          <w:color w:val="231F20"/>
          <w:sz w:val="24"/>
          <w:szCs w:val="24"/>
        </w:rPr>
        <w:t xml:space="preserve"> </w:t>
      </w:r>
      <w:r w:rsidR="003672C2">
        <w:rPr>
          <w:rFonts w:ascii="Times New Roman" w:hAnsi="Times New Roman" w:cs="Times New Roman"/>
          <w:color w:val="231F20"/>
          <w:position w:val="-12"/>
          <w:sz w:val="24"/>
          <w:szCs w:val="24"/>
        </w:rPr>
        <w:pict w14:anchorId="0C8FDA33">
          <v:shape id="_x0000_i1063" type="#_x0000_t75" style="width:23.05pt;height:20.15pt">
            <v:imagedata r:id="rId43" o:title=""/>
          </v:shape>
        </w:pict>
      </w:r>
      <w:r w:rsidRPr="00F173F2">
        <w:rPr>
          <w:rFonts w:ascii="Times New Roman" w:hAnsi="Times New Roman" w:cs="Times New Roman"/>
          <w:color w:val="231F20"/>
          <w:sz w:val="24"/>
          <w:szCs w:val="24"/>
        </w:rPr>
        <w:t xml:space="preserve">) represents the variability around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whereas the previous CI (derived from</w:t>
      </w:r>
      <w:r w:rsidR="00681E3E">
        <w:rPr>
          <w:rFonts w:ascii="Times New Roman" w:hAnsi="Times New Roman" w:cs="Times New Roman"/>
          <w:color w:val="231F20"/>
          <w:sz w:val="24"/>
          <w:szCs w:val="24"/>
        </w:rPr>
        <w:t xml:space="preserve"> </w:t>
      </w:r>
      <w:r w:rsidR="003672C2">
        <w:rPr>
          <w:rFonts w:ascii="Times New Roman" w:hAnsi="Times New Roman" w:cs="Times New Roman"/>
          <w:color w:val="231F20"/>
          <w:position w:val="-12"/>
          <w:sz w:val="24"/>
          <w:szCs w:val="24"/>
        </w:rPr>
        <w:pict w14:anchorId="05B290D3">
          <v:shape id="_x0000_i1064" type="#_x0000_t75" style="width:21.9pt;height:20.15pt">
            <v:imagedata r:id="rId44" o:title=""/>
          </v:shape>
        </w:pict>
      </w:r>
      <w:r w:rsidRPr="00F173F2">
        <w:rPr>
          <w:rFonts w:ascii="Times New Roman" w:hAnsi="Times New Roman" w:cs="Times New Roman"/>
          <w:color w:val="231F20"/>
          <w:sz w:val="24"/>
          <w:szCs w:val="24"/>
        </w:rPr>
        <w:t xml:space="preserve">) represents the variability around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The two contrasting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-value equations for </w:t>
      </w:r>
      <w:r w:rsidRPr="00F173F2">
        <w:rPr>
          <w:rFonts w:ascii="Times New Roman" w:hAnsi="Times New Roman" w:cs="Times New Roman"/>
          <w:i/>
          <w:iCs/>
          <w:color w:val="231F20"/>
          <w:sz w:val="24"/>
          <w:szCs w:val="24"/>
        </w:rPr>
        <w:t>H</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xml:space="preserve">: ρ &gt;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are</w:t>
      </w:r>
      <w:r w:rsidR="00E372C4">
        <w:rPr>
          <w:rFonts w:ascii="Times New Roman" w:hAnsi="Times New Roman" w:cs="Times New Roman"/>
          <w:color w:val="231F20"/>
          <w:sz w:val="24"/>
          <w:szCs w:val="24"/>
        </w:rPr>
        <w:t xml:space="preserve"> </w:t>
      </w:r>
      <w:r w:rsidR="003672C2">
        <w:rPr>
          <w:rFonts w:ascii="Times New Roman" w:hAnsi="Times New Roman" w:cs="Times New Roman"/>
          <w:color w:val="231F20"/>
          <w:position w:val="-24"/>
          <w:sz w:val="24"/>
          <w:szCs w:val="24"/>
        </w:rPr>
        <w:pict w14:anchorId="2E6AAE45">
          <v:shape id="_x0000_i1065" type="#_x0000_t75" style="width:237.9pt;height:33.4pt">
            <v:imagedata r:id="rId45" o:title=""/>
          </v:shape>
        </w:pic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Notice that the value of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is not present in the </w:t>
      </w:r>
      <w:r w:rsidRPr="00F173F2">
        <w:rPr>
          <w:rFonts w:ascii="Times New Roman" w:hAnsi="Times New Roman" w:cs="Times New Roman"/>
          <w:color w:val="231F20"/>
          <w:sz w:val="24"/>
          <w:szCs w:val="24"/>
        </w:rPr>
        <w:lastRenderedPageBreak/>
        <w:t xml:space="preserve">latter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-value equation because it is reﬂected within the sampling frame, which is constrained by its construction to have a correlation of zero. </w:t>
      </w:r>
    </w:p>
    <w:p w14:paraId="3FB5D3AD" w14:textId="7F58B789" w:rsidR="00156DDC" w:rsidRPr="00176992" w:rsidRDefault="002F666F">
      <w:pPr>
        <w:pStyle w:val="Style8"/>
        <w:widowControl/>
        <w:suppressAutoHyphens/>
        <w:spacing w:line="480" w:lineRule="auto"/>
        <w:ind w:firstLine="28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The univariate sampling bootstrap is easily extended to cases where correlations are non-zero. Using a method called “diagonalization” the sampling frame produced by the univariate sampling framework can be shaped to exhibit any correlation a researcher might require. This is particularly useful in two ways. The first is to test non-nil null hypotheses. In some cases, simply rejecting the null hypothesis of no correlation may not be of interest. In order to use the univariate sampling bootstrap for this test of the non-nil null the researcher can set the correlation in the sampling frame to the </w:t>
      </w:r>
      <w:r w:rsidR="00176992">
        <w:rPr>
          <w:rFonts w:ascii="Times New Roman" w:hAnsi="Times New Roman" w:cs="Times New Roman"/>
          <w:color w:val="231F20"/>
          <w:sz w:val="24"/>
          <w:szCs w:val="24"/>
        </w:rPr>
        <w:t xml:space="preserve">null hypothesized correlation coefficient. The bootstrap </w:t>
      </w:r>
      <w:r w:rsidR="00176992" w:rsidRPr="00176992">
        <w:rPr>
          <w:rFonts w:ascii="Times New Roman" w:hAnsi="Times New Roman" w:cs="Times New Roman"/>
          <w:color w:val="231F20"/>
          <w:sz w:val="24"/>
          <w:szCs w:val="24"/>
        </w:rPr>
        <w:t xml:space="preserve">procedure then proceeds as before. This creates a null distribution </w:t>
      </w:r>
      <w:r w:rsidR="00176992" w:rsidRPr="00176992">
        <w:rPr>
          <w:rFonts w:ascii="Times New Roman" w:hAnsi="Times New Roman" w:cs="Times New Roman"/>
          <w:i/>
          <w:color w:val="231F20"/>
          <w:sz w:val="24"/>
          <w:szCs w:val="24"/>
        </w:rPr>
        <w:t>around the non-nil null</w:t>
      </w:r>
      <w:r w:rsidR="00176992" w:rsidRPr="00176992">
        <w:rPr>
          <w:rFonts w:ascii="Times New Roman" w:hAnsi="Times New Roman" w:cs="Times New Roman"/>
          <w:color w:val="231F20"/>
          <w:sz w:val="24"/>
          <w:szCs w:val="24"/>
        </w:rPr>
        <w:t xml:space="preserve">. </w:t>
      </w:r>
    </w:p>
    <w:p w14:paraId="551E17A6" w14:textId="17482727" w:rsidR="00176992" w:rsidRDefault="00176992" w:rsidP="00D6665C">
      <w:pPr>
        <w:spacing w:line="480" w:lineRule="auto"/>
        <w:ind w:firstLine="280"/>
        <w:rPr>
          <w:rFonts w:ascii="Times New Roman" w:hAnsi="Times New Roman" w:cs="Times New Roman"/>
          <w:sz w:val="24"/>
          <w:szCs w:val="24"/>
        </w:rPr>
      </w:pPr>
      <w:r w:rsidRPr="00D6665C">
        <w:rPr>
          <w:rFonts w:ascii="Times New Roman" w:hAnsi="Times New Roman" w:cs="Times New Roman"/>
          <w:sz w:val="24"/>
          <w:szCs w:val="24"/>
          <w:lang w:val="en-IN" w:eastAsia="en-IN"/>
        </w:rPr>
        <w:t>The second case where diagonalization of the univariate sampling frame is useful is when a confidence interval</w:t>
      </w:r>
      <w:r>
        <w:rPr>
          <w:rFonts w:ascii="Times New Roman" w:hAnsi="Times New Roman" w:cs="Times New Roman"/>
          <w:sz w:val="24"/>
          <w:szCs w:val="24"/>
          <w:lang w:val="en-IN" w:eastAsia="en-IN"/>
        </w:rPr>
        <w:t xml:space="preserve"> is desired. By </w:t>
      </w:r>
      <w:proofErr w:type="spellStart"/>
      <w:r>
        <w:rPr>
          <w:rFonts w:ascii="Times New Roman" w:hAnsi="Times New Roman" w:cs="Times New Roman"/>
          <w:sz w:val="24"/>
          <w:szCs w:val="24"/>
          <w:lang w:val="en-IN" w:eastAsia="en-IN"/>
        </w:rPr>
        <w:t>diagonalizing</w:t>
      </w:r>
      <w:proofErr w:type="spellEnd"/>
      <w:r>
        <w:rPr>
          <w:rFonts w:ascii="Times New Roman" w:hAnsi="Times New Roman" w:cs="Times New Roman"/>
          <w:sz w:val="24"/>
          <w:szCs w:val="24"/>
          <w:lang w:val="en-IN" w:eastAsia="en-IN"/>
        </w:rPr>
        <w:t xml:space="preserve"> the univariate sampling frame so that it has the same correlation as the originally observed data</w:t>
      </w:r>
      <w:r w:rsidR="009A2DA1">
        <w:rPr>
          <w:rFonts w:ascii="Times New Roman" w:hAnsi="Times New Roman" w:cs="Times New Roman"/>
          <w:sz w:val="24"/>
          <w:szCs w:val="24"/>
          <w:lang w:val="en-IN" w:eastAsia="en-IN"/>
        </w:rPr>
        <w:t>, and then bootstrapping as before, the resulting confidence interval is the confidence interval of the observed statistic.</w:t>
      </w:r>
    </w:p>
    <w:p w14:paraId="26D367F7" w14:textId="74A5C234" w:rsidR="009A2DA1" w:rsidRDefault="009A2DA1" w:rsidP="00D6665C">
      <w:pPr>
        <w:spacing w:line="480" w:lineRule="auto"/>
        <w:ind w:firstLine="280"/>
        <w:rPr>
          <w:rFonts w:ascii="Times New Roman" w:hAnsi="Times New Roman" w:cs="Times New Roman"/>
          <w:sz w:val="24"/>
          <w:szCs w:val="24"/>
        </w:rPr>
      </w:pPr>
      <w:r>
        <w:rPr>
          <w:rFonts w:ascii="Times New Roman" w:hAnsi="Times New Roman" w:cs="Times New Roman"/>
          <w:sz w:val="24"/>
          <w:szCs w:val="24"/>
          <w:lang w:val="en-IN" w:eastAsia="en-IN"/>
        </w:rPr>
        <w:t xml:space="preserve">While the alternative step of using the univariate sampling frame, instead of the raw data, may seem to be trivial, this alteration to the bootstrap has repeatedly shown itself to provide advantages over the traditional bootstrap, particularly with regards to Type I error rates. Research on correlation coefficients has demonstrated this in a number of settings (e.g., Beasley et al. 2007, </w:t>
      </w:r>
      <w:proofErr w:type="spellStart"/>
      <w:r>
        <w:rPr>
          <w:rFonts w:ascii="Times New Roman" w:hAnsi="Times New Roman" w:cs="Times New Roman"/>
          <w:sz w:val="24"/>
          <w:szCs w:val="24"/>
          <w:lang w:val="en-IN" w:eastAsia="en-IN"/>
        </w:rPr>
        <w:t>Bishara</w:t>
      </w:r>
      <w:proofErr w:type="spellEnd"/>
      <w:r>
        <w:rPr>
          <w:rFonts w:ascii="Times New Roman" w:hAnsi="Times New Roman" w:cs="Times New Roman"/>
          <w:sz w:val="24"/>
          <w:szCs w:val="24"/>
          <w:lang w:val="en-IN" w:eastAsia="en-IN"/>
        </w:rPr>
        <w:t xml:space="preserve"> &amp; </w:t>
      </w:r>
      <w:proofErr w:type="spellStart"/>
      <w:r>
        <w:rPr>
          <w:rFonts w:ascii="Times New Roman" w:hAnsi="Times New Roman" w:cs="Times New Roman"/>
          <w:sz w:val="24"/>
          <w:szCs w:val="24"/>
          <w:lang w:val="en-IN" w:eastAsia="en-IN"/>
        </w:rPr>
        <w:t>Hittner</w:t>
      </w:r>
      <w:proofErr w:type="spellEnd"/>
      <w:r>
        <w:rPr>
          <w:rFonts w:ascii="Times New Roman" w:hAnsi="Times New Roman" w:cs="Times New Roman"/>
          <w:sz w:val="24"/>
          <w:szCs w:val="24"/>
          <w:lang w:val="en-IN" w:eastAsia="en-IN"/>
        </w:rPr>
        <w:t xml:space="preserve">, 2012; </w:t>
      </w:r>
      <w:proofErr w:type="spellStart"/>
      <w:r>
        <w:rPr>
          <w:rFonts w:ascii="Times New Roman" w:hAnsi="Times New Roman" w:cs="Times New Roman"/>
          <w:sz w:val="24"/>
          <w:szCs w:val="24"/>
          <w:lang w:val="en-IN" w:eastAsia="en-IN"/>
        </w:rPr>
        <w:t>Bishara</w:t>
      </w:r>
      <w:proofErr w:type="spellEnd"/>
      <w:r>
        <w:rPr>
          <w:rFonts w:ascii="Times New Roman" w:hAnsi="Times New Roman" w:cs="Times New Roman"/>
          <w:sz w:val="24"/>
          <w:szCs w:val="24"/>
          <w:lang w:val="en-IN" w:eastAsia="en-IN"/>
        </w:rPr>
        <w:t xml:space="preserve"> &amp; </w:t>
      </w:r>
      <w:proofErr w:type="spellStart"/>
      <w:r>
        <w:rPr>
          <w:rFonts w:ascii="Times New Roman" w:hAnsi="Times New Roman" w:cs="Times New Roman"/>
          <w:sz w:val="24"/>
          <w:szCs w:val="24"/>
          <w:lang w:val="en-IN" w:eastAsia="en-IN"/>
        </w:rPr>
        <w:t>Hittner</w:t>
      </w:r>
      <w:proofErr w:type="spellEnd"/>
      <w:r>
        <w:rPr>
          <w:rFonts w:ascii="Times New Roman" w:hAnsi="Times New Roman" w:cs="Times New Roman"/>
          <w:sz w:val="24"/>
          <w:szCs w:val="24"/>
          <w:lang w:val="en-IN" w:eastAsia="en-IN"/>
        </w:rPr>
        <w:t xml:space="preserve">, 2017). </w:t>
      </w:r>
      <w:r w:rsidR="00822E09">
        <w:rPr>
          <w:rFonts w:ascii="Times New Roman" w:hAnsi="Times New Roman" w:cs="Times New Roman"/>
          <w:sz w:val="24"/>
          <w:szCs w:val="24"/>
          <w:lang w:val="en-IN" w:eastAsia="en-IN"/>
        </w:rPr>
        <w:t xml:space="preserve">Research for uses other than correlation coefficients has also recently found an advantage for the univariate sampling bootstrap over other bootstrap alternatives and some non-bootstrap CI methods (O’Keefe &amp; Rodgers, 2020). Software implementations of the univariate bootstrap are available in R (e.g., </w:t>
      </w:r>
      <w:proofErr w:type="spellStart"/>
      <w:r w:rsidR="00822E09">
        <w:rPr>
          <w:rFonts w:ascii="Times New Roman" w:hAnsi="Times New Roman" w:cs="Times New Roman"/>
          <w:sz w:val="24"/>
          <w:szCs w:val="24"/>
          <w:lang w:val="en-IN" w:eastAsia="en-IN"/>
        </w:rPr>
        <w:t>Omisc</w:t>
      </w:r>
      <w:proofErr w:type="spellEnd"/>
      <w:r w:rsidR="00822E09">
        <w:rPr>
          <w:rFonts w:ascii="Times New Roman" w:hAnsi="Times New Roman" w:cs="Times New Roman"/>
          <w:sz w:val="24"/>
          <w:szCs w:val="24"/>
          <w:lang w:val="en-IN" w:eastAsia="en-IN"/>
        </w:rPr>
        <w:t>), which manages the creation of the univariate sampling frame, diagonalization if desired, and the bootstrapping procedure itself.</w:t>
      </w:r>
    </w:p>
    <w:p w14:paraId="19F1CD1E" w14:textId="0D8C030B" w:rsidR="003A4B92" w:rsidRPr="003A4B92" w:rsidRDefault="003A4B92" w:rsidP="00D6665C">
      <w:pPr>
        <w:spacing w:line="480" w:lineRule="auto"/>
        <w:ind w:firstLine="280"/>
        <w:rPr>
          <w:rFonts w:ascii="Times New Roman" w:hAnsi="Times New Roman" w:cs="Times New Roman"/>
          <w:sz w:val="24"/>
          <w:szCs w:val="24"/>
        </w:rPr>
      </w:pPr>
      <w:r>
        <w:rPr>
          <w:rFonts w:ascii="Times New Roman" w:hAnsi="Times New Roman" w:cs="Times New Roman"/>
          <w:sz w:val="24"/>
          <w:szCs w:val="24"/>
          <w:lang w:val="en-IN" w:eastAsia="en-IN"/>
        </w:rPr>
        <w:t xml:space="preserve">Hutson (2019) defined an almost identical approach to the univariate sampling bootstrap, and </w:t>
      </w:r>
      <w:r>
        <w:rPr>
          <w:rFonts w:ascii="Times New Roman" w:hAnsi="Times New Roman" w:cs="Times New Roman"/>
          <w:sz w:val="24"/>
          <w:szCs w:val="24"/>
          <w:lang w:val="en-IN" w:eastAsia="en-IN"/>
        </w:rPr>
        <w:lastRenderedPageBreak/>
        <w:t xml:space="preserve">named it the </w:t>
      </w:r>
      <w:r>
        <w:rPr>
          <w:rFonts w:ascii="Times New Roman" w:hAnsi="Times New Roman" w:cs="Times New Roman"/>
          <w:i/>
          <w:sz w:val="24"/>
          <w:szCs w:val="24"/>
          <w:lang w:val="en-IN" w:eastAsia="en-IN"/>
        </w:rPr>
        <w:t>surrogate bootstrap</w:t>
      </w:r>
      <w:ins w:id="7" w:author="Joe Rodgers" w:date="2021-09-07T15:03:00Z">
        <w:r w:rsidR="008857D4">
          <w:rPr>
            <w:rFonts w:ascii="Times New Roman" w:hAnsi="Times New Roman" w:cs="Times New Roman"/>
            <w:i/>
            <w:sz w:val="24"/>
            <w:szCs w:val="24"/>
            <w:lang w:val="en-IN" w:eastAsia="en-IN"/>
          </w:rPr>
          <w:t>.</w:t>
        </w:r>
      </w:ins>
      <w:r>
        <w:rPr>
          <w:rFonts w:ascii="Times New Roman" w:hAnsi="Times New Roman" w:cs="Times New Roman"/>
          <w:i/>
          <w:sz w:val="24"/>
          <w:szCs w:val="24"/>
          <w:lang w:val="en-IN" w:eastAsia="en-IN"/>
        </w:rPr>
        <w:t xml:space="preserve"> </w:t>
      </w:r>
      <w:r>
        <w:rPr>
          <w:rFonts w:ascii="Times New Roman" w:hAnsi="Times New Roman" w:cs="Times New Roman"/>
          <w:sz w:val="24"/>
          <w:szCs w:val="24"/>
          <w:lang w:val="en-IN" w:eastAsia="en-IN"/>
        </w:rPr>
        <w:t>(</w:t>
      </w:r>
      <w:del w:id="8" w:author="Joe Rodgers" w:date="2021-09-07T15:03:00Z">
        <w:r w:rsidDel="008857D4">
          <w:rPr>
            <w:rFonts w:ascii="Times New Roman" w:hAnsi="Times New Roman" w:cs="Times New Roman"/>
            <w:sz w:val="24"/>
            <w:szCs w:val="24"/>
            <w:lang w:val="en-IN" w:eastAsia="en-IN"/>
          </w:rPr>
          <w:delText>t</w:delText>
        </w:r>
      </w:del>
      <w:ins w:id="9" w:author="Joe Rodgers" w:date="2021-09-07T15:03:00Z">
        <w:r w:rsidR="008857D4">
          <w:rPr>
            <w:rFonts w:ascii="Times New Roman" w:hAnsi="Times New Roman" w:cs="Times New Roman"/>
            <w:sz w:val="24"/>
            <w:szCs w:val="24"/>
            <w:lang w:val="en-IN" w:eastAsia="en-IN"/>
          </w:rPr>
          <w:t>T</w:t>
        </w:r>
      </w:ins>
      <w:r>
        <w:rPr>
          <w:rFonts w:ascii="Times New Roman" w:hAnsi="Times New Roman" w:cs="Times New Roman"/>
          <w:sz w:val="24"/>
          <w:szCs w:val="24"/>
          <w:lang w:val="en-IN" w:eastAsia="en-IN"/>
        </w:rPr>
        <w:t>he only difference is his focus on defining the p-value, instead of the confidence interval; if the confidence interval is used for hypothesis testing, the outcome must always be identical</w:t>
      </w:r>
      <w:ins w:id="10" w:author="Joe Rodgers" w:date="2021-09-07T15:03:00Z">
        <w:r w:rsidR="008857D4">
          <w:rPr>
            <w:rFonts w:ascii="Times New Roman" w:hAnsi="Times New Roman" w:cs="Times New Roman"/>
            <w:sz w:val="24"/>
            <w:szCs w:val="24"/>
            <w:lang w:val="en-IN" w:eastAsia="en-IN"/>
          </w:rPr>
          <w:t>.</w:t>
        </w:r>
      </w:ins>
      <w:del w:id="11" w:author="Joe Rodgers" w:date="2021-09-07T15:03:00Z">
        <w:r w:rsidR="00E94DA8" w:rsidDel="008857D4">
          <w:rPr>
            <w:rFonts w:ascii="Times New Roman" w:hAnsi="Times New Roman" w:cs="Times New Roman"/>
            <w:sz w:val="24"/>
            <w:szCs w:val="24"/>
            <w:lang w:val="en-IN" w:eastAsia="en-IN"/>
          </w:rPr>
          <w:delText>;</w:delText>
        </w:r>
      </w:del>
      <w:bookmarkStart w:id="12" w:name="_GoBack"/>
      <w:bookmarkEnd w:id="12"/>
      <w:r w:rsidR="00E94DA8">
        <w:rPr>
          <w:rFonts w:ascii="Times New Roman" w:hAnsi="Times New Roman" w:cs="Times New Roman"/>
          <w:sz w:val="24"/>
          <w:szCs w:val="24"/>
          <w:lang w:val="en-IN" w:eastAsia="en-IN"/>
        </w:rPr>
        <w:t xml:space="preserve">  Hutson noted in relation to the Lee and Rodgers, 1998, procedure that </w:t>
      </w:r>
      <w:r w:rsidR="00E94DA8" w:rsidRPr="00E94DA8">
        <w:rPr>
          <w:rFonts w:ascii="Times New Roman" w:hAnsi="Times New Roman" w:cs="Times New Roman"/>
          <w:sz w:val="24"/>
          <w:szCs w:val="24"/>
          <w:lang w:val="en-IN" w:eastAsia="en-IN"/>
        </w:rPr>
        <w:t xml:space="preserve">“the </w:t>
      </w:r>
      <w:r w:rsidR="00E94DA8" w:rsidRPr="00D6665C">
        <w:rPr>
          <w:rFonts w:ascii="Times New Roman" w:hAnsi="Times New Roman" w:cs="Times New Roman"/>
          <w:color w:val="202020"/>
          <w:sz w:val="24"/>
          <w:szCs w:val="24"/>
          <w:bdr w:val="none" w:sz="0" w:space="0" w:color="auto" w:frame="1"/>
          <w:shd w:val="clear" w:color="auto" w:fill="FFFFFF"/>
        </w:rPr>
        <w:t>test can also be inverted to provide precise confidence interval for </w:t>
      </w:r>
      <w:r w:rsidR="00E94DA8" w:rsidRPr="00D6665C">
        <w:rPr>
          <w:rFonts w:ascii="Times New Roman" w:hAnsi="Times New Roman" w:cs="Times New Roman"/>
          <w:i/>
          <w:iCs/>
          <w:color w:val="007600"/>
          <w:sz w:val="24"/>
          <w:szCs w:val="24"/>
          <w:bdr w:val="none" w:sz="0" w:space="0" w:color="auto" w:frame="1"/>
        </w:rPr>
        <w:t>ρ</w:t>
      </w:r>
      <w:r w:rsidR="00E94DA8">
        <w:rPr>
          <w:rFonts w:ascii="Times New Roman" w:hAnsi="Times New Roman" w:cs="Times New Roman"/>
          <w:iCs/>
          <w:color w:val="007600"/>
          <w:sz w:val="24"/>
          <w:szCs w:val="24"/>
          <w:bdr w:val="none" w:sz="0" w:space="0" w:color="auto" w:frame="1"/>
        </w:rPr>
        <w:t>”</w:t>
      </w:r>
      <w:r w:rsidRPr="00E94DA8">
        <w:rPr>
          <w:rFonts w:ascii="Times New Roman" w:hAnsi="Times New Roman" w:cs="Times New Roman"/>
          <w:sz w:val="24"/>
          <w:szCs w:val="24"/>
          <w:lang w:val="en-IN" w:eastAsia="en-IN"/>
        </w:rPr>
        <w:t>).</w:t>
      </w:r>
      <w:r>
        <w:rPr>
          <w:rFonts w:ascii="Times New Roman" w:hAnsi="Times New Roman" w:cs="Times New Roman"/>
          <w:sz w:val="24"/>
          <w:szCs w:val="24"/>
          <w:lang w:val="en-IN" w:eastAsia="en-IN"/>
        </w:rPr>
        <w:t xml:space="preserve">  Hutson provided mathematical justification for the univariate sampling bootstrap, along with additional simulation support for the excellent operating characteristics of this bootstrap method.</w:t>
      </w:r>
    </w:p>
    <w:p w14:paraId="3D866DD6" w14:textId="77777777" w:rsidR="00156DDC" w:rsidRPr="00F173F2" w:rsidRDefault="00156DDC">
      <w:pPr>
        <w:pStyle w:val="Style8"/>
        <w:widowControl/>
        <w:suppressAutoHyphens/>
        <w:spacing w:before="240" w:after="240" w:line="480" w:lineRule="auto"/>
        <w:jc w:val="both"/>
        <w:rPr>
          <w:rFonts w:ascii="Times New Roman" w:hAnsi="Times New Roman" w:cs="Times New Roman"/>
          <w:color w:val="231F20"/>
          <w:sz w:val="24"/>
          <w:szCs w:val="24"/>
        </w:rPr>
      </w:pPr>
      <w:r w:rsidRPr="00176992">
        <w:rPr>
          <w:rFonts w:ascii="Times New Roman" w:hAnsi="Times New Roman" w:cs="Times New Roman"/>
          <w:b/>
          <w:bCs/>
          <w:color w:val="231F20"/>
          <w:sz w:val="24"/>
          <w:szCs w:val="24"/>
        </w:rPr>
        <w:t>Example 3a: Parametric</w:t>
      </w:r>
      <w:r w:rsidRPr="00F173F2">
        <w:rPr>
          <w:rFonts w:ascii="Times New Roman" w:hAnsi="Times New Roman" w:cs="Times New Roman"/>
          <w:b/>
          <w:bCs/>
          <w:color w:val="231F20"/>
          <w:sz w:val="24"/>
          <w:szCs w:val="24"/>
        </w:rPr>
        <w:t xml:space="preserve"> bootstrap.</w:t>
      </w:r>
      <w:r w:rsidRPr="00F173F2">
        <w:rPr>
          <w:rFonts w:ascii="Times New Roman" w:hAnsi="Times New Roman" w:cs="Times New Roman"/>
          <w:color w:val="231F20"/>
          <w:sz w:val="24"/>
          <w:szCs w:val="24"/>
        </w:rPr>
        <w:t xml:space="preserve"> The </w:t>
      </w:r>
      <w:r w:rsidRPr="00F173F2">
        <w:rPr>
          <w:rFonts w:ascii="Times New Roman" w:hAnsi="Times New Roman" w:cs="Times New Roman"/>
          <w:i/>
          <w:iCs/>
          <w:color w:val="231F20"/>
          <w:sz w:val="24"/>
          <w:szCs w:val="24"/>
        </w:rPr>
        <w:t>parametric bootstrap</w:t>
      </w:r>
      <w:r w:rsidRPr="00F173F2">
        <w:rPr>
          <w:rFonts w:ascii="Times New Roman" w:hAnsi="Times New Roman" w:cs="Times New Roman"/>
          <w:color w:val="231F20"/>
          <w:sz w:val="24"/>
          <w:szCs w:val="24"/>
        </w:rPr>
        <w:t xml:space="preserve"> is similar to the nonparametric bootstrap in previous examples, except that </w:t>
      </w:r>
      <w:r w:rsidR="003672C2">
        <w:rPr>
          <w:rFonts w:ascii="Times New Roman" w:hAnsi="Times New Roman" w:cs="Times New Roman"/>
          <w:color w:val="231F20"/>
          <w:position w:val="-12"/>
          <w:sz w:val="24"/>
          <w:szCs w:val="24"/>
        </w:rPr>
        <w:pict w14:anchorId="4DAC48B5">
          <v:shape id="_x0000_i1066" type="#_x0000_t75" style="width:21.9pt;height:20.15pt">
            <v:imagedata r:id="rId46" o:title=""/>
          </v:shape>
        </w:pict>
      </w:r>
      <w:r w:rsidRPr="00F173F2">
        <w:rPr>
          <w:rFonts w:ascii="Times New Roman" w:hAnsi="Times New Roman" w:cs="Times New Roman"/>
          <w:color w:val="231F20"/>
          <w:sz w:val="24"/>
          <w:szCs w:val="24"/>
        </w:rPr>
        <w:t xml:space="preserve"> and its sampling frame have distributional assumptions. In a correlational setting, an analyst might be able to assume the variables approximately follow a bivariate normal distribution with a linear relationship of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Section 6.5). In this case, scores in the sampling frame do not contain any observed scores. The sample inﬂuences the sampling</w:t>
      </w:r>
      <w:r w:rsidR="004C25D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frame only thorough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For a given bootstrap sample,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 are generated as follows:</w:t>
      </w:r>
    </w:p>
    <w:p w14:paraId="69308A59"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06386FD9" w14:textId="77777777" w:rsidR="00156DDC" w:rsidRDefault="00156DDC" w:rsidP="00910A32">
      <w:pPr>
        <w:pStyle w:val="Style7"/>
        <w:widowControl/>
        <w:suppressAutoHyphens/>
        <w:spacing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State the parametric form of the estimated population. A linear, normal distribution is</w:t>
      </w:r>
    </w:p>
    <w:p w14:paraId="3E278072" w14:textId="77777777" w:rsidR="008E797D" w:rsidRPr="008E797D" w:rsidRDefault="003672C2"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38"/>
          <w:sz w:val="24"/>
          <w:szCs w:val="24"/>
          <w:lang w:val="en-IN" w:eastAsia="en-IN"/>
        </w:rPr>
        <w:pict w14:anchorId="656E3812">
          <v:shape id="_x0000_i1067" type="#_x0000_t75" style="width:152.05pt;height:43.8pt">
            <v:imagedata r:id="rId47" o:title=""/>
          </v:shape>
        </w:pict>
      </w:r>
      <w:r w:rsidR="008E797D">
        <w:rPr>
          <w:rFonts w:ascii="Times New Roman" w:hAnsi="Times New Roman" w:cs="Times New Roman"/>
          <w:i/>
          <w:iCs/>
          <w:color w:val="231F20"/>
          <w:sz w:val="24"/>
          <w:szCs w:val="24"/>
          <w:lang w:val="en-IN" w:eastAsia="en-IN"/>
        </w:rPr>
        <w:tab/>
      </w:r>
      <w:r w:rsidR="008E797D">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8E797D" w:rsidRPr="008E797D">
        <w:rPr>
          <w:rFonts w:ascii="Times New Roman" w:hAnsi="Times New Roman" w:cs="Times New Roman"/>
          <w:iCs/>
          <w:color w:val="231F20"/>
          <w:sz w:val="24"/>
          <w:szCs w:val="24"/>
          <w:lang w:val="en-IN" w:eastAsia="en-IN"/>
        </w:rPr>
        <w:t>(5)</w:t>
      </w:r>
    </w:p>
    <w:p w14:paraId="0C775A20" w14:textId="77777777" w:rsidR="00156DDC" w:rsidRDefault="00156DDC" w:rsidP="00910A32">
      <w:pPr>
        <w:pStyle w:val="Style18"/>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 The random number generator produces a unique point every draw. Repeat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59C946C1" w14:textId="77777777" w:rsidR="00156DDC" w:rsidRPr="00F173F2" w:rsidRDefault="00156DDC" w:rsidP="00910A32">
      <w:pPr>
        <w:pStyle w:val="Style18"/>
        <w:widowControl/>
        <w:suppressAutoHyphens/>
        <w:spacing w:line="480" w:lineRule="auto"/>
        <w:ind w:left="284"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3672C2">
        <w:rPr>
          <w:rFonts w:ascii="Times New Roman" w:hAnsi="Times New Roman" w:cs="Times New Roman"/>
          <w:color w:val="231F20"/>
          <w:position w:val="-12"/>
          <w:sz w:val="24"/>
          <w:szCs w:val="24"/>
        </w:rPr>
        <w:pict w14:anchorId="5069EF18">
          <v:shape id="_x0000_i1068" type="#_x0000_t75" style="width:19pt;height:19pt">
            <v:imagedata r:id="rId48" o:title=""/>
          </v:shape>
        </w:pict>
      </w:r>
      <w:r w:rsidRPr="00F173F2">
        <w:rPr>
          <w:rFonts w:ascii="Times New Roman" w:hAnsi="Times New Roman" w:cs="Times New Roman"/>
          <w:color w:val="231F20"/>
          <w:sz w:val="24"/>
          <w:szCs w:val="24"/>
        </w:rPr>
        <w:t xml:space="preserve"> for each bootstrap sample drawn in stage 3.</w:t>
      </w:r>
    </w:p>
    <w:p w14:paraId="19AC3EBF" w14:textId="77777777" w:rsidR="00156DDC" w:rsidRPr="00F173F2" w:rsidRDefault="00156DDC" w:rsidP="00910A32">
      <w:pPr>
        <w:pStyle w:val="Style7"/>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If desired, calculate the CI and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as in</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2a (and not like Example 2b).</w:t>
      </w:r>
    </w:p>
    <w:p w14:paraId="7FEFD6B0" w14:textId="27A957E3" w:rsidR="00156DDC" w:rsidRPr="00F173F2" w:rsidRDefault="00156DDC" w:rsidP="00910A32">
      <w:pPr>
        <w:pStyle w:val="Style18"/>
        <w:widowControl/>
        <w:suppressAutoHyphens/>
        <w:spacing w:line="480" w:lineRule="auto"/>
        <w:ind w:firstLine="26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Although </w:t>
      </w:r>
      <w:r w:rsidR="003672C2">
        <w:rPr>
          <w:rFonts w:ascii="Times New Roman" w:hAnsi="Times New Roman" w:cs="Times New Roman"/>
          <w:color w:val="231F20"/>
          <w:position w:val="-12"/>
          <w:sz w:val="24"/>
          <w:szCs w:val="24"/>
        </w:rPr>
        <w:pict w14:anchorId="0B063C6C">
          <v:shape id="_x0000_i1069" type="#_x0000_t75" style="width:21.9pt;height:20.15pt">
            <v:imagedata r:id="rId49" o:title=""/>
          </v:shape>
        </w:pict>
      </w:r>
      <w:r w:rsidRPr="00F173F2">
        <w:rPr>
          <w:rFonts w:ascii="Times New Roman" w:hAnsi="Times New Roman" w:cs="Times New Roman"/>
          <w:color w:val="231F20"/>
          <w:sz w:val="24"/>
          <w:szCs w:val="24"/>
        </w:rPr>
        <w:t xml:space="preserve"> is now parametric, the bootstrap distribution itself is still considered nonparametric. The shape of the collection of </w:t>
      </w:r>
      <w:r w:rsidR="003672C2">
        <w:rPr>
          <w:rFonts w:ascii="Times New Roman" w:hAnsi="Times New Roman" w:cs="Times New Roman"/>
          <w:color w:val="231F20"/>
          <w:position w:val="-12"/>
          <w:sz w:val="24"/>
          <w:szCs w:val="24"/>
        </w:rPr>
        <w:pict w14:anchorId="0948A067">
          <v:shape id="_x0000_i1070" type="#_x0000_t75" style="width:19pt;height:19pt">
            <v:imagedata r:id="rId50" o:title=""/>
          </v:shape>
        </w:pict>
      </w:r>
      <w:r w:rsidRPr="00F173F2">
        <w:rPr>
          <w:rFonts w:ascii="Times New Roman" w:hAnsi="Times New Roman" w:cs="Times New Roman"/>
          <w:color w:val="231F20"/>
          <w:sz w:val="24"/>
          <w:szCs w:val="24"/>
        </w:rPr>
        <w:t xml:space="preserve"> values has no equation or restrictions. The parametric bootstrap can be a good tool when the population’s characteristics can be reasonably assumed, but the statistic’s characteristics are not well known. This </w:t>
      </w:r>
      <w:r w:rsidR="007079BF">
        <w:rPr>
          <w:rFonts w:ascii="Times New Roman" w:hAnsi="Times New Roman" w:cs="Times New Roman"/>
          <w:color w:val="231F20"/>
          <w:sz w:val="24"/>
          <w:szCs w:val="24"/>
        </w:rPr>
        <w:t xml:space="preserve">situation </w:t>
      </w:r>
      <w:r w:rsidRPr="00F173F2">
        <w:rPr>
          <w:rFonts w:ascii="Times New Roman" w:hAnsi="Times New Roman" w:cs="Times New Roman"/>
          <w:color w:val="231F20"/>
          <w:sz w:val="24"/>
          <w:szCs w:val="24"/>
        </w:rPr>
        <w:t>occurs with statistics like the median (that lack a closed-form sampling distribution) or for novel statistics that are tailored to a speciﬁc experimental protocol (e.g., Boos, 2003).</w:t>
      </w:r>
    </w:p>
    <w:p w14:paraId="2F0C0BB5" w14:textId="77777777" w:rsidR="00156DDC" w:rsidRPr="00F173F2" w:rsidRDefault="00156DDC" w:rsidP="00910A32">
      <w:pPr>
        <w:pStyle w:val="Style7"/>
        <w:widowControl/>
        <w:suppressAutoHyphens/>
        <w:spacing w:before="240"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3b: Semiparametric bootstrap.</w:t>
      </w:r>
      <w:r w:rsidRPr="00F173F2">
        <w:rPr>
          <w:rFonts w:ascii="Times New Roman" w:hAnsi="Times New Roman" w:cs="Times New Roman"/>
          <w:color w:val="231F20"/>
          <w:sz w:val="24"/>
          <w:szCs w:val="24"/>
        </w:rPr>
        <w:t xml:space="preserve"> A</w:t>
      </w:r>
      <w:r w:rsidRPr="00F173F2">
        <w:rPr>
          <w:rFonts w:ascii="Times New Roman" w:hAnsi="Times New Roman" w:cs="Times New Roman"/>
          <w:i/>
          <w:iCs/>
          <w:color w:val="231F20"/>
          <w:sz w:val="24"/>
          <w:szCs w:val="24"/>
        </w:rPr>
        <w:t xml:space="preserve"> semi-parametric</w:t>
      </w:r>
      <w:r w:rsidRPr="00F173F2">
        <w:rPr>
          <w:rFonts w:ascii="Times New Roman" w:hAnsi="Times New Roman" w:cs="Times New Roman"/>
          <w:color w:val="231F20"/>
          <w:sz w:val="24"/>
          <w:szCs w:val="24"/>
        </w:rPr>
        <w:t xml:space="preserve"> bootstrap draws observations from an </w:t>
      </w:r>
      <w:r w:rsidR="003672C2">
        <w:rPr>
          <w:rFonts w:ascii="Times New Roman" w:hAnsi="Times New Roman" w:cs="Times New Roman"/>
          <w:color w:val="231F20"/>
          <w:position w:val="-4"/>
          <w:sz w:val="24"/>
          <w:szCs w:val="24"/>
        </w:rPr>
        <w:pict w14:anchorId="423E467E">
          <v:shape id="_x0000_i1071" type="#_x0000_t75" style="width:12.65pt;height:15.55pt">
            <v:imagedata r:id="rId51" o:title=""/>
          </v:shape>
        </w:pict>
      </w:r>
      <w:r w:rsidRPr="00F173F2">
        <w:rPr>
          <w:rFonts w:ascii="Times New Roman" w:hAnsi="Times New Roman" w:cs="Times New Roman"/>
          <w:i/>
          <w:iCs/>
          <w:sz w:val="24"/>
          <w:szCs w:val="24"/>
        </w:rPr>
        <w:t xml:space="preserve"> </w:t>
      </w:r>
      <w:r w:rsidRPr="00F173F2">
        <w:rPr>
          <w:rFonts w:ascii="Times New Roman" w:hAnsi="Times New Roman" w:cs="Times New Roman"/>
          <w:color w:val="231F20"/>
          <w:sz w:val="24"/>
          <w:szCs w:val="24"/>
        </w:rPr>
        <w:t xml:space="preserve">that is constructed from some parametric and some nonparametric assumptions. In a multiple regression setting, one could assume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a linear relationship and the residuals are exchangeable but not assume the residuals are normally distributed. In this model, the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i</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subject’s predicted score is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i/>
          <w:iCs/>
          <w:color w:val="231F20"/>
          <w:sz w:val="24"/>
          <w:szCs w:val="24"/>
        </w:rPr>
        <w:t>x</w:t>
      </w:r>
      <w:proofErr w:type="gramStart"/>
      <w:r w:rsidRPr="00F173F2">
        <w:rPr>
          <w:rFonts w:ascii="Times New Roman" w:hAnsi="Times New Roman" w:cs="Times New Roman"/>
          <w:color w:val="231F20"/>
          <w:sz w:val="24"/>
          <w:szCs w:val="24"/>
          <w:vertAlign w:val="subscript"/>
        </w:rPr>
        <w:t>1,</w:t>
      </w:r>
      <w:r w:rsidRPr="00F173F2">
        <w:rPr>
          <w:rFonts w:ascii="Times New Roman" w:hAnsi="Times New Roman" w:cs="Times New Roman"/>
          <w:i/>
          <w:iCs/>
          <w:color w:val="231F20"/>
          <w:sz w:val="24"/>
          <w:szCs w:val="24"/>
          <w:vertAlign w:val="subscript"/>
        </w:rPr>
        <w:t>i</w:t>
      </w:r>
      <w:proofErr w:type="gram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is their residual.</w:t>
      </w:r>
    </w:p>
    <w:p w14:paraId="7C29FCA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sample coefﬁcients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that estimate the population parameters (β</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β</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β</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p>
    <w:p w14:paraId="71CDE9E7"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The sampling frame is formed from the </w:t>
      </w:r>
      <w:r w:rsidRPr="00F173F2">
        <w:rPr>
          <w:rFonts w:ascii="Times New Roman" w:hAnsi="Times New Roman" w:cs="Times New Roman"/>
          <w:i/>
          <w:iCs/>
          <w:color w:val="231F20"/>
          <w:sz w:val="24"/>
          <w:szCs w:val="24"/>
        </w:rPr>
        <w:t xml:space="preserve">N </w:t>
      </w:r>
      <w:r w:rsidRPr="00F173F2">
        <w:rPr>
          <w:rFonts w:ascii="Times New Roman" w:hAnsi="Times New Roman" w:cs="Times New Roman"/>
          <w:color w:val="231F20"/>
          <w:sz w:val="24"/>
          <w:szCs w:val="24"/>
        </w:rPr>
        <w:t>residuals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N</w:t>
      </w:r>
      <w:proofErr w:type="spellEnd"/>
      <w:r w:rsidRPr="00F173F2">
        <w:rPr>
          <w:rFonts w:ascii="Times New Roman" w:hAnsi="Times New Roman" w:cs="Times New Roman"/>
          <w:color w:val="231F20"/>
          <w:sz w:val="24"/>
          <w:szCs w:val="24"/>
        </w:rPr>
        <w:t>).</w:t>
      </w:r>
    </w:p>
    <w:p w14:paraId="03934A51"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residuals with replacement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N</w:t>
      </w:r>
      <w:proofErr w:type="spellEnd"/>
      <w:r w:rsidRPr="00F173F2">
        <w:rPr>
          <w:rFonts w:ascii="Times New Roman" w:hAnsi="Times New Roman" w:cs="Times New Roman"/>
          <w:color w:val="231F20"/>
          <w:sz w:val="24"/>
          <w:szCs w:val="24"/>
        </w:rPr>
        <w:t>*).</w:t>
      </w:r>
    </w:p>
    <w:p w14:paraId="4496C198" w14:textId="77777777" w:rsidR="00C8716D" w:rsidRDefault="00156DDC" w:rsidP="00910A32">
      <w:pPr>
        <w:pStyle w:val="Style7"/>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If the independent variables (the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s</w:t>
      </w:r>
      <w:proofErr w:type="spellEnd"/>
      <w:r w:rsidRPr="00F173F2">
        <w:rPr>
          <w:rFonts w:ascii="Times New Roman" w:hAnsi="Times New Roman" w:cs="Times New Roman"/>
          <w:color w:val="231F20"/>
          <w:sz w:val="24"/>
          <w:szCs w:val="24"/>
        </w:rPr>
        <w:t>) are considered ﬁxed, each bootstrap sample is</w:t>
      </w:r>
    </w:p>
    <w:p w14:paraId="668DB896" w14:textId="77777777" w:rsidR="00C8716D" w:rsidRDefault="003672C2" w:rsidP="00910A32">
      <w:pPr>
        <w:pStyle w:val="Style7"/>
        <w:widowControl/>
        <w:suppressAutoHyphens/>
        <w:spacing w:before="240" w:after="240" w:line="480" w:lineRule="auto"/>
        <w:ind w:left="280" w:hanging="259"/>
        <w:jc w:val="center"/>
        <w:rPr>
          <w:rFonts w:ascii="Times New Roman" w:hAnsi="Times New Roman" w:cs="Times New Roman"/>
          <w:color w:val="231F20"/>
          <w:sz w:val="24"/>
          <w:szCs w:val="24"/>
        </w:rPr>
      </w:pPr>
      <w:r>
        <w:rPr>
          <w:rFonts w:ascii="Times New Roman" w:hAnsi="Times New Roman" w:cs="Times New Roman"/>
          <w:color w:val="231F20"/>
          <w:position w:val="-74"/>
          <w:sz w:val="24"/>
          <w:szCs w:val="24"/>
        </w:rPr>
        <w:pict w14:anchorId="6A2316A7">
          <v:shape id="_x0000_i1072" type="#_x0000_t75" style="width:186.05pt;height:80.05pt">
            <v:imagedata r:id="rId52" o:title=""/>
          </v:shape>
        </w:pict>
      </w:r>
      <w:r w:rsidR="00C8716D">
        <w:rPr>
          <w:rFonts w:ascii="Times New Roman" w:hAnsi="Times New Roman" w:cs="Times New Roman"/>
          <w:color w:val="231F20"/>
          <w:sz w:val="24"/>
          <w:szCs w:val="24"/>
        </w:rPr>
        <w:tab/>
      </w:r>
      <w:r w:rsidR="00C8716D">
        <w:rPr>
          <w:rFonts w:ascii="Times New Roman" w:hAnsi="Times New Roman" w:cs="Times New Roman"/>
          <w:color w:val="231F20"/>
          <w:sz w:val="24"/>
          <w:szCs w:val="24"/>
        </w:rPr>
        <w:tab/>
      </w:r>
      <w:r w:rsidR="00C8716D">
        <w:rPr>
          <w:rFonts w:ascii="Times New Roman" w:hAnsi="Times New Roman" w:cs="Times New Roman"/>
          <w:color w:val="231F20"/>
          <w:sz w:val="24"/>
          <w:szCs w:val="24"/>
        </w:rPr>
        <w:tab/>
      </w:r>
      <w:r w:rsidR="00D33D1A">
        <w:rPr>
          <w:rFonts w:ascii="Times New Roman" w:hAnsi="Times New Roman" w:cs="Times New Roman"/>
          <w:color w:val="231F20"/>
          <w:sz w:val="24"/>
          <w:szCs w:val="24"/>
        </w:rPr>
        <w:tab/>
      </w:r>
      <w:r w:rsidR="00D33D1A">
        <w:rPr>
          <w:rFonts w:ascii="Times New Roman" w:hAnsi="Times New Roman" w:cs="Times New Roman"/>
          <w:color w:val="231F20"/>
          <w:sz w:val="24"/>
          <w:szCs w:val="24"/>
        </w:rPr>
        <w:tab/>
      </w:r>
      <w:r w:rsidR="00C8716D">
        <w:rPr>
          <w:rFonts w:ascii="Times New Roman" w:hAnsi="Times New Roman" w:cs="Times New Roman"/>
          <w:color w:val="231F20"/>
          <w:sz w:val="24"/>
          <w:szCs w:val="24"/>
        </w:rPr>
        <w:t>(6)</w:t>
      </w:r>
    </w:p>
    <w:p w14:paraId="65EF408F"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This creates a bootstrap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values:</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(y</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y</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xml:space="preserve">*, . . ., </w:t>
      </w:r>
      <w:proofErr w:type="spellStart"/>
      <w:r w:rsidRPr="00F173F2">
        <w:rPr>
          <w:rFonts w:ascii="Times New Roman" w:hAnsi="Times New Roman" w:cs="Times New Roman"/>
          <w:color w:val="231F20"/>
          <w:sz w:val="24"/>
          <w:szCs w:val="24"/>
        </w:rPr>
        <w:t>y</w:t>
      </w:r>
      <w:r w:rsidRPr="00F173F2">
        <w:rPr>
          <w:rFonts w:ascii="Times New Roman" w:hAnsi="Times New Roman" w:cs="Times New Roman"/>
          <w:color w:val="231F20"/>
          <w:sz w:val="24"/>
          <w:szCs w:val="24"/>
          <w:vertAlign w:val="subscript"/>
        </w:rPr>
        <w:t>N</w:t>
      </w:r>
      <w:proofErr w:type="spellEnd"/>
      <w:r w:rsidRPr="00F173F2">
        <w:rPr>
          <w:rFonts w:ascii="Times New Roman" w:hAnsi="Times New Roman" w:cs="Times New Roman"/>
          <w:color w:val="231F20"/>
          <w:sz w:val="24"/>
          <w:szCs w:val="24"/>
        </w:rPr>
        <w:t xml:space="preserve">*).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268CA7A2" w14:textId="77777777" w:rsidR="00156DDC" w:rsidRPr="00F173F2" w:rsidRDefault="00156DDC" w:rsidP="00910A32">
      <w:pPr>
        <w:pStyle w:val="Style11"/>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4:</w:t>
      </w:r>
      <w:r w:rsidRPr="00F173F2">
        <w:rPr>
          <w:rFonts w:ascii="Times New Roman" w:hAnsi="Times New Roman" w:cs="Times New Roman"/>
          <w:color w:val="231F20"/>
          <w:sz w:val="24"/>
          <w:szCs w:val="24"/>
        </w:rPr>
        <w:t xml:space="preserve"> Calculate </w:t>
      </w:r>
      <w:r w:rsidR="003672C2">
        <w:rPr>
          <w:rFonts w:ascii="Times New Roman" w:hAnsi="Times New Roman" w:cs="Times New Roman"/>
          <w:color w:val="231F20"/>
          <w:position w:val="-12"/>
          <w:sz w:val="24"/>
          <w:szCs w:val="24"/>
        </w:rPr>
        <w:pict w14:anchorId="5F28FE6D">
          <v:shape id="_x0000_i1073" type="#_x0000_t75" style="width:63.35pt;height:19pt">
            <v:imagedata r:id="rId53" o:title=""/>
          </v:shape>
        </w:pict>
      </w:r>
      <w:r w:rsidRPr="00F173F2">
        <w:rPr>
          <w:rFonts w:ascii="Times New Roman" w:hAnsi="Times New Roman" w:cs="Times New Roman"/>
          <w:color w:val="231F20"/>
          <w:sz w:val="24"/>
          <w:szCs w:val="24"/>
        </w:rPr>
        <w:t xml:space="preserve"> with the same three-parameter linear model for each bootstrap sample created in Stage 3.</w:t>
      </w:r>
    </w:p>
    <w:p w14:paraId="7D07CB16"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desired statistics (similar to</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Example 2a) on the </w:t>
      </w:r>
      <w:proofErr w:type="spellStart"/>
      <w:r w:rsidRPr="00F173F2">
        <w:rPr>
          <w:rFonts w:ascii="Times New Roman" w:hAnsi="Times New Roman" w:cs="Times New Roman"/>
          <w:color w:val="231F20"/>
          <w:sz w:val="24"/>
          <w:szCs w:val="24"/>
        </w:rPr>
        <w:t>trivariate</w:t>
      </w:r>
      <w:proofErr w:type="spellEnd"/>
      <w:r w:rsidRPr="00F173F2">
        <w:rPr>
          <w:rFonts w:ascii="Times New Roman" w:hAnsi="Times New Roman" w:cs="Times New Roman"/>
          <w:color w:val="231F20"/>
          <w:sz w:val="24"/>
          <w:szCs w:val="24"/>
        </w:rPr>
        <w:t xml:space="preserve"> bootstrap distribution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p>
    <w:p w14:paraId="2F071802" w14:textId="4E0D2062"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rPr>
        <w:t xml:space="preserve"> values are considered ﬁxed in this speciﬁc example, so they are not drawn randomly in stage 3b. Bootstrap distributions of other plug-in statistics such as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may better address the speciﬁc research question (e.g., Manly, 2007, Chapter 7). The linear model does not necessarily have to minimize squared error</w:t>
      </w:r>
      <w:r w:rsidR="007079BF">
        <w:rPr>
          <w:rFonts w:ascii="Times New Roman" w:hAnsi="Times New Roman" w:cs="Times New Roman"/>
          <w:color w:val="231F20"/>
          <w:sz w:val="24"/>
          <w:szCs w:val="24"/>
        </w:rPr>
        <w:t xml:space="preserve"> (e.g., i</w:t>
      </w:r>
      <w:r w:rsidRPr="00F173F2">
        <w:rPr>
          <w:rFonts w:ascii="Times New Roman" w:hAnsi="Times New Roman" w:cs="Times New Roman"/>
          <w:color w:val="231F20"/>
          <w:sz w:val="24"/>
          <w:szCs w:val="24"/>
        </w:rPr>
        <w:t>t could minimize the median of absolute values of deviations</w:t>
      </w:r>
      <w:r w:rsidR="007079B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Semiparametric bootstraps can provide a foundation for many generalized linear models (Davison &amp;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xml:space="preserve">, 1997, Section 7.2) and exploratory approaches, </w:t>
      </w:r>
      <w:r w:rsidR="007079BF">
        <w:rPr>
          <w:rFonts w:ascii="Times New Roman" w:hAnsi="Times New Roman" w:cs="Times New Roman"/>
          <w:color w:val="231F20"/>
          <w:sz w:val="24"/>
          <w:szCs w:val="24"/>
        </w:rPr>
        <w:t>such as</w:t>
      </w:r>
      <w:r w:rsidR="007079BF" w:rsidRPr="00F173F2">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loess curves and cubic splines (Hastie,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&amp; Friedman, 2009).</w:t>
      </w:r>
    </w:p>
    <w:p w14:paraId="3E30D8DF"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If additional assumptions are justiﬁable, a semi-parametric bootstrap can model dependencies more naturally than a nonparametric bootstrap. Drawing residuals as if they were interchangeable requires the assumption of homogenous variance (drawing observed samples, as described in Examples 2a and 2b, does not). Adjustments such as standardizing the residuals may improve the robustness of semi-parametric approaches (for this and other techniques, see Davison &amp;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1997, Sections 3.3,</w:t>
      </w:r>
      <w:r w:rsidR="00236E6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6.2–6.3).</w:t>
      </w:r>
    </w:p>
    <w:p w14:paraId="72FCBC2C"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Bootstrapping data with dependencies.</w:t>
      </w:r>
      <w:r w:rsidRPr="00F173F2">
        <w:rPr>
          <w:rFonts w:ascii="Times New Roman" w:hAnsi="Times New Roman" w:cs="Times New Roman"/>
          <w:color w:val="231F20"/>
          <w:sz w:val="24"/>
          <w:szCs w:val="24"/>
        </w:rPr>
        <w:t xml:space="preserve"> Bootstrapping is reasonably straightforward when the data are independently and identically distributed. However, psychological designs frequently model dependency among the observations (e.g., time-series), variables (e.g., multiple regression, repeated measures designs), or sampling levels</w:t>
      </w:r>
      <w:r w:rsidR="00236E6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(e.g., multilevel models). Sometimes a </w:t>
      </w:r>
      <w:proofErr w:type="spellStart"/>
      <w:r w:rsidRPr="00F173F2">
        <w:rPr>
          <w:rFonts w:ascii="Times New Roman" w:hAnsi="Times New Roman" w:cs="Times New Roman"/>
          <w:color w:val="231F20"/>
          <w:sz w:val="24"/>
          <w:szCs w:val="24"/>
        </w:rPr>
        <w:t>nonpara</w:t>
      </w:r>
      <w:proofErr w:type="spellEnd"/>
      <w:r w:rsidRPr="00F173F2">
        <w:rPr>
          <w:rFonts w:ascii="Times New Roman" w:hAnsi="Times New Roman" w:cs="Times New Roman"/>
          <w:color w:val="231F20"/>
          <w:sz w:val="24"/>
          <w:szCs w:val="24"/>
        </w:rPr>
        <w:t xml:space="preserve">-metric bootstrap may not be able to accommodate these designs because it is difﬁcult to incorporate the appropriate dependency into the sampling frame and also avoid distributional assumptions; instead parametric and </w:t>
      </w:r>
      <w:r w:rsidRPr="00F173F2">
        <w:rPr>
          <w:rFonts w:ascii="Times New Roman" w:hAnsi="Times New Roman" w:cs="Times New Roman"/>
          <w:color w:val="231F20"/>
          <w:sz w:val="24"/>
          <w:szCs w:val="24"/>
        </w:rPr>
        <w:lastRenderedPageBreak/>
        <w:t xml:space="preserve">semiparametric bootstraps can be used. For more strategies and applications, see Davison and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xml:space="preserve"> (1997) and Beasley and Rodgers (2009). </w:t>
      </w:r>
      <w:proofErr w:type="spellStart"/>
      <w:r w:rsidRPr="00F173F2">
        <w:rPr>
          <w:rFonts w:ascii="Times New Roman" w:hAnsi="Times New Roman" w:cs="Times New Roman"/>
          <w:color w:val="231F20"/>
          <w:sz w:val="24"/>
          <w:szCs w:val="24"/>
        </w:rPr>
        <w:t>Lahiri</w:t>
      </w:r>
      <w:proofErr w:type="spellEnd"/>
      <w:r w:rsidRPr="00F173F2">
        <w:rPr>
          <w:rFonts w:ascii="Times New Roman" w:hAnsi="Times New Roman" w:cs="Times New Roman"/>
          <w:color w:val="231F20"/>
          <w:sz w:val="24"/>
          <w:szCs w:val="24"/>
        </w:rPr>
        <w:t xml:space="preserve"> (2003) is a mathematically oriented book dedicated to dependent data.</w:t>
      </w:r>
    </w:p>
    <w:p w14:paraId="64CBEA07" w14:textId="77777777" w:rsidR="00156DDC" w:rsidRPr="00F173F2" w:rsidRDefault="00156DDC" w:rsidP="00910A32">
      <w:pPr>
        <w:pStyle w:val="Heading3"/>
        <w:widowControl/>
        <w:suppressAutoHyphens/>
        <w:spacing w:line="480" w:lineRule="auto"/>
      </w:pPr>
      <w:r w:rsidRPr="00F173F2">
        <w:t>Pragmatic Bootstrapping Issues</w:t>
      </w:r>
    </w:p>
    <w:p w14:paraId="7DDE0D18"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A statistical analysis can accommodate both bootstrap and parametric procedures. A researcher may believe a χ</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distribution is appropriate for the ﬁt statistic for testing a structural equation model (SEM), while also believing the CIs around the means and </w:t>
      </w:r>
      <w:proofErr w:type="spellStart"/>
      <w:r w:rsidRPr="00F173F2">
        <w:rPr>
          <w:rFonts w:ascii="Times New Roman" w:hAnsi="Times New Roman" w:cs="Times New Roman"/>
          <w:color w:val="231F20"/>
          <w:sz w:val="24"/>
          <w:szCs w:val="24"/>
        </w:rPr>
        <w:t>covariances</w:t>
      </w:r>
      <w:proofErr w:type="spellEnd"/>
      <w:r w:rsidRPr="00F173F2">
        <w:rPr>
          <w:rFonts w:ascii="Times New Roman" w:hAnsi="Times New Roman" w:cs="Times New Roman"/>
          <w:color w:val="231F20"/>
          <w:sz w:val="24"/>
          <w:szCs w:val="24"/>
        </w:rPr>
        <w:t xml:space="preserve"> are asymmetric. In this case, a parametric ﬁt statistic can be complemented by bootstrapped standard errors. If a parametric distribution is problematic, the </w:t>
      </w: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-Stine (</w:t>
      </w: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 xml:space="preserve"> &amp; Stine, 1992) bootstrap distribution could be used instead (Enders, 2010, Section 5.11 &amp; 5.15). Another illustration of a heterogeneous strategy is using parametric standard error of the mean and a bootstrapped H-spread. In short, adopting the bootstrap can be a gradual transition.</w:t>
      </w:r>
    </w:p>
    <w:p w14:paraId="4AA949E7"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Conﬁdence interval adjustments.</w:t>
      </w:r>
      <w:r w:rsidRPr="00F173F2">
        <w:rPr>
          <w:rFonts w:ascii="Times New Roman" w:hAnsi="Times New Roman" w:cs="Times New Roman"/>
          <w:color w:val="231F20"/>
          <w:sz w:val="24"/>
          <w:szCs w:val="24"/>
        </w:rPr>
        <w:t xml:space="preserve"> The CI calculated in Example 2 is commonly called the percentile CI. Its simple deﬁnition is that the percentile of the bootstrap distribution maps directly to the percentile of the inferred population. For instance, the 250th smallest </w:t>
      </w:r>
      <w:r w:rsidRPr="00F173F2">
        <w:rPr>
          <w:rFonts w:ascii="Times New Roman" w:hAnsi="Times New Roman" w:cs="Times New Roman"/>
          <w:i/>
          <w:iCs/>
          <w:color w:val="231F20"/>
          <w:sz w:val="24"/>
          <w:szCs w:val="24"/>
        </w:rPr>
        <w:t>r</w:t>
      </w:r>
      <w:r w:rsidRPr="008F6ED0">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 xml:space="preserve"> (out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estimates the population’s 2.5% percentile, assuming the null hypothesis is true. However, this effortless relationship can produce biased estimates in common conditions and several CI adjustments have been developed to have less bias and greater efﬁciency.</w:t>
      </w:r>
    </w:p>
    <w:p w14:paraId="5B850A3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At least eight CI adjustments have been proposed (many authors frequently use ambiguous or conﬂicting names; surveyed in Beasley &amp; Rodgers, 2009, pp. 372–375). We prefer the </w:t>
      </w:r>
      <w:proofErr w:type="spellStart"/>
      <w:r w:rsidRPr="00F173F2">
        <w:rPr>
          <w:rFonts w:ascii="Times New Roman" w:hAnsi="Times New Roman" w:cs="Times New Roman"/>
          <w:color w:val="231F20"/>
          <w:sz w:val="24"/>
          <w:szCs w:val="24"/>
        </w:rPr>
        <w:t>BC</w:t>
      </w:r>
      <w:r w:rsidRPr="00F173F2">
        <w:rPr>
          <w:rFonts w:ascii="Times New Roman" w:hAnsi="Times New Roman" w:cs="Times New Roman"/>
          <w:i/>
          <w:iCs/>
          <w:color w:val="231F20"/>
          <w:sz w:val="24"/>
          <w:szCs w:val="24"/>
        </w:rPr>
        <w:t>a</w:t>
      </w:r>
      <w:proofErr w:type="spellEnd"/>
      <w:r w:rsidRPr="00F173F2">
        <w:rPr>
          <w:rFonts w:ascii="Times New Roman" w:hAnsi="Times New Roman" w:cs="Times New Roman"/>
          <w:color w:val="231F20"/>
          <w:sz w:val="24"/>
          <w:szCs w:val="24"/>
        </w:rPr>
        <w:t xml:space="preserve"> (which stands for “bias-corrected and accelerated”) adjustment because it has a </w:t>
      </w:r>
      <w:proofErr w:type="spellStart"/>
      <w:r w:rsidRPr="00F173F2">
        <w:rPr>
          <w:rFonts w:ascii="Times New Roman" w:hAnsi="Times New Roman" w:cs="Times New Roman"/>
          <w:color w:val="231F20"/>
          <w:sz w:val="24"/>
          <w:szCs w:val="24"/>
        </w:rPr>
        <w:t>favorable</w:t>
      </w:r>
      <w:proofErr w:type="spellEnd"/>
      <w:r w:rsidRPr="00F173F2">
        <w:rPr>
          <w:rFonts w:ascii="Times New Roman" w:hAnsi="Times New Roman" w:cs="Times New Roman"/>
          <w:color w:val="231F20"/>
          <w:sz w:val="24"/>
          <w:szCs w:val="24"/>
        </w:rPr>
        <w:t xml:space="preserve"> combination of efﬁciency, robustness, and wide applicability. It attempts to correct for bias in the bootstrap distribution and for heterogeneous variability in the plug-in statistic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Chapter 14).</w:t>
      </w:r>
    </w:p>
    <w:p w14:paraId="19E6D8DF" w14:textId="74E3E62B"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lastRenderedPageBreak/>
        <w:t>Bootstrap sample size.</w:t>
      </w:r>
      <w:r w:rsidRPr="00F173F2">
        <w:rPr>
          <w:rFonts w:ascii="Times New Roman" w:hAnsi="Times New Roman" w:cs="Times New Roman"/>
          <w:color w:val="231F20"/>
          <w:sz w:val="24"/>
          <w:szCs w:val="24"/>
        </w:rPr>
        <w:t xml:space="preserve"> Nonparametric bootstraps are randomly drawn from the empirical sampling frame because complete enumeration of all possible bootstrap samples is rarely practical.</w:t>
      </w:r>
      <w:r w:rsidR="00273FD8">
        <w:rPr>
          <w:rStyle w:val="FootnoteReference"/>
          <w:rFonts w:ascii="Times New Roman" w:hAnsi="Times New Roman" w:cs="Times New Roman"/>
          <w:color w:val="231F20"/>
          <w:sz w:val="24"/>
          <w:szCs w:val="24"/>
        </w:rPr>
        <w:footnoteReference w:id="7"/>
      </w:r>
      <w:r w:rsidRPr="00F173F2">
        <w:rPr>
          <w:rFonts w:ascii="Times New Roman" w:hAnsi="Times New Roman" w:cs="Times New Roman"/>
          <w:color w:val="231F20"/>
          <w:sz w:val="24"/>
          <w:szCs w:val="24"/>
        </w:rPr>
        <w:t xml:space="preserve"> This </w:t>
      </w:r>
      <w:r w:rsidR="007079BF">
        <w:rPr>
          <w:rFonts w:ascii="Times New Roman" w:hAnsi="Times New Roman" w:cs="Times New Roman"/>
          <w:color w:val="231F20"/>
          <w:sz w:val="24"/>
          <w:szCs w:val="24"/>
        </w:rPr>
        <w:t xml:space="preserve">randomness </w:t>
      </w:r>
      <w:r w:rsidRPr="00F173F2">
        <w:rPr>
          <w:rFonts w:ascii="Times New Roman" w:hAnsi="Times New Roman" w:cs="Times New Roman"/>
          <w:color w:val="231F20"/>
          <w:sz w:val="24"/>
          <w:szCs w:val="24"/>
        </w:rPr>
        <w:t>introduces simulation error (which can be thought of a type of sampling error from</w:t>
      </w:r>
      <w:r w:rsidR="00155599">
        <w:rPr>
          <w:rFonts w:ascii="Times New Roman" w:hAnsi="Times New Roman" w:cs="Times New Roman"/>
          <w:color w:val="231F20"/>
          <w:sz w:val="24"/>
          <w:szCs w:val="24"/>
        </w:rPr>
        <w:t xml:space="preserve"> </w:t>
      </w:r>
      <w:r w:rsidR="003672C2">
        <w:rPr>
          <w:rFonts w:ascii="Times New Roman" w:hAnsi="Times New Roman" w:cs="Times New Roman"/>
          <w:color w:val="231F20"/>
          <w:position w:val="-4"/>
          <w:sz w:val="24"/>
          <w:szCs w:val="24"/>
        </w:rPr>
        <w:pict w14:anchorId="42B57BCE">
          <v:shape id="_x0000_i1074" type="#_x0000_t75" style="width:12.65pt;height:15.55pt">
            <v:imagedata r:id="rId54" o:title=""/>
          </v:shape>
        </w:pict>
      </w:r>
      <w:r w:rsidRPr="00F173F2">
        <w:rPr>
          <w:rFonts w:ascii="Times New Roman" w:hAnsi="Times New Roman" w:cs="Times New Roman"/>
          <w:color w:val="231F20"/>
          <w:sz w:val="24"/>
          <w:szCs w:val="24"/>
        </w:rPr>
        <w:t xml:space="preserve">) and fortunately increasing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to a reasonable number makes this error negligible. All the chapter’s bootstrap examples complete in less than 5 </w:t>
      </w:r>
      <w:proofErr w:type="gramStart"/>
      <w:r w:rsidRPr="00F173F2">
        <w:rPr>
          <w:rFonts w:ascii="Times New Roman" w:hAnsi="Times New Roman" w:cs="Times New Roman"/>
          <w:color w:val="231F20"/>
          <w:sz w:val="24"/>
          <w:szCs w:val="24"/>
        </w:rPr>
        <w:t>sec</w:t>
      </w:r>
      <w:proofErr w:type="gramEnd"/>
      <w:r w:rsidRPr="00F173F2">
        <w:rPr>
          <w:rFonts w:ascii="Times New Roman" w:hAnsi="Times New Roman" w:cs="Times New Roman"/>
          <w:color w:val="231F20"/>
          <w:sz w:val="24"/>
          <w:szCs w:val="24"/>
        </w:rPr>
        <w:t xml:space="preserve">, even when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 500.</w:t>
      </w:r>
    </w:p>
    <w:p w14:paraId="481AAF83" w14:textId="77777777" w:rsidR="00156DDC" w:rsidRPr="00F173F2" w:rsidRDefault="00156DDC" w:rsidP="00910A32">
      <w:pPr>
        <w:pStyle w:val="Style7"/>
        <w:widowControl/>
        <w:suppressAutoHyphens/>
        <w:spacing w:line="480" w:lineRule="auto"/>
        <w:ind w:firstLine="26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We recommend that at least 10</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and 10</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replications be run for standard errors and 95% CIs, respectively. Additional discussion and references are found in Beasley and Rodgers (2009, pp. 378–379), but reading this takes longer than completing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99,999. It may seem strange that our suggested </w:t>
      </w:r>
      <w:r w:rsidRPr="00F173F2">
        <w:rPr>
          <w:rFonts w:ascii="Times New Roman" w:hAnsi="Times New Roman" w:cs="Times New Roman"/>
          <w:i/>
          <w:iCs/>
          <w:color w:val="231F20"/>
          <w:sz w:val="24"/>
          <w:szCs w:val="24"/>
        </w:rPr>
        <w:t xml:space="preserve">B </w:t>
      </w:r>
      <w:r w:rsidRPr="00F173F2">
        <w:rPr>
          <w:rFonts w:ascii="Times New Roman" w:hAnsi="Times New Roman" w:cs="Times New Roman"/>
          <w:color w:val="231F20"/>
          <w:sz w:val="24"/>
          <w:szCs w:val="24"/>
        </w:rPr>
        <w:t>values have been chosen so that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w:t>
      </w:r>
      <w:proofErr w:type="gramStart"/>
      <w:r w:rsidRPr="00F173F2">
        <w:rPr>
          <w:rFonts w:ascii="Times New Roman" w:hAnsi="Times New Roman" w:cs="Times New Roman"/>
          <w:color w:val="231F20"/>
          <w:sz w:val="24"/>
          <w:szCs w:val="24"/>
        </w:rPr>
        <w:t>1)α</w:t>
      </w:r>
      <w:proofErr w:type="gramEnd"/>
      <w:r w:rsidRPr="00F173F2">
        <w:rPr>
          <w:rFonts w:ascii="Times New Roman" w:hAnsi="Times New Roman" w:cs="Times New Roman"/>
          <w:color w:val="231F20"/>
          <w:sz w:val="24"/>
          <w:szCs w:val="24"/>
        </w:rPr>
        <w:t xml:space="preserve"> is an integer (e.g., 9,999 instead of the more natural 10,000). Boos (2003) explained the “99 Rule” and how it slightly improves CI accuracy.</w:t>
      </w:r>
    </w:p>
    <w:p w14:paraId="42CC1FE3" w14:textId="5F5EE0C8"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Additional bootstrap applications.</w:t>
      </w:r>
      <w:r w:rsidRPr="00F173F2">
        <w:rPr>
          <w:rFonts w:ascii="Times New Roman" w:hAnsi="Times New Roman" w:cs="Times New Roman"/>
          <w:color w:val="231F20"/>
          <w:sz w:val="24"/>
          <w:szCs w:val="24"/>
        </w:rPr>
        <w:t xml:space="preserve"> Most psychological research questions and designs are more complex than the chapter’s examples, but the principles remain the same. Examples and references to sophisticated designs and plug-in statistics are found in Beasley and Rodgers (2009, pp. 375–378). These include designs like time-series, stratiﬁed samples, circular variables, and models like generalized linear models, multilevel linear models, survival models, Bayesian analysis, mediation models, and SEM. The resampling procedures that inﬂuenced the development of the bootstrap are also discussed, including the permutation test and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 xml:space="preserve"> (also see Rodgers, 199</w:t>
      </w:r>
      <w:ins w:id="13" w:author="Joe Rodgers" w:date="2021-09-07T15:00:00Z">
        <w:r w:rsidR="008857D4">
          <w:rPr>
            <w:rFonts w:ascii="Times New Roman" w:hAnsi="Times New Roman" w:cs="Times New Roman"/>
            <w:color w:val="231F20"/>
            <w:sz w:val="24"/>
            <w:szCs w:val="24"/>
          </w:rPr>
          <w:t>8</w:t>
        </w:r>
      </w:ins>
      <w:del w:id="14" w:author="Joe Rodgers" w:date="2021-09-07T15:00:00Z">
        <w:r w:rsidRPr="00F173F2" w:rsidDel="008857D4">
          <w:rPr>
            <w:rFonts w:ascii="Times New Roman" w:hAnsi="Times New Roman" w:cs="Times New Roman"/>
            <w:color w:val="231F20"/>
            <w:sz w:val="24"/>
            <w:szCs w:val="24"/>
          </w:rPr>
          <w:delText>9</w:delText>
        </w:r>
      </w:del>
      <w:r w:rsidRPr="00F173F2">
        <w:rPr>
          <w:rFonts w:ascii="Times New Roman" w:hAnsi="Times New Roman" w:cs="Times New Roman"/>
          <w:color w:val="231F20"/>
          <w:sz w:val="24"/>
          <w:szCs w:val="24"/>
        </w:rPr>
        <w:t>).</w:t>
      </w:r>
    </w:p>
    <w:p w14:paraId="2BF02580" w14:textId="64588505" w:rsidR="00156DDC" w:rsidRPr="007E2E63"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Limitations.</w:t>
      </w:r>
      <w:r w:rsidRPr="00F173F2">
        <w:rPr>
          <w:rFonts w:ascii="Times New Roman" w:hAnsi="Times New Roman" w:cs="Times New Roman"/>
          <w:color w:val="231F20"/>
          <w:sz w:val="24"/>
          <w:szCs w:val="24"/>
        </w:rPr>
        <w:t xml:space="preserve"> Two commonly encountered limitations of parametric procedures that apply to the</w:t>
      </w:r>
      <w:r w:rsidR="007E2E63">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bootstrap and are worth stating here. First, inferences can be misleading when dependencies in the data </w:t>
      </w:r>
      <w:r w:rsidRPr="00F173F2">
        <w:rPr>
          <w:rFonts w:ascii="Times New Roman" w:hAnsi="Times New Roman" w:cs="Times New Roman"/>
          <w:color w:val="231F20"/>
          <w:sz w:val="24"/>
          <w:szCs w:val="24"/>
        </w:rPr>
        <w:lastRenderedPageBreak/>
        <w:t xml:space="preserve">are not appropriately </w:t>
      </w:r>
      <w:del w:id="15" w:author="Joe Rodgers" w:date="2021-09-07T14:59:00Z">
        <w:r w:rsidRPr="00F173F2" w:rsidDel="008857D4">
          <w:rPr>
            <w:rFonts w:ascii="Times New Roman" w:hAnsi="Times New Roman" w:cs="Times New Roman"/>
            <w:color w:val="231F20"/>
            <w:sz w:val="24"/>
            <w:szCs w:val="24"/>
          </w:rPr>
          <w:delText>modeled</w:delText>
        </w:r>
      </w:del>
      <w:ins w:id="16" w:author="Joe Rodgers" w:date="2021-09-07T14:59:00Z">
        <w:r w:rsidR="008857D4" w:rsidRPr="00F173F2">
          <w:rPr>
            <w:rFonts w:ascii="Times New Roman" w:hAnsi="Times New Roman" w:cs="Times New Roman"/>
            <w:color w:val="231F20"/>
            <w:sz w:val="24"/>
            <w:szCs w:val="24"/>
          </w:rPr>
          <w:t>modelled</w:t>
        </w:r>
      </w:ins>
      <w:r w:rsidRPr="00F173F2">
        <w:rPr>
          <w:rFonts w:ascii="Times New Roman" w:hAnsi="Times New Roman" w:cs="Times New Roman"/>
          <w:color w:val="231F20"/>
          <w:sz w:val="24"/>
          <w:szCs w:val="24"/>
        </w:rPr>
        <w:t>. Second, a ﬂawed sampling process can produce problematic inferences (although the bootstrap may be less susceptible to this problem than traditional parametric procedures).</w:t>
      </w:r>
      <w:r w:rsidR="007E2E63">
        <w:rPr>
          <w:rStyle w:val="FootnoteReference"/>
          <w:rFonts w:ascii="Times New Roman" w:hAnsi="Times New Roman" w:cs="Times New Roman"/>
          <w:color w:val="231F20"/>
          <w:sz w:val="24"/>
          <w:szCs w:val="24"/>
        </w:rPr>
        <w:footnoteReference w:id="8"/>
      </w:r>
    </w:p>
    <w:p w14:paraId="36DB77C4"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bootstrap does have problems if the plug-in statistic estimates a boundary, or a value close to a boundary, such as a minimum reaction time (Andrews, 2000). In this case, the estimate will be biased upward because the bootstrapped statistic of reaction time cannot be negative. Notice that it is acceptable to estimate a quantity near the boundary of a bootstrap distribution (such as the 2.5th percentile in Stage 5) but not near the boundary of the population distribution (Stage 4). Andrews (2000, Section 2) and </w:t>
      </w:r>
      <w:proofErr w:type="spellStart"/>
      <w:r w:rsidRPr="00F173F2">
        <w:rPr>
          <w:rFonts w:ascii="Times New Roman" w:hAnsi="Times New Roman" w:cs="Times New Roman"/>
          <w:color w:val="231F20"/>
          <w:sz w:val="24"/>
          <w:szCs w:val="24"/>
        </w:rPr>
        <w:t>LePage</w:t>
      </w:r>
      <w:proofErr w:type="spellEnd"/>
      <w:r w:rsidRPr="00F173F2">
        <w:rPr>
          <w:rFonts w:ascii="Times New Roman" w:hAnsi="Times New Roman" w:cs="Times New Roman"/>
          <w:color w:val="231F20"/>
          <w:sz w:val="24"/>
          <w:szCs w:val="24"/>
        </w:rPr>
        <w:t xml:space="preserve"> and Billiard (1992) discussed other potential concerns that are less likely to affect psychologists.</w:t>
      </w:r>
    </w:p>
    <w:p w14:paraId="1C8E72FF" w14:textId="77777777" w:rsidR="00156DDC" w:rsidRPr="00F173F2" w:rsidRDefault="00156DDC" w:rsidP="00910A32">
      <w:pPr>
        <w:pStyle w:val="Style7"/>
        <w:widowControl/>
        <w:suppressAutoHyphens/>
        <w:spacing w:line="480" w:lineRule="auto"/>
        <w:ind w:left="280"/>
        <w:jc w:val="both"/>
        <w:rPr>
          <w:rFonts w:ascii="Times New Roman" w:hAnsi="Times New Roman" w:cs="Times New Roman"/>
          <w:sz w:val="24"/>
          <w:szCs w:val="24"/>
        </w:rPr>
      </w:pPr>
      <w:proofErr w:type="spellStart"/>
      <w:r w:rsidRPr="00F173F2">
        <w:rPr>
          <w:rFonts w:ascii="Times New Roman" w:hAnsi="Times New Roman" w:cs="Times New Roman"/>
          <w:color w:val="231F20"/>
          <w:sz w:val="24"/>
          <w:szCs w:val="24"/>
        </w:rPr>
        <w:t>Beran</w:t>
      </w:r>
      <w:proofErr w:type="spellEnd"/>
      <w:r w:rsidRPr="00F173F2">
        <w:rPr>
          <w:rFonts w:ascii="Times New Roman" w:hAnsi="Times New Roman" w:cs="Times New Roman"/>
          <w:color w:val="231F20"/>
          <w:sz w:val="24"/>
          <w:szCs w:val="24"/>
        </w:rPr>
        <w:t xml:space="preserve"> (2003) wrote,</w:t>
      </w:r>
    </w:p>
    <w:p w14:paraId="1FDE5D7B"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Success of the bootstrap, in the sense of doing what is expected under a probability model for data, is not universal. Modiﬁcations to </w:t>
      </w:r>
      <w:proofErr w:type="spellStart"/>
      <w:r w:rsidRPr="00F173F2">
        <w:rPr>
          <w:rFonts w:ascii="Times New Roman" w:hAnsi="Times New Roman" w:cs="Times New Roman"/>
          <w:color w:val="231F20"/>
          <w:sz w:val="24"/>
          <w:szCs w:val="24"/>
        </w:rPr>
        <w:t>Efron’s</w:t>
      </w:r>
      <w:proofErr w:type="spellEnd"/>
      <w:r w:rsidRPr="00F173F2">
        <w:rPr>
          <w:rFonts w:ascii="Times New Roman" w:hAnsi="Times New Roman" w:cs="Times New Roman"/>
          <w:color w:val="231F20"/>
          <w:sz w:val="24"/>
          <w:szCs w:val="24"/>
        </w:rPr>
        <w:t xml:space="preserve"> (1979) deﬁnition of the bootstrap are needed to make the idea work for estimators that are not classically regular. (p. 176)</w:t>
      </w:r>
    </w:p>
    <w:p w14:paraId="30B4FE0B"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a novel plug-in statistic is developed (either bootstrap or parametric), good inferential performance is not assured. We advise that the new statistic be studied with a small simulation to assess if it has acceptable Type I error and adequate power, for the observed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This proactive analysis (</w:t>
      </w:r>
      <w:proofErr w:type="spellStart"/>
      <w:r w:rsidRPr="00F173F2">
        <w:rPr>
          <w:rFonts w:ascii="Times New Roman" w:hAnsi="Times New Roman" w:cs="Times New Roman"/>
          <w:color w:val="231F20"/>
          <w:sz w:val="24"/>
          <w:szCs w:val="24"/>
        </w:rPr>
        <w:t>Steiger</w:t>
      </w:r>
      <w:proofErr w:type="spellEnd"/>
      <w:r w:rsidRPr="00F173F2">
        <w:rPr>
          <w:rFonts w:ascii="Times New Roman" w:hAnsi="Times New Roman" w:cs="Times New Roman"/>
          <w:color w:val="231F20"/>
          <w:sz w:val="24"/>
          <w:szCs w:val="24"/>
        </w:rPr>
        <w:t xml:space="preserve">, 2007) should include several likely population values and </w:t>
      </w:r>
      <w:proofErr w:type="spellStart"/>
      <w:r w:rsidRPr="00F173F2">
        <w:rPr>
          <w:rFonts w:ascii="Times New Roman" w:hAnsi="Times New Roman" w:cs="Times New Roman"/>
          <w:color w:val="231F20"/>
          <w:sz w:val="24"/>
          <w:szCs w:val="24"/>
        </w:rPr>
        <w:t>nonnormal</w:t>
      </w:r>
      <w:proofErr w:type="spellEnd"/>
      <w:r w:rsidRPr="00F173F2">
        <w:rPr>
          <w:rFonts w:ascii="Times New Roman" w:hAnsi="Times New Roman" w:cs="Times New Roman"/>
          <w:color w:val="231F20"/>
          <w:sz w:val="24"/>
          <w:szCs w:val="24"/>
        </w:rPr>
        <w:t xml:space="preserve"> distributions. Many of the same tools and skills used to bootstrap can be applied to the proactive analysis.</w:t>
      </w:r>
    </w:p>
    <w:p w14:paraId="2A82B4FA" w14:textId="55B5D3C8"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We occasionally are asked whether the validity of bootstrap inferences suffers with small sample sizes. We feel that if </w:t>
      </w:r>
      <w:ins w:id="17" w:author="Joe Rodgers" w:date="2021-09-07T14:40:00Z">
        <w:r w:rsidR="002F30D7">
          <w:rPr>
            <w:rFonts w:ascii="Times New Roman" w:hAnsi="Times New Roman" w:cs="Times New Roman"/>
            <w:color w:val="231F20"/>
            <w:sz w:val="24"/>
            <w:szCs w:val="24"/>
          </w:rPr>
          <w:t>one or more</w:t>
        </w:r>
      </w:ins>
      <w:del w:id="18" w:author="Joe Rodgers" w:date="2021-09-07T14:40:00Z">
        <w:r w:rsidRPr="00F173F2" w:rsidDel="002F30D7">
          <w:rPr>
            <w:rFonts w:ascii="Times New Roman" w:hAnsi="Times New Roman" w:cs="Times New Roman"/>
            <w:color w:val="231F20"/>
            <w:sz w:val="24"/>
            <w:szCs w:val="24"/>
          </w:rPr>
          <w:delText>an</w:delText>
        </w:r>
      </w:del>
      <w:r w:rsidRPr="00F173F2">
        <w:rPr>
          <w:rFonts w:ascii="Times New Roman" w:hAnsi="Times New Roman" w:cs="Times New Roman"/>
          <w:color w:val="231F20"/>
          <w:sz w:val="24"/>
          <w:szCs w:val="24"/>
        </w:rPr>
        <w:t xml:space="preserve"> outlier</w:t>
      </w:r>
      <w:ins w:id="19" w:author="Joe Rodgers" w:date="2021-09-07T14:40:00Z">
        <w:r w:rsidR="002F30D7">
          <w:rPr>
            <w:rFonts w:ascii="Times New Roman" w:hAnsi="Times New Roman" w:cs="Times New Roman"/>
            <w:color w:val="231F20"/>
            <w:sz w:val="24"/>
            <w:szCs w:val="24"/>
          </w:rPr>
          <w:t>s</w:t>
        </w:r>
      </w:ins>
      <w:ins w:id="20" w:author="Joe Rodgers" w:date="2021-09-07T14:39:00Z">
        <w:r w:rsidR="002F30D7">
          <w:rPr>
            <w:rFonts w:ascii="Times New Roman" w:hAnsi="Times New Roman" w:cs="Times New Roman"/>
            <w:color w:val="231F20"/>
            <w:sz w:val="24"/>
            <w:szCs w:val="24"/>
          </w:rPr>
          <w:t>,</w:t>
        </w:r>
      </w:ins>
      <w:r w:rsidRPr="00F173F2">
        <w:rPr>
          <w:rFonts w:ascii="Times New Roman" w:hAnsi="Times New Roman" w:cs="Times New Roman"/>
          <w:color w:val="231F20"/>
          <w:sz w:val="24"/>
          <w:szCs w:val="24"/>
        </w:rPr>
        <w:t xml:space="preserve"> </w:t>
      </w:r>
      <w:del w:id="21" w:author="Joe Rodgers" w:date="2021-09-07T14:39:00Z">
        <w:r w:rsidRPr="00F173F2" w:rsidDel="002F30D7">
          <w:rPr>
            <w:rFonts w:ascii="Times New Roman" w:hAnsi="Times New Roman" w:cs="Times New Roman"/>
            <w:color w:val="231F20"/>
            <w:sz w:val="24"/>
            <w:szCs w:val="24"/>
          </w:rPr>
          <w:delText>(</w:delText>
        </w:r>
      </w:del>
      <w:r w:rsidRPr="00F173F2">
        <w:rPr>
          <w:rFonts w:ascii="Times New Roman" w:hAnsi="Times New Roman" w:cs="Times New Roman"/>
          <w:color w:val="231F20"/>
          <w:sz w:val="24"/>
          <w:szCs w:val="24"/>
        </w:rPr>
        <w:t xml:space="preserve">or </w:t>
      </w:r>
      <w:ins w:id="22" w:author="Joe Rodgers" w:date="2021-09-07T14:40:00Z">
        <w:r w:rsidR="002F30D7">
          <w:rPr>
            <w:rFonts w:ascii="Times New Roman" w:hAnsi="Times New Roman" w:cs="Times New Roman"/>
            <w:color w:val="231F20"/>
            <w:sz w:val="24"/>
            <w:szCs w:val="24"/>
          </w:rPr>
          <w:t>even an</w:t>
        </w:r>
      </w:ins>
      <w:del w:id="23" w:author="Joe Rodgers" w:date="2021-09-07T14:40:00Z">
        <w:r w:rsidRPr="00F173F2" w:rsidDel="002F30D7">
          <w:rPr>
            <w:rFonts w:ascii="Times New Roman" w:hAnsi="Times New Roman" w:cs="Times New Roman"/>
            <w:color w:val="231F20"/>
            <w:sz w:val="24"/>
            <w:szCs w:val="24"/>
          </w:rPr>
          <w:delText>otherwise</w:delText>
        </w:r>
      </w:del>
      <w:r w:rsidRPr="00F173F2">
        <w:rPr>
          <w:rFonts w:ascii="Times New Roman" w:hAnsi="Times New Roman" w:cs="Times New Roman"/>
          <w:color w:val="231F20"/>
          <w:sz w:val="24"/>
          <w:szCs w:val="24"/>
        </w:rPr>
        <w:t xml:space="preserve"> unrepresentative sample</w:t>
      </w:r>
      <w:ins w:id="24" w:author="Joe Rodgers" w:date="2021-09-07T14:40:00Z">
        <w:r w:rsidR="002F30D7">
          <w:rPr>
            <w:rFonts w:ascii="Times New Roman" w:hAnsi="Times New Roman" w:cs="Times New Roman"/>
            <w:color w:val="231F20"/>
            <w:sz w:val="24"/>
            <w:szCs w:val="24"/>
          </w:rPr>
          <w:t xml:space="preserve"> caused by natural sampling variability,</w:t>
        </w:r>
      </w:ins>
      <w:del w:id="25" w:author="Joe Rodgers" w:date="2021-09-07T14:39:00Z">
        <w:r w:rsidRPr="00F173F2" w:rsidDel="002F30D7">
          <w:rPr>
            <w:rFonts w:ascii="Times New Roman" w:hAnsi="Times New Roman" w:cs="Times New Roman"/>
            <w:color w:val="231F20"/>
            <w:sz w:val="24"/>
            <w:szCs w:val="24"/>
          </w:rPr>
          <w:delText>)</w:delText>
        </w:r>
      </w:del>
      <w:r w:rsidRPr="00F173F2">
        <w:rPr>
          <w:rFonts w:ascii="Times New Roman" w:hAnsi="Times New Roman" w:cs="Times New Roman"/>
          <w:color w:val="231F20"/>
          <w:sz w:val="24"/>
          <w:szCs w:val="24"/>
        </w:rPr>
        <w:t xml:space="preserve"> can mislead a bootstrap distribution, then it is likely to be even more </w:t>
      </w:r>
      <w:r w:rsidRPr="00F173F2">
        <w:rPr>
          <w:rFonts w:ascii="Times New Roman" w:hAnsi="Times New Roman" w:cs="Times New Roman"/>
          <w:color w:val="231F20"/>
          <w:sz w:val="24"/>
          <w:szCs w:val="24"/>
        </w:rPr>
        <w:lastRenderedPageBreak/>
        <w:t xml:space="preserve">disruptive to a parametric sampling distribution. For instance, parametric inferences were more susceptible than bootstrap inferences when a bivariate correlation was calculated from a sample of ﬁve observations (Beasley et al., 2007). With a multivariate normal population, the procedures had comparable Type I error, whereas the parametric had slightly better power than the bootstrap. However, when the assumptions were violated by using skewed populations, the parametric procedure had liberal Type I error (reaching 0.15), whereas the bootstrap did not. Summarizing across all simulated values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The parametric procedure beneﬁted when its assumptions were met, but could be unreliable when they were not. Of course it is irresponsible to claim this pattern will hold for all statistics and population distributions, which is another reason to perform a pro-active analysis before using a novel plug-in statistic.</w:t>
      </w:r>
    </w:p>
    <w:p w14:paraId="7365B182"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Software.</w:t>
      </w:r>
      <w:r w:rsidRPr="00F173F2">
        <w:rPr>
          <w:rFonts w:ascii="Times New Roman" w:hAnsi="Times New Roman" w:cs="Times New Roman"/>
          <w:color w:val="231F20"/>
          <w:sz w:val="24"/>
          <w:szCs w:val="24"/>
        </w:rPr>
        <w:t xml:space="preserve"> Software for parametric procedures is much more available and user friendly than for the equivalent bootstraps. The ﬂexibility that empowers the bootstrap also prevents automation. Eight years later, Fan’s (2003) assessment of available bootstrapping software still applies. When bootstrapping a statistic, it is likely that writing code will be necessary.</w:t>
      </w:r>
    </w:p>
    <w:p w14:paraId="1F57CE8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R and S-PLUS have the most complete support for two reasons. First, these languages (which are almost exchangeable) have many concise routines useful to bootstrapping. For instance, the line “</w:t>
      </w:r>
      <w:proofErr w:type="gramStart"/>
      <w:r w:rsidRPr="00F173F2">
        <w:rPr>
          <w:rFonts w:ascii="Times New Roman" w:hAnsi="Times New Roman" w:cs="Times New Roman"/>
          <w:color w:val="231F20"/>
          <w:sz w:val="24"/>
          <w:szCs w:val="24"/>
        </w:rPr>
        <w:t>sample(</w:t>
      </w:r>
      <w:proofErr w:type="gramEnd"/>
      <w:r w:rsidRPr="00F173F2">
        <w:rPr>
          <w:rFonts w:ascii="Times New Roman" w:hAnsi="Times New Roman" w:cs="Times New Roman"/>
          <w:color w:val="231F20"/>
          <w:sz w:val="24"/>
          <w:szCs w:val="24"/>
        </w:rPr>
        <w:t>x=</w:t>
      </w:r>
      <w:proofErr w:type="spellStart"/>
      <w:r w:rsidRPr="00F173F2">
        <w:rPr>
          <w:rFonts w:ascii="Times New Roman" w:hAnsi="Times New Roman" w:cs="Times New Roman"/>
          <w:color w:val="231F20"/>
          <w:sz w:val="24"/>
          <w:szCs w:val="24"/>
        </w:rPr>
        <w:t>obs</w:t>
      </w:r>
      <w:proofErr w:type="spellEnd"/>
      <w:r w:rsidRPr="00F173F2">
        <w:rPr>
          <w:rFonts w:ascii="Times New Roman" w:hAnsi="Times New Roman" w:cs="Times New Roman"/>
          <w:color w:val="231F20"/>
          <w:sz w:val="24"/>
          <w:szCs w:val="24"/>
        </w:rPr>
        <w:t>, size=15, replace=TRUE)” randomly draws</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 15 scores from a vector called “obs.” Second, most developments and publications involving applied bootstrapping have come from statisticians (and especially biostatisticians) who publish their examples in this language. Examples and documentation also can be found in Stata and SAS.</w:t>
      </w:r>
      <w:r w:rsidR="0037517B">
        <w:rPr>
          <w:rStyle w:val="FootnoteReference"/>
          <w:rFonts w:ascii="Times New Roman" w:hAnsi="Times New Roman" w:cs="Times New Roman"/>
          <w:color w:val="231F20"/>
          <w:sz w:val="24"/>
          <w:szCs w:val="24"/>
        </w:rPr>
        <w:footnoteReference w:id="9"/>
      </w:r>
      <w:r w:rsidRPr="00F173F2">
        <w:rPr>
          <w:rFonts w:ascii="Times New Roman" w:hAnsi="Times New Roman" w:cs="Times New Roman"/>
          <w:color w:val="231F20"/>
          <w:sz w:val="24"/>
          <w:szCs w:val="24"/>
          <w:vertAlign w:val="superscript"/>
        </w:rPr>
        <w:t xml:space="preserve"> </w:t>
      </w:r>
      <w:r w:rsidRPr="00F173F2">
        <w:rPr>
          <w:rFonts w:ascii="Times New Roman" w:hAnsi="Times New Roman" w:cs="Times New Roman"/>
          <w:color w:val="231F20"/>
          <w:sz w:val="24"/>
          <w:szCs w:val="24"/>
        </w:rPr>
        <w:t xml:space="preserve">The SEM programs EQS and </w:t>
      </w:r>
      <w:proofErr w:type="spellStart"/>
      <w:r w:rsidRPr="00F173F2">
        <w:rPr>
          <w:rFonts w:ascii="Times New Roman" w:hAnsi="Times New Roman" w:cs="Times New Roman"/>
          <w:color w:val="231F20"/>
          <w:sz w:val="24"/>
          <w:szCs w:val="24"/>
        </w:rPr>
        <w:t>Mplus</w:t>
      </w:r>
      <w:proofErr w:type="spellEnd"/>
      <w:r w:rsidRPr="00F173F2">
        <w:rPr>
          <w:rFonts w:ascii="Times New Roman" w:hAnsi="Times New Roman" w:cs="Times New Roman"/>
          <w:color w:val="231F20"/>
          <w:sz w:val="24"/>
          <w:szCs w:val="24"/>
        </w:rPr>
        <w:t xml:space="preserve"> provide bootstrapping for better ﬁt statistics and for more robust CIs (Enders, 2010, Table 11.1).</w:t>
      </w:r>
    </w:p>
    <w:p w14:paraId="0699CB29"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Two of the most popular bootstrap books use R and S-PLUS exclusively (Davison &amp;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1997;</w:t>
      </w:r>
      <w:r w:rsidR="00B75848">
        <w:rPr>
          <w:rFonts w:ascii="Times New Roman" w:hAnsi="Times New Roman" w:cs="Times New Roman"/>
          <w:color w:val="231F20"/>
          <w:sz w:val="24"/>
          <w:szCs w:val="24"/>
        </w:rPr>
        <w:t xml:space="preserv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w:t>
      </w:r>
      <w:r w:rsidR="00B47AB2">
        <w:rPr>
          <w:rStyle w:val="FootnoteReference"/>
          <w:rFonts w:ascii="Times New Roman" w:hAnsi="Times New Roman" w:cs="Times New Roman"/>
          <w:color w:val="231F20"/>
          <w:sz w:val="24"/>
          <w:szCs w:val="24"/>
        </w:rPr>
        <w:footnoteReference w:id="10"/>
      </w:r>
      <w:r w:rsidRPr="00F173F2">
        <w:rPr>
          <w:rFonts w:ascii="Times New Roman" w:hAnsi="Times New Roman" w:cs="Times New Roman"/>
          <w:color w:val="231F20"/>
          <w:sz w:val="24"/>
          <w:szCs w:val="24"/>
        </w:rPr>
        <w:t xml:space="preserve"> They accommodate some common designs with less than 10 lines of code from the practitioner. The user deﬁnes their speciﬁc plug-in statistic, and then passes this deﬁnition to a reusable base routine provided by the package.</w:t>
      </w:r>
    </w:p>
    <w:p w14:paraId="5513A262" w14:textId="77777777"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It can be tricky to deﬁne this specialized function, however, even for common analyses such as those that (a) incorporate multiple groups, (b) draw from</w:t>
      </w:r>
      <w:r w:rsidR="002D15DE">
        <w:rPr>
          <w:rFonts w:ascii="Times New Roman" w:hAnsi="Times New Roman" w:cs="Times New Roman"/>
          <w:color w:val="231F20"/>
          <w:sz w:val="24"/>
          <w:szCs w:val="24"/>
        </w:rPr>
        <w:t xml:space="preserve"> </w:t>
      </w:r>
      <w:r w:rsidR="003672C2">
        <w:rPr>
          <w:rFonts w:ascii="Times New Roman" w:hAnsi="Times New Roman" w:cs="Times New Roman"/>
          <w:color w:val="231F20"/>
          <w:position w:val="-12"/>
          <w:sz w:val="24"/>
          <w:szCs w:val="24"/>
        </w:rPr>
        <w:pict w14:anchorId="475B705E">
          <v:shape id="_x0000_i1075" type="#_x0000_t75" style="width:27.05pt;height:20.15pt">
            <v:imagedata r:id="rId55" o:title=""/>
          </v:shape>
        </w:pict>
      </w:r>
      <w:r w:rsidRPr="00F173F2">
        <w:rPr>
          <w:rFonts w:ascii="Times New Roman" w:hAnsi="Times New Roman" w:cs="Times New Roman"/>
          <w:color w:val="231F20"/>
          <w:sz w:val="24"/>
          <w:szCs w:val="24"/>
        </w:rPr>
        <w:t xml:space="preserve"> or (c) use sampling frames that do not have exactly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points. If the base routine has trouble accommodating the plug-in function, we suggest that users create their own routine by starting with the code for a routine (like </w:t>
      </w:r>
      <w:proofErr w:type="spellStart"/>
      <w:r w:rsidRPr="00F173F2">
        <w:rPr>
          <w:rFonts w:ascii="Times New Roman" w:hAnsi="Times New Roman" w:cs="Times New Roman"/>
          <w:color w:val="231F20"/>
          <w:sz w:val="24"/>
          <w:szCs w:val="24"/>
        </w:rPr>
        <w:t>bcanon</w:t>
      </w:r>
      <w:proofErr w:type="spellEnd"/>
      <w:r w:rsidRPr="00F173F2">
        <w:rPr>
          <w:rFonts w:ascii="Times New Roman" w:hAnsi="Times New Roman" w:cs="Times New Roman"/>
          <w:color w:val="231F20"/>
          <w:sz w:val="24"/>
          <w:szCs w:val="24"/>
        </w:rPr>
        <w:t>) in the bootstrap package and modifying it to ﬁt the current design.</w:t>
      </w:r>
      <w:r w:rsidR="00B47AB2">
        <w:rPr>
          <w:rStyle w:val="FootnoteReference"/>
          <w:rFonts w:ascii="Times New Roman" w:hAnsi="Times New Roman" w:cs="Times New Roman"/>
          <w:color w:val="231F20"/>
          <w:sz w:val="24"/>
          <w:szCs w:val="24"/>
        </w:rPr>
        <w:footnoteReference w:id="11"/>
      </w:r>
    </w:p>
    <w:p w14:paraId="6D49762C" w14:textId="77777777" w:rsidR="00156DDC" w:rsidRPr="00F173F2" w:rsidRDefault="00156DDC" w:rsidP="00910A32">
      <w:pPr>
        <w:pStyle w:val="Style1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deﬁned plug-in statistic needs to detect and react to atypical samples. In Example 2a, it is likely that one of the 9,999 bootstrap samples will have no variation, so that </w:t>
      </w:r>
      <w:r w:rsidR="003672C2">
        <w:rPr>
          <w:rFonts w:ascii="Times New Roman" w:hAnsi="Times New Roman" w:cs="Times New Roman"/>
          <w:color w:val="231F20"/>
          <w:position w:val="-12"/>
          <w:sz w:val="24"/>
          <w:szCs w:val="24"/>
        </w:rPr>
        <w:pict w14:anchorId="19F29A85">
          <v:shape id="_x0000_i1076" type="#_x0000_t75" style="width:19pt;height:19pt">
            <v:imagedata r:id="rId56" o:title=""/>
          </v:shape>
        </w:pict>
      </w:r>
      <w:r w:rsidRPr="00F173F2">
        <w:rPr>
          <w:rFonts w:ascii="Times New Roman" w:hAnsi="Times New Roman" w:cs="Times New Roman"/>
          <w:color w:val="231F20"/>
          <w:sz w:val="24"/>
          <w:szCs w:val="24"/>
        </w:rPr>
        <w:t xml:space="preserve"> is undeﬁned. If unanticipated, this will either halt the program’s execution or insert an undeﬁned value into the bootstrap distribution (depending on the statistical software).</w:t>
      </w:r>
    </w:p>
    <w:p w14:paraId="36475764"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If the software supports a “Try-Catch” block, it can be used to recover from this event. One implementation of Example 2a catches the undeﬁned statistic and forces another bootstrap sample to be drawn and calculated. Another implementation simply replaces the undeﬁned values with zeros (which is much faster than having the computer construct a Try-Catch block). Even if this </w:t>
      </w:r>
      <w:proofErr w:type="spellStart"/>
      <w:r w:rsidRPr="00F173F2">
        <w:rPr>
          <w:rFonts w:ascii="Times New Roman" w:hAnsi="Times New Roman" w:cs="Times New Roman"/>
          <w:color w:val="231F20"/>
          <w:sz w:val="24"/>
          <w:szCs w:val="24"/>
        </w:rPr>
        <w:t>behavior</w:t>
      </w:r>
      <w:proofErr w:type="spellEnd"/>
      <w:r w:rsidRPr="00F173F2">
        <w:rPr>
          <w:rFonts w:ascii="Times New Roman" w:hAnsi="Times New Roman" w:cs="Times New Roman"/>
          <w:color w:val="231F20"/>
          <w:sz w:val="24"/>
          <w:szCs w:val="24"/>
        </w:rPr>
        <w:t xml:space="preserve"> is not ideal theoretically, it will happen too infrequently to have any noticeable effect.</w:t>
      </w:r>
      <w:r w:rsidR="00B47AB2">
        <w:rPr>
          <w:rStyle w:val="FootnoteReference"/>
          <w:rFonts w:ascii="Times New Roman" w:hAnsi="Times New Roman" w:cs="Times New Roman"/>
          <w:color w:val="231F20"/>
          <w:sz w:val="24"/>
          <w:szCs w:val="24"/>
        </w:rPr>
        <w:footnoteReference w:id="12"/>
      </w:r>
      <w:r w:rsidRPr="00F173F2">
        <w:rPr>
          <w:rFonts w:ascii="Times New Roman" w:hAnsi="Times New Roman" w:cs="Times New Roman"/>
          <w:color w:val="231F20"/>
          <w:sz w:val="24"/>
          <w:szCs w:val="24"/>
        </w:rPr>
        <w:t xml:space="preserve"> If the software language </w:t>
      </w:r>
      <w:r w:rsidRPr="00F173F2">
        <w:rPr>
          <w:rFonts w:ascii="Times New Roman" w:hAnsi="Times New Roman" w:cs="Times New Roman"/>
          <w:color w:val="231F20"/>
          <w:sz w:val="24"/>
          <w:szCs w:val="24"/>
        </w:rPr>
        <w:lastRenderedPageBreak/>
        <w:t>does not provide error handling (and zero is not an appropriate substitute value for the statistic), the custom code should anticipate and test for illegal conditions.</w:t>
      </w:r>
    </w:p>
    <w:p w14:paraId="69F07643"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Despite the additional issues to consider, bootstrapping can be valuable to a practitioner when it holds a statistical advantage. The bootstrap is a good candidate when the desired statistic lacks a closed-form standard error equation, when necessary parametric assumptions are not met, or especially when small sample sizes are combined with the previous restrictions.</w:t>
      </w:r>
    </w:p>
    <w:p w14:paraId="48F5C780" w14:textId="77777777" w:rsidR="00156DDC" w:rsidRPr="00F173F2" w:rsidRDefault="00156DDC" w:rsidP="00910A32">
      <w:pPr>
        <w:pStyle w:val="Heading2"/>
        <w:widowControl/>
        <w:suppressAutoHyphens/>
        <w:spacing w:line="480" w:lineRule="auto"/>
      </w:pPr>
      <w:r w:rsidRPr="00F173F2">
        <w:t>BROADER SIMULATION METHODS</w:t>
      </w:r>
    </w:p>
    <w:p w14:paraId="17F34734" w14:textId="54DA02E4"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simulation uses repeated random sampling to build a distribution, it is frequently called a </w:t>
      </w:r>
      <w:r w:rsidRPr="00F173F2">
        <w:rPr>
          <w:rFonts w:ascii="Times New Roman" w:hAnsi="Times New Roman" w:cs="Times New Roman"/>
          <w:i/>
          <w:iCs/>
          <w:color w:val="231F20"/>
          <w:sz w:val="24"/>
          <w:szCs w:val="24"/>
        </w:rPr>
        <w:t>Monte Carlo method</w:t>
      </w:r>
      <w:r w:rsidRPr="00F173F2">
        <w:rPr>
          <w:rFonts w:ascii="Times New Roman" w:hAnsi="Times New Roman" w:cs="Times New Roman"/>
          <w:color w:val="231F20"/>
          <w:sz w:val="24"/>
          <w:szCs w:val="24"/>
        </w:rPr>
        <w:t>. The bootstrap is a speciﬁc type of Monte Carlo simulation. It can create a distribution of statistics that lacks an equation for the probability density function (pdf) and the cumulative distribution function (</w:t>
      </w:r>
      <w:ins w:id="26" w:author="Joe Rodgers" w:date="2021-09-07T14:41:00Z">
        <w:r w:rsidR="002F30D7">
          <w:rPr>
            <w:rFonts w:ascii="Times New Roman" w:hAnsi="Times New Roman" w:cs="Times New Roman"/>
            <w:color w:val="231F20"/>
            <w:sz w:val="24"/>
            <w:szCs w:val="24"/>
          </w:rPr>
          <w:t>CDF</w:t>
        </w:r>
      </w:ins>
      <w:del w:id="27" w:author="Joe Rodgers" w:date="2021-09-07T14:41: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i.e., the integral of the pdf). Thus, in the bootstrap, a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are simulated and substituted for the desired pdf or </w:t>
      </w:r>
      <w:ins w:id="28" w:author="Joe Rodgers" w:date="2021-09-07T14:42:00Z">
        <w:r w:rsidR="002F30D7">
          <w:rPr>
            <w:rFonts w:ascii="Times New Roman" w:hAnsi="Times New Roman" w:cs="Times New Roman"/>
            <w:color w:val="231F20"/>
            <w:sz w:val="24"/>
            <w:szCs w:val="24"/>
          </w:rPr>
          <w:t>CDF</w:t>
        </w:r>
      </w:ins>
      <w:del w:id="29" w:author="Joe Rodgers" w:date="2021-09-07T14:42: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w:t>
      </w:r>
    </w:p>
    <w:p w14:paraId="6AFF573A" w14:textId="036BE4C4"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most Monte Carlo simulations, the distribution of the relevant statistic(s) has a tractable pdf but an intractable </w:t>
      </w:r>
      <w:ins w:id="30" w:author="Joe Rodgers" w:date="2021-09-07T14:42:00Z">
        <w:r w:rsidR="002F30D7">
          <w:rPr>
            <w:rFonts w:ascii="Times New Roman" w:hAnsi="Times New Roman" w:cs="Times New Roman"/>
            <w:color w:val="231F20"/>
            <w:sz w:val="24"/>
            <w:szCs w:val="24"/>
          </w:rPr>
          <w:t>CDF</w:t>
        </w:r>
      </w:ins>
      <w:del w:id="31" w:author="Joe Rodgers" w:date="2021-09-07T14:42: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In other words, equations are available to calculate the probability for a single parameter value (e.g., </w:t>
      </w:r>
      <w:proofErr w:type="gramStart"/>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θ = 2)) but not for a range of parameter values (e.g.,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(0 ≤ θ ≤ 2) or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(θ ≤ 1.7)); the standard error and other moments typically are not available either. Like the bootstrap, the general Monte Carlo method builds a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as a substitute for the desired distribution. Simulation literature commonly calls this the </w:t>
      </w:r>
      <w:r w:rsidRPr="00F173F2">
        <w:rPr>
          <w:rFonts w:ascii="Times New Roman" w:hAnsi="Times New Roman" w:cs="Times New Roman"/>
          <w:i/>
          <w:iCs/>
          <w:color w:val="231F20"/>
          <w:sz w:val="24"/>
          <w:szCs w:val="24"/>
        </w:rPr>
        <w:t>target distribution</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00B47AB2">
        <w:rPr>
          <w:rStyle w:val="FootnoteReference"/>
          <w:rFonts w:ascii="Times New Roman" w:hAnsi="Times New Roman" w:cs="Times New Roman"/>
          <w:color w:val="231F20"/>
          <w:sz w:val="24"/>
          <w:szCs w:val="24"/>
        </w:rPr>
        <w:footnoteReference w:id="13"/>
      </w:r>
    </w:p>
    <w:p w14:paraId="60C234E5" w14:textId="69B1F986"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following simulation techniques are general and can evaluate many types of distributions, although we will discuss them in the context of the posterior distribution. A Bayesian posterior distribution is proportional to the product of the prior and likelihood distributions (as explained in </w:t>
      </w:r>
      <w:r w:rsidRPr="00F173F2">
        <w:rPr>
          <w:rFonts w:ascii="Times New Roman" w:hAnsi="Times New Roman" w:cs="Times New Roman"/>
          <w:color w:val="231F20"/>
          <w:sz w:val="24"/>
          <w:szCs w:val="24"/>
        </w:rPr>
        <w:lastRenderedPageBreak/>
        <w:t xml:space="preserve">Chapter </w:t>
      </w:r>
      <w:ins w:id="32" w:author="Joe Rodgers" w:date="2021-09-07T14:43:00Z">
        <w:r w:rsidR="002F30D7">
          <w:rPr>
            <w:rFonts w:ascii="Times New Roman" w:hAnsi="Times New Roman" w:cs="Times New Roman"/>
            <w:color w:val="231F20"/>
            <w:sz w:val="24"/>
            <w:szCs w:val="24"/>
          </w:rPr>
          <w:t>??</w:t>
        </w:r>
      </w:ins>
      <w:del w:id="33" w:author="Joe Rodgers" w:date="2021-09-07T14:43:00Z">
        <w:r w:rsidRPr="00F173F2" w:rsidDel="002F30D7">
          <w:rPr>
            <w:rFonts w:ascii="Times New Roman" w:hAnsi="Times New Roman" w:cs="Times New Roman"/>
            <w:color w:val="231F20"/>
            <w:sz w:val="24"/>
            <w:szCs w:val="24"/>
          </w:rPr>
          <w:delText>24</w:delText>
        </w:r>
      </w:del>
      <w:ins w:id="34" w:author="Joe Rodgers" w:date="2021-09-07T14:44:00Z">
        <w:r w:rsidR="002F30D7">
          <w:rPr>
            <w:rFonts w:ascii="Times New Roman" w:hAnsi="Times New Roman" w:cs="Times New Roman"/>
            <w:color w:val="231F20"/>
            <w:sz w:val="24"/>
            <w:szCs w:val="24"/>
          </w:rPr>
          <w:t xml:space="preserve">—note, old Chapter 24 -- </w:t>
        </w:r>
      </w:ins>
      <w:del w:id="35" w:author="Joe Rodgers" w:date="2021-09-07T14:44:00Z">
        <w:r w:rsidRPr="00F173F2" w:rsidDel="002F30D7">
          <w:rPr>
            <w:rFonts w:ascii="Times New Roman" w:hAnsi="Times New Roman" w:cs="Times New Roman"/>
            <w:color w:val="231F20"/>
            <w:sz w:val="24"/>
            <w:szCs w:val="24"/>
          </w:rPr>
          <w:delText xml:space="preserve"> </w:delText>
        </w:r>
      </w:del>
      <w:r w:rsidRPr="00F173F2">
        <w:rPr>
          <w:rFonts w:ascii="Times New Roman" w:hAnsi="Times New Roman" w:cs="Times New Roman"/>
          <w:color w:val="231F20"/>
          <w:sz w:val="24"/>
          <w:szCs w:val="24"/>
        </w:rPr>
        <w:t xml:space="preserve">of this volume). Many posterior distributions have an equation for the pdf, but not for the </w:t>
      </w:r>
      <w:ins w:id="36" w:author="Joe Rodgers" w:date="2021-09-07T14:43:00Z">
        <w:r w:rsidR="002F30D7">
          <w:rPr>
            <w:rFonts w:ascii="Times New Roman" w:hAnsi="Times New Roman" w:cs="Times New Roman"/>
            <w:color w:val="231F20"/>
            <w:sz w:val="24"/>
            <w:szCs w:val="24"/>
          </w:rPr>
          <w:t>CDF</w:t>
        </w:r>
      </w:ins>
      <w:del w:id="37" w:author="Joe Rodgers" w:date="2021-09-07T14:43: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or standard error, and so simulation methods are an attractive tool.</w:t>
      </w:r>
    </w:p>
    <w:p w14:paraId="15741387" w14:textId="29FE3488" w:rsidR="002F212B"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Before the 1990s, most Bayesian analysts </w:t>
      </w:r>
      <w:del w:id="38" w:author="Joe Rodgers" w:date="2021-09-07T14:42:00Z">
        <w:r w:rsidRPr="00F173F2" w:rsidDel="002F30D7">
          <w:rPr>
            <w:rFonts w:ascii="Times New Roman" w:hAnsi="Times New Roman" w:cs="Times New Roman"/>
            <w:color w:val="231F20"/>
            <w:sz w:val="24"/>
            <w:szCs w:val="24"/>
          </w:rPr>
          <w:delText>h</w:delText>
        </w:r>
      </w:del>
      <w:ins w:id="39" w:author="Joe Rodgers" w:date="2021-09-07T14:44:00Z">
        <w:r w:rsidR="002F30D7">
          <w:rPr>
            <w:rFonts w:ascii="Times New Roman" w:hAnsi="Times New Roman" w:cs="Times New Roman"/>
            <w:color w:val="231F20"/>
            <w:sz w:val="24"/>
            <w:szCs w:val="24"/>
          </w:rPr>
          <w:t>h</w:t>
        </w:r>
      </w:ins>
      <w:r w:rsidRPr="00F173F2">
        <w:rPr>
          <w:rFonts w:ascii="Times New Roman" w:hAnsi="Times New Roman" w:cs="Times New Roman"/>
          <w:color w:val="231F20"/>
          <w:sz w:val="24"/>
          <w:szCs w:val="24"/>
        </w:rPr>
        <w:t xml:space="preserve">ad to choose their prior and likelihood distributions carefully, so that the posterior’s </w:t>
      </w:r>
      <w:ins w:id="40" w:author="Joe Rodgers" w:date="2021-09-07T14:45:00Z">
        <w:r w:rsidR="002F30D7">
          <w:rPr>
            <w:rFonts w:ascii="Times New Roman" w:hAnsi="Times New Roman" w:cs="Times New Roman"/>
            <w:color w:val="231F20"/>
            <w:sz w:val="24"/>
            <w:szCs w:val="24"/>
          </w:rPr>
          <w:t>CDF</w:t>
        </w:r>
      </w:ins>
      <w:del w:id="41" w:author="Joe Rodgers" w:date="2021-09-07T14:45: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had a closed-form</w:t>
      </w:r>
      <w:r w:rsidR="0050069E">
        <w:rPr>
          <w:rFonts w:ascii="Times New Roman" w:hAnsi="Times New Roman" w:cs="Times New Roman"/>
          <w:color w:val="231F20"/>
          <w:sz w:val="24"/>
          <w:szCs w:val="24"/>
        </w:rPr>
        <w:t xml:space="preserve"> </w:t>
      </w:r>
      <w:r w:rsidR="0050069E" w:rsidRPr="00F173F2">
        <w:rPr>
          <w:rFonts w:ascii="Times New Roman" w:hAnsi="Times New Roman" w:cs="Times New Roman"/>
          <w:color w:val="231F20"/>
          <w:sz w:val="24"/>
          <w:szCs w:val="24"/>
        </w:rPr>
        <w:t>equation.</w:t>
      </w:r>
      <w:r w:rsidR="0096217C">
        <w:rPr>
          <w:rStyle w:val="FootnoteReference"/>
          <w:rFonts w:ascii="Times New Roman" w:hAnsi="Times New Roman" w:cs="Times New Roman"/>
          <w:color w:val="231F20"/>
          <w:sz w:val="24"/>
          <w:szCs w:val="24"/>
        </w:rPr>
        <w:footnoteReference w:id="14"/>
      </w:r>
      <w:r w:rsidR="0050069E" w:rsidRPr="00F173F2">
        <w:rPr>
          <w:rFonts w:ascii="Times New Roman" w:hAnsi="Times New Roman" w:cs="Times New Roman"/>
          <w:color w:val="231F20"/>
          <w:sz w:val="24"/>
          <w:szCs w:val="24"/>
        </w:rPr>
        <w:t xml:space="preserve"> This was not a weakness of Bayesian theory but rather a limitation of available Bayesian methods. This restriction was a common inconvenience for single-parameter models, but it made the use of many </w:t>
      </w:r>
      <w:proofErr w:type="spellStart"/>
      <w:r w:rsidR="0050069E" w:rsidRPr="00F173F2">
        <w:rPr>
          <w:rFonts w:ascii="Times New Roman" w:hAnsi="Times New Roman" w:cs="Times New Roman"/>
          <w:color w:val="231F20"/>
          <w:sz w:val="24"/>
          <w:szCs w:val="24"/>
        </w:rPr>
        <w:t>multiparameter</w:t>
      </w:r>
      <w:proofErr w:type="spellEnd"/>
      <w:r w:rsidR="0050069E" w:rsidRPr="00F173F2">
        <w:rPr>
          <w:rFonts w:ascii="Times New Roman" w:hAnsi="Times New Roman" w:cs="Times New Roman"/>
          <w:color w:val="231F20"/>
          <w:sz w:val="24"/>
          <w:szCs w:val="24"/>
        </w:rPr>
        <w:t xml:space="preserve"> models completely intractable (especially when the posterior distribution included parameters from different families of distributions). With the development of simulation, Bayesian methods are now arguably more ﬂexible than frequentist (i.e., standard parametric) methods.</w:t>
      </w:r>
    </w:p>
    <w:p w14:paraId="211DEFD2" w14:textId="4324C18B" w:rsidR="0050069E" w:rsidRPr="002F212B" w:rsidRDefault="0035206E" w:rsidP="00910A32">
      <w:pPr>
        <w:widowControl/>
        <w:suppressAutoHyphens/>
        <w:spacing w:line="480" w:lineRule="auto"/>
        <w:jc w:val="center"/>
        <w:rPr>
          <w:lang w:val="en-IN" w:eastAsia="en-IN"/>
        </w:rPr>
      </w:pPr>
      <w:r>
        <w:rPr>
          <w:noProof/>
        </w:rPr>
        <w:drawing>
          <wp:inline distT="0" distB="0" distL="0" distR="0" wp14:anchorId="0F0CE212" wp14:editId="5DBEE3C0">
            <wp:extent cx="59436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4861399" w14:textId="108491BF" w:rsidR="00156DDC" w:rsidRPr="00F173F2" w:rsidRDefault="00156DDC" w:rsidP="00910A32">
      <w:pPr>
        <w:pStyle w:val="Style31"/>
        <w:widowControl/>
        <w:suppressAutoHyphens/>
        <w:spacing w:after="240" w:line="480" w:lineRule="auto"/>
        <w:jc w:val="both"/>
        <w:rPr>
          <w:rFonts w:ascii="Times New Roman" w:hAnsi="Times New Roman" w:cs="Times New Roman"/>
          <w:sz w:val="24"/>
          <w:szCs w:val="24"/>
        </w:rPr>
      </w:pPr>
      <w:proofErr w:type="gramStart"/>
      <w:r w:rsidRPr="00F173F2">
        <w:rPr>
          <w:rFonts w:ascii="Times New Roman" w:hAnsi="Times New Roman" w:cs="Times New Roman"/>
          <w:b/>
          <w:bCs/>
          <w:color w:val="231F20"/>
          <w:sz w:val="24"/>
          <w:szCs w:val="24"/>
        </w:rPr>
        <w:t xml:space="preserve">FIGURE </w:t>
      </w:r>
      <w:r w:rsidR="00B110AF">
        <w:rPr>
          <w:rFonts w:ascii="Times New Roman" w:hAnsi="Times New Roman" w:cs="Times New Roman"/>
          <w:b/>
          <w:bCs/>
          <w:color w:val="231F20"/>
          <w:sz w:val="24"/>
          <w:szCs w:val="24"/>
        </w:rPr>
        <w:t>?</w:t>
      </w:r>
      <w:proofErr w:type="gramEnd"/>
      <w:r w:rsidR="00B110AF">
        <w:rPr>
          <w:rFonts w:ascii="Times New Roman" w:hAnsi="Times New Roman" w:cs="Times New Roman"/>
          <w:b/>
          <w:bCs/>
          <w:color w:val="231F20"/>
          <w:sz w:val="24"/>
          <w:szCs w:val="24"/>
        </w:rPr>
        <w:t>?</w:t>
      </w:r>
      <w:r w:rsidRPr="00F173F2">
        <w:rPr>
          <w:rFonts w:ascii="Times New Roman" w:hAnsi="Times New Roman" w:cs="Times New Roman"/>
          <w:b/>
          <w:bCs/>
          <w:color w:val="231F20"/>
          <w:sz w:val="24"/>
          <w:szCs w:val="24"/>
        </w:rPr>
        <w:t xml:space="preserve">.3. Rejection sampling of a bounded parameter (a) and unbounded parameter (b). The target distribution is solid, whereas the candidate distribution is dashed. A dark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circle indicates an accepted candidate, whereas a light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x is a rejected candidate.</w:t>
      </w:r>
    </w:p>
    <w:p w14:paraId="76AA92EB" w14:textId="77777777" w:rsidR="00156DDC" w:rsidRPr="00F173F2" w:rsidRDefault="00156DDC" w:rsidP="00910A32">
      <w:pPr>
        <w:pStyle w:val="Heading3"/>
        <w:widowControl/>
        <w:suppressAutoHyphens/>
        <w:spacing w:line="480" w:lineRule="auto"/>
      </w:pPr>
      <w:r w:rsidRPr="00F173F2">
        <w:t>General Simulation</w:t>
      </w:r>
    </w:p>
    <w:p w14:paraId="08D3465F"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Simulation is unnecessary when the posterior describes a small number of parameters. A distribution can be systematically partitioned into small areas, which are calculated separately before being recombined. This deterministic technique, called </w:t>
      </w:r>
      <w:r w:rsidRPr="00F173F2">
        <w:rPr>
          <w:rFonts w:ascii="Times New Roman" w:hAnsi="Times New Roman" w:cs="Times New Roman"/>
          <w:i/>
          <w:iCs/>
          <w:color w:val="231F20"/>
          <w:sz w:val="24"/>
          <w:szCs w:val="24"/>
        </w:rPr>
        <w:t>numerical integration</w:t>
      </w:r>
      <w:r w:rsidRPr="00F173F2">
        <w:rPr>
          <w:rFonts w:ascii="Times New Roman" w:hAnsi="Times New Roman" w:cs="Times New Roman"/>
          <w:color w:val="231F20"/>
          <w:sz w:val="24"/>
          <w:szCs w:val="24"/>
        </w:rPr>
        <w:t>, can be a rectangular approximation used to estimate the area under a curve and is taught to all calculus students before the more elegant</w:t>
      </w:r>
      <w:r w:rsidRPr="00F173F2">
        <w:rPr>
          <w:rFonts w:ascii="Times New Roman" w:hAnsi="Times New Roman" w:cs="Times New Roman"/>
          <w:i/>
          <w:iCs/>
          <w:color w:val="231F20"/>
          <w:sz w:val="24"/>
          <w:szCs w:val="24"/>
        </w:rPr>
        <w:t xml:space="preserve"> analytical integration</w:t>
      </w:r>
      <w:r w:rsidRPr="00F173F2">
        <w:rPr>
          <w:rFonts w:ascii="Times New Roman" w:hAnsi="Times New Roman" w:cs="Times New Roman"/>
          <w:color w:val="231F20"/>
          <w:sz w:val="24"/>
          <w:szCs w:val="24"/>
        </w:rPr>
        <w:t xml:space="preserve">. Analytical integration is not possible with most posterior distributions used in research, however, and even numerical integration is not practical when the posterior has many parameters. A target distribution has one dimension for every parameter; it is common for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to have too many dimensions to integrate deterministically.</w:t>
      </w:r>
    </w:p>
    <w:p w14:paraId="2C3F6DE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When analytical and numerical integration are not feasible, simulation can be the next best method. As Monahan (2001) said, “Monte Carlo should be viewed as just another way to compute an integral; numerical integration should be viewed as just another way to sample points in a space” (p. 235). Although our simple simulation examples include only one or two parameters, simulation’s real beneﬁt is evident in high-dimensional problems.</w:t>
      </w:r>
    </w:p>
    <w:p w14:paraId="1866E92B"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4a: Rejection sampling with bounded support.</w:t>
      </w:r>
      <w:r w:rsidRPr="00F173F2">
        <w:rPr>
          <w:rFonts w:ascii="Times New Roman" w:hAnsi="Times New Roman" w:cs="Times New Roman"/>
          <w:i/>
          <w:iCs/>
          <w:color w:val="231F20"/>
          <w:sz w:val="24"/>
          <w:szCs w:val="24"/>
        </w:rPr>
        <w:t xml:space="preserve"> Rejection sampling</w:t>
      </w:r>
      <w:r w:rsidRPr="00F173F2">
        <w:rPr>
          <w:rFonts w:ascii="Times New Roman" w:hAnsi="Times New Roman" w:cs="Times New Roman"/>
          <w:color w:val="231F20"/>
          <w:sz w:val="24"/>
          <w:szCs w:val="24"/>
        </w:rPr>
        <w:t xml:space="preserve"> is a simple simulation technique in which points are generated and then accepted or rejected into the ﬁnal collection of points (it is sometimes called </w:t>
      </w:r>
      <w:r w:rsidRPr="00F173F2">
        <w:rPr>
          <w:rFonts w:ascii="Times New Roman" w:hAnsi="Times New Roman" w:cs="Times New Roman"/>
          <w:i/>
          <w:iCs/>
          <w:color w:val="231F20"/>
          <w:sz w:val="24"/>
          <w:szCs w:val="24"/>
        </w:rPr>
        <w:t>acceptance–rejection sampling</w:t>
      </w:r>
      <w:r w:rsidRPr="00F173F2">
        <w:rPr>
          <w:rFonts w:ascii="Times New Roman" w:hAnsi="Times New Roman" w:cs="Times New Roman"/>
          <w:color w:val="231F20"/>
          <w:sz w:val="24"/>
          <w:szCs w:val="24"/>
        </w:rPr>
        <w:t xml:space="preserve">). To focus on rejection sampling, we will assume that the sample has been collected, and the prior and likelihood distributions have been deﬁned so that the posterior’s pdf can be found. Thus the posterior pdf is the target distribution,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
    <w:p w14:paraId="3F0BD257" w14:textId="48D817D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Suppose the researcher has found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for a parameter, θ, that ranges between −.5 and +.5. The height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bimodal solid line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.3, left panel) can be found directly, but not the area underneath it (say from θ = 0 to θ = .2). To ﬁnd this area and other quantities, ﬁve stages are needed:</w:t>
      </w:r>
    </w:p>
    <w:p w14:paraId="43912487" w14:textId="25176993"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and graph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curved solid line in</w:t>
      </w:r>
      <w:r w:rsidR="00C62860">
        <w:rPr>
          <w:rFonts w:ascii="Times New Roman" w:hAnsi="Times New Roman" w:cs="Times New Roman"/>
          <w:color w:val="231F20"/>
          <w:sz w:val="24"/>
          <w:szCs w:val="24"/>
        </w:rPr>
        <w:t xml:space="preserve">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.3, left panel).</w:t>
      </w:r>
    </w:p>
    <w:p w14:paraId="32332F7A" w14:textId="0E39F769"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2a:</w:t>
      </w:r>
      <w:r w:rsidRPr="00F173F2">
        <w:rPr>
          <w:rFonts w:ascii="Times New Roman" w:hAnsi="Times New Roman" w:cs="Times New Roman"/>
          <w:color w:val="231F20"/>
          <w:sz w:val="24"/>
          <w:szCs w:val="24"/>
        </w:rPr>
        <w:t xml:space="preserve"> Determine the </w:t>
      </w:r>
      <w:r w:rsidRPr="00F173F2">
        <w:rPr>
          <w:rFonts w:ascii="Times New Roman" w:hAnsi="Times New Roman" w:cs="Times New Roman"/>
          <w:i/>
          <w:iCs/>
          <w:color w:val="231F20"/>
          <w:sz w:val="24"/>
          <w:szCs w:val="24"/>
        </w:rPr>
        <w:t>candidate bounds</w:t>
      </w:r>
      <w:r w:rsidRPr="00F173F2">
        <w:rPr>
          <w:rFonts w:ascii="Times New Roman" w:hAnsi="Times New Roman" w:cs="Times New Roman"/>
          <w:color w:val="231F20"/>
          <w:sz w:val="24"/>
          <w:szCs w:val="24"/>
        </w:rPr>
        <w:t xml:space="preserve">, represented by the endpoints of the horizontal axis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.3, left panel. It should cover the minimum and maximum values of the target parameter (which is [−.5, .5]).</w:t>
      </w:r>
    </w:p>
    <w:p w14:paraId="70B12C64"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2b:</w:t>
      </w:r>
      <w:r w:rsidRPr="00F173F2">
        <w:rPr>
          <w:rFonts w:ascii="Times New Roman" w:hAnsi="Times New Roman" w:cs="Times New Roman"/>
          <w:color w:val="231F20"/>
          <w:sz w:val="24"/>
          <w:szCs w:val="24"/>
        </w:rPr>
        <w:t xml:space="preserve"> Determine the </w:t>
      </w:r>
      <w:r w:rsidRPr="00F173F2">
        <w:rPr>
          <w:rFonts w:ascii="Times New Roman" w:hAnsi="Times New Roman" w:cs="Times New Roman"/>
          <w:i/>
          <w:iCs/>
          <w:color w:val="231F20"/>
          <w:sz w:val="24"/>
          <w:szCs w:val="24"/>
        </w:rPr>
        <w:t>density bounds</w:t>
      </w:r>
      <w:r w:rsidRPr="00F173F2">
        <w:rPr>
          <w:rFonts w:ascii="Times New Roman" w:hAnsi="Times New Roman" w:cs="Times New Roman"/>
          <w:color w:val="231F20"/>
          <w:sz w:val="24"/>
          <w:szCs w:val="24"/>
        </w:rPr>
        <w:t xml:space="preserve">, [0,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It should start at zero and extend slightly beyond the tallest point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height is called the </w:t>
      </w:r>
      <w:r w:rsidRPr="00F173F2">
        <w:rPr>
          <w:rFonts w:ascii="Times New Roman" w:hAnsi="Times New Roman" w:cs="Times New Roman"/>
          <w:i/>
          <w:iCs/>
          <w:color w:val="231F20"/>
          <w:sz w:val="24"/>
          <w:szCs w:val="24"/>
        </w:rPr>
        <w:t>scaling constant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w:t>
      </w:r>
    </w:p>
    <w:p w14:paraId="5800E6B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2c:</w:t>
      </w:r>
      <w:r w:rsidRPr="00F173F2">
        <w:rPr>
          <w:rFonts w:ascii="Times New Roman" w:hAnsi="Times New Roman" w:cs="Times New Roman"/>
          <w:color w:val="231F20"/>
          <w:sz w:val="24"/>
          <w:szCs w:val="24"/>
        </w:rPr>
        <w:t xml:space="preserve"> Plot the box for the candidates and the densities. Stage 2a determines the horizontal coordinates of the box, and stage 2b determines the vertical coordinates. It should completely envelope</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w:t>
      </w:r>
    </w:p>
    <w:p w14:paraId="359F29EF"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a random uniformly distributed variate,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the candidate bounds [−.5, .5] (i.e., the width of the dashed box). Repeat this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times to generate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3618858D"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For every candidate, draw a uniformly distributed variate,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from the density bounds [0,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(i.e., the height of the dashed box).</w:t>
      </w:r>
    </w:p>
    <w:p w14:paraId="65C82FE3" w14:textId="60D523CD"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For every candidate, ﬁnd the corresponding height of the target pdf,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Accept the candidate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Accepted candidates are stored in a collection of target points. Plot each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point;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.3, left panel, an accepted point is a dark </w:t>
      </w:r>
      <w:proofErr w:type="spellStart"/>
      <w:r w:rsidRPr="00F173F2">
        <w:rPr>
          <w:rFonts w:ascii="Times New Roman" w:hAnsi="Times New Roman" w:cs="Times New Roman"/>
          <w:color w:val="231F20"/>
          <w:sz w:val="24"/>
          <w:szCs w:val="24"/>
        </w:rPr>
        <w:t>gray</w:t>
      </w:r>
      <w:proofErr w:type="spellEnd"/>
      <w:r w:rsidRPr="00F173F2">
        <w:rPr>
          <w:rFonts w:ascii="Times New Roman" w:hAnsi="Times New Roman" w:cs="Times New Roman"/>
          <w:color w:val="231F20"/>
          <w:sz w:val="24"/>
          <w:szCs w:val="24"/>
        </w:rPr>
        <w:t xml:space="preserve"> circle, whereas a rejection is a light </w:t>
      </w:r>
      <w:proofErr w:type="spellStart"/>
      <w:r w:rsidRPr="00F173F2">
        <w:rPr>
          <w:rFonts w:ascii="Times New Roman" w:hAnsi="Times New Roman" w:cs="Times New Roman"/>
          <w:color w:val="231F20"/>
          <w:sz w:val="24"/>
          <w:szCs w:val="24"/>
        </w:rPr>
        <w:t>gray</w:t>
      </w:r>
      <w:proofErr w:type="spellEnd"/>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p>
    <w:p w14:paraId="4BE2041C" w14:textId="77777777" w:rsidR="00156DDC" w:rsidRPr="00F173F2" w:rsidRDefault="00156DDC" w:rsidP="00910A32">
      <w:pPr>
        <w:pStyle w:val="Style7"/>
        <w:widowControl/>
        <w:suppressAutoHyphens/>
        <w:spacing w:after="240"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summary statistics of the distribution. Like the bootstrap, the inferences are estimated by calculating statistics on the distribution of accepted candidates. For instance, the estimated mean of the posterior is simply the mean of the accepted candidates. Similarly, the 95% Bayesian CI is marked by the .025 and .975 quantiles of the accepted candidates.</w:t>
      </w:r>
    </w:p>
    <w:p w14:paraId="38C48E8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After the candidate and density bounds are established in stage 2, a pair of random numbers is drawn for every candidate in stage 3. The ﬁrst variate is a parameter value (i.e., the point’s horizontal position). The second variate is a density value (i.e., the vertical position). It is important that these variates can cover the range of both dimensions.</w:t>
      </w:r>
    </w:p>
    <w:p w14:paraId="679D6BA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target distribution is taller at θ = −.3 than at θ = .1, indicating that −.3 is more likely. </w:t>
      </w:r>
      <w:proofErr w:type="gramStart"/>
      <w:r w:rsidRPr="00F173F2">
        <w:rPr>
          <w:rFonts w:ascii="Times New Roman" w:hAnsi="Times New Roman" w:cs="Times New Roman"/>
          <w:color w:val="231F20"/>
          <w:sz w:val="24"/>
          <w:szCs w:val="24"/>
        </w:rPr>
        <w:t>Therefore</w:t>
      </w:r>
      <w:proofErr w:type="gramEnd"/>
      <w:r w:rsidRPr="00F173F2">
        <w:rPr>
          <w:rFonts w:ascii="Times New Roman" w:hAnsi="Times New Roman" w:cs="Times New Roman"/>
          <w:color w:val="231F20"/>
          <w:sz w:val="24"/>
          <w:szCs w:val="24"/>
        </w:rPr>
        <w:t xml:space="preserve"> in stage 4, we want more of the accepted candidates to be in the </w:t>
      </w:r>
      <w:proofErr w:type="spellStart"/>
      <w:r w:rsidRPr="00F173F2">
        <w:rPr>
          <w:rFonts w:ascii="Times New Roman" w:hAnsi="Times New Roman" w:cs="Times New Roman"/>
          <w:color w:val="231F20"/>
          <w:sz w:val="24"/>
          <w:szCs w:val="24"/>
        </w:rPr>
        <w:t>neighborhood</w:t>
      </w:r>
      <w:proofErr w:type="spellEnd"/>
      <w:r w:rsidRPr="00F173F2">
        <w:rPr>
          <w:rFonts w:ascii="Times New Roman" w:hAnsi="Times New Roman" w:cs="Times New Roman"/>
          <w:color w:val="231F20"/>
          <w:sz w:val="24"/>
          <w:szCs w:val="24"/>
        </w:rPr>
        <w:t xml:space="preserve"> of −.3 than in the </w:t>
      </w:r>
      <w:proofErr w:type="spellStart"/>
      <w:r w:rsidRPr="00F173F2">
        <w:rPr>
          <w:rFonts w:ascii="Times New Roman" w:hAnsi="Times New Roman" w:cs="Times New Roman"/>
          <w:color w:val="231F20"/>
          <w:sz w:val="24"/>
          <w:szCs w:val="24"/>
        </w:rPr>
        <w:lastRenderedPageBreak/>
        <w:t>neighborhood</w:t>
      </w:r>
      <w:proofErr w:type="spellEnd"/>
      <w:r w:rsidRPr="00F173F2">
        <w:rPr>
          <w:rFonts w:ascii="Times New Roman" w:hAnsi="Times New Roman" w:cs="Times New Roman"/>
          <w:color w:val="231F20"/>
          <w:sz w:val="24"/>
          <w:szCs w:val="24"/>
        </w:rPr>
        <w:t xml:space="preserve"> of .1. The height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at θ = −.3 is roughly</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1.7 and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(the height of the dashed box) is 1.75. As a result, a candidate of θ = −.3 has a 97% (= 1.7/1.75) chance of being accepted. For comparison, candidates in the </w:t>
      </w:r>
      <w:proofErr w:type="spellStart"/>
      <w:r w:rsidRPr="00F173F2">
        <w:rPr>
          <w:rFonts w:ascii="Times New Roman" w:hAnsi="Times New Roman" w:cs="Times New Roman"/>
          <w:color w:val="231F20"/>
          <w:sz w:val="24"/>
          <w:szCs w:val="24"/>
        </w:rPr>
        <w:t>neighborhood</w:t>
      </w:r>
      <w:proofErr w:type="spellEnd"/>
      <w:r w:rsidRPr="00F173F2">
        <w:rPr>
          <w:rFonts w:ascii="Times New Roman" w:hAnsi="Times New Roman" w:cs="Times New Roman"/>
          <w:color w:val="231F20"/>
          <w:sz w:val="24"/>
          <w:szCs w:val="24"/>
        </w:rPr>
        <w:t xml:space="preserve"> of θ = .1 will be accepted 41% (= .72/1.75) of the time. When enough candidates are evaluated, the collection of accepted candidates will have more than twice as many values near −.3 than near .1. This allows the summary statistics calculated in Stage 5 to assess the properties of the posterior distribution.</w:t>
      </w:r>
    </w:p>
    <w:p w14:paraId="1D38850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example’s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was deﬁned to be a proper probability distribution</w:t>
      </w:r>
      <w:r w:rsidR="00395F60">
        <w:rPr>
          <w:rStyle w:val="FootnoteReference"/>
          <w:rFonts w:ascii="Times New Roman" w:hAnsi="Times New Roman" w:cs="Times New Roman"/>
          <w:color w:val="231F20"/>
          <w:sz w:val="24"/>
          <w:szCs w:val="24"/>
        </w:rPr>
        <w:footnoteReference w:id="15"/>
      </w:r>
      <w:r w:rsidRPr="00F173F2">
        <w:rPr>
          <w:rFonts w:ascii="Times New Roman" w:hAnsi="Times New Roman" w:cs="Times New Roman"/>
          <w:color w:val="231F20"/>
          <w:sz w:val="24"/>
          <w:szCs w:val="24"/>
        </w:rPr>
        <w:t xml:space="preserve"> (i.e., the total area under the curve, its integral, equals 1), which allows us to verify that the proportion of accepted candidates is approximately correct. The area of the box is</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1.75 (= (.5 − −.5) × (1.75 – 0)) and the area under the target distribution is 1; 57.1% (= 1/1.75) of candidates should be accepted. In this example 57.8% were accepted, which will vary slightly between simulation runs.</w:t>
      </w:r>
    </w:p>
    <w:p w14:paraId="1C53DAFF"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4b: Rejection sampling with unbounded support.</w:t>
      </w:r>
      <w:r w:rsidRPr="00F173F2">
        <w:rPr>
          <w:rFonts w:ascii="Times New Roman" w:hAnsi="Times New Roman" w:cs="Times New Roman"/>
          <w:color w:val="231F20"/>
          <w:sz w:val="24"/>
          <w:szCs w:val="24"/>
        </w:rPr>
        <w:t xml:space="preserve"> The parameter in Example 4a was bound by [−.5, .5], which permitted a convenient box to be drawn around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Two primary changes are necessary when θ is unbounded. First, an unbounded </w:t>
      </w:r>
      <w:r w:rsidRPr="00F173F2">
        <w:rPr>
          <w:rFonts w:ascii="Times New Roman" w:hAnsi="Times New Roman" w:cs="Times New Roman"/>
          <w:i/>
          <w:iCs/>
          <w:color w:val="231F20"/>
          <w:sz w:val="24"/>
          <w:szCs w:val="24"/>
        </w:rPr>
        <w:t>candidate distribution</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is needed. In the previous example, the candidate distribution was the uniform distribution,</w:t>
      </w:r>
      <w:r w:rsidRPr="00F173F2">
        <w:rPr>
          <w:rFonts w:ascii="Times New Roman" w:hAnsi="Times New Roman" w:cs="Times New Roman"/>
          <w:i/>
          <w:iCs/>
          <w:color w:val="231F20"/>
          <w:sz w:val="24"/>
          <w:szCs w:val="24"/>
        </w:rPr>
        <w:t xml:space="preserve">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−.5, .5), but now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should be chosen more carefully. Second, the density variate drawn in stage 3b will depend on the candidate drawn in stage 3a. It will no longer be ﬁxed at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The range of the uniform distribution will differ for each candidate. For instance, sometimes it is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0, .35), and sometimes </w:t>
      </w:r>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(0, 1.3).</w:t>
      </w:r>
    </w:p>
    <w:p w14:paraId="58053BBB" w14:textId="6BCB5333" w:rsidR="00156DDC" w:rsidRPr="00F173F2" w:rsidRDefault="00156DDC" w:rsidP="00910A32">
      <w:pPr>
        <w:pStyle w:val="Style11"/>
        <w:widowControl/>
        <w:suppressAutoHyphens/>
        <w:spacing w:before="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and graph the target distribution, </w:t>
      </w:r>
      <w:r w:rsidRPr="00F173F2">
        <w:rPr>
          <w:rFonts w:ascii="Times New Roman" w:hAnsi="Times New Roman" w:cs="Times New Roman"/>
          <w:i/>
          <w:iCs/>
          <w:color w:val="231F20"/>
          <w:sz w:val="24"/>
          <w:szCs w:val="24"/>
        </w:rPr>
        <w:t>f</w:t>
      </w:r>
      <w:r w:rsidR="00317530">
        <w:rPr>
          <w:rFonts w:ascii="Times New Roman" w:hAnsi="Times New Roman" w:cs="Times New Roman"/>
          <w:i/>
          <w:iCs/>
          <w:color w:val="231F20"/>
          <w:sz w:val="24"/>
          <w:szCs w:val="24"/>
        </w:rPr>
        <w:t xml:space="preserve"> </w:t>
      </w:r>
      <w:r w:rsidRPr="00F173F2">
        <w:rPr>
          <w:rFonts w:ascii="Times New Roman" w:hAnsi="Times New Roman" w:cs="Times New Roman"/>
          <w:color w:val="231F20"/>
          <w:sz w:val="24"/>
          <w:szCs w:val="24"/>
        </w:rPr>
        <w:t xml:space="preserve">(the solid bimodal line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.3, right panel). Because </w:t>
      </w:r>
      <w:proofErr w:type="spellStart"/>
      <w:r w:rsidRPr="00F173F2">
        <w:rPr>
          <w:rFonts w:ascii="Times New Roman" w:hAnsi="Times New Roman" w:cs="Times New Roman"/>
          <w:i/>
          <w:iCs/>
          <w:color w:val="231F20"/>
          <w:sz w:val="24"/>
          <w:szCs w:val="24"/>
        </w:rPr>
        <w:t>f</w:t>
      </w:r>
      <w:proofErr w:type="spellEnd"/>
      <w:r w:rsidRPr="00F173F2">
        <w:rPr>
          <w:rFonts w:ascii="Times New Roman" w:hAnsi="Times New Roman" w:cs="Times New Roman"/>
          <w:color w:val="231F20"/>
          <w:sz w:val="24"/>
          <w:szCs w:val="24"/>
        </w:rPr>
        <w:t xml:space="preserve"> extends (−</w:t>
      </w:r>
      <w:proofErr w:type="gramStart"/>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decide on reasonable bounds for the graph. The target’s tails should practically be zero at the graph’s boundaries.</w:t>
      </w:r>
    </w:p>
    <w:p w14:paraId="5BD15FA1"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2a:</w:t>
      </w:r>
      <w:r w:rsidRPr="00F173F2">
        <w:rPr>
          <w:rFonts w:ascii="Times New Roman" w:hAnsi="Times New Roman" w:cs="Times New Roman"/>
          <w:color w:val="231F20"/>
          <w:sz w:val="24"/>
          <w:szCs w:val="24"/>
        </w:rPr>
        <w:t xml:space="preserve"> Choose an appropriate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covers</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t>
      </w:r>
      <w:proofErr w:type="gramStart"/>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xml:space="preserve"> also should be unbounded.</w:t>
      </w:r>
    </w:p>
    <w:p w14:paraId="0A4E968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2b:</w:t>
      </w:r>
      <w:r w:rsidRPr="00F173F2">
        <w:rPr>
          <w:rFonts w:ascii="Times New Roman" w:hAnsi="Times New Roman" w:cs="Times New Roman"/>
          <w:color w:val="231F20"/>
          <w:sz w:val="24"/>
          <w:szCs w:val="24"/>
        </w:rPr>
        <w:t xml:space="preserve"> Choose the density bounds. The scaling constant,</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should be deﬁned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(θ) ≤</w:t>
      </w:r>
      <w:r w:rsidRPr="004E1CDC">
        <w:rPr>
          <w:rFonts w:ascii="Times New Roman" w:hAnsi="Times New Roman" w:cs="Times New Roman"/>
          <w:iCs/>
          <w:color w:val="231F20"/>
          <w:sz w:val="24"/>
          <w:szCs w:val="24"/>
        </w:rPr>
        <w:t xml:space="preserv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(θ), at all points (i.e., the solid line never exceeds the dashed line).</w:t>
      </w:r>
    </w:p>
    <w:p w14:paraId="03F0A5BD" w14:textId="7243C2A9"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2c:</w:t>
      </w:r>
      <w:r w:rsidRPr="00F173F2">
        <w:rPr>
          <w:rFonts w:ascii="Times New Roman" w:hAnsi="Times New Roman" w:cs="Times New Roman"/>
          <w:color w:val="231F20"/>
          <w:sz w:val="24"/>
          <w:szCs w:val="24"/>
        </w:rPr>
        <w:t xml:space="preserve"> Plot the scaled candidate distribution,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(θ). Make adjustments in Stages 2a to 2b until the candidate envelopes the target completely.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.3, right panel, we ultimately settled on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(θ) = </w:t>
      </w:r>
      <w:proofErr w:type="spellStart"/>
      <w:r w:rsidRPr="00F173F2">
        <w:rPr>
          <w:rFonts w:ascii="Times New Roman" w:hAnsi="Times New Roman" w:cs="Times New Roman"/>
          <w:i/>
          <w:iCs/>
          <w:color w:val="231F20"/>
          <w:sz w:val="24"/>
          <w:szCs w:val="24"/>
        </w:rPr>
        <w:t>t</w:t>
      </w:r>
      <w:r w:rsidRPr="00F173F2">
        <w:rPr>
          <w:rFonts w:ascii="Times New Roman" w:hAnsi="Times New Roman" w:cs="Times New Roman"/>
          <w:i/>
          <w:iCs/>
          <w:color w:val="231F20"/>
          <w:sz w:val="24"/>
          <w:szCs w:val="24"/>
          <w:vertAlign w:val="subscript"/>
        </w:rPr>
        <w:t>df</w:t>
      </w:r>
      <w:proofErr w:type="spellEnd"/>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(θ) with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2.</w:t>
      </w:r>
    </w:p>
    <w:p w14:paraId="4212F317"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random variate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Repeat this</w:t>
      </w:r>
      <w:r w:rsidR="0008732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times.</w:t>
      </w:r>
    </w:p>
    <w:p w14:paraId="6C04925E" w14:textId="77777777" w:rsidR="00156DDC" w:rsidRDefault="00156DDC" w:rsidP="00910A32">
      <w:pPr>
        <w:pStyle w:val="Style7"/>
        <w:widowControl/>
        <w:suppressAutoHyphens/>
        <w:spacing w:line="480" w:lineRule="auto"/>
        <w:ind w:left="284"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For every candidate, ﬁnd the corresponding height of the dashed line (i.e.,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Draw the density variate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06701843" w14:textId="77777777" w:rsidR="00156DDC" w:rsidRPr="00F173F2" w:rsidRDefault="00156DDC" w:rsidP="00910A32">
      <w:pPr>
        <w:pStyle w:val="Style7"/>
        <w:widowControl/>
        <w:suppressAutoHyphens/>
        <w:spacing w:line="480" w:lineRule="auto"/>
        <w:ind w:left="284"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For every candidate, ﬁnd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Accept and store the candidate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155F7C6A"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desired summary statistics of the distribution as in Example 4a.</w:t>
      </w:r>
    </w:p>
    <w:p w14:paraId="0B349938" w14:textId="77777777" w:rsidR="00156DDC" w:rsidRPr="00F173F2" w:rsidRDefault="00156DDC" w:rsidP="00910A32">
      <w:pPr>
        <w:pStyle w:val="Style8"/>
        <w:widowControl/>
        <w:suppressAutoHyphens/>
        <w:spacing w:before="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Example 4a, the only explicit adjustment in Stages 2a to 2c was the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value because the candidate distribution already covered the range of the θ parameter. In this example, however, the analyst determines</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and the family of the candidate distribution (along with distribution parameters like </w:t>
      </w:r>
      <w:proofErr w:type="spellStart"/>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In practice, these are decided together with trial and error.</w:t>
      </w:r>
      <w:r w:rsidR="00B47354">
        <w:rPr>
          <w:rStyle w:val="FootnoteReference"/>
          <w:rFonts w:ascii="Times New Roman" w:hAnsi="Times New Roman" w:cs="Times New Roman"/>
          <w:color w:val="231F20"/>
          <w:sz w:val="24"/>
          <w:szCs w:val="24"/>
        </w:rPr>
        <w:footnoteReference w:id="16"/>
      </w:r>
    </w:p>
    <w:p w14:paraId="7BE6C159"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choice of candidate distribution has three requirements. First, after it is multiplied by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it must be equal to or greater than the target distribution for all values in the target. For this reason, a heavy tailed distribution is a good initial try (like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with few degrees of freedom). Second, the target distribution should have a quick and accessible random number generator. Third, the height of the target distribution should be easily calculated. Most statistical software provides a function for producing random variates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distribution and calculating its pdf.</w:t>
      </w:r>
    </w:p>
    <w:p w14:paraId="5E946286" w14:textId="77777777" w:rsidR="00156DDC" w:rsidRPr="00F173F2" w:rsidRDefault="00156DDC" w:rsidP="00910A32">
      <w:pPr>
        <w:pStyle w:val="Heading3"/>
        <w:widowControl/>
        <w:suppressAutoHyphens/>
        <w:spacing w:line="480" w:lineRule="auto"/>
      </w:pPr>
      <w:r w:rsidRPr="00F173F2">
        <w:lastRenderedPageBreak/>
        <w:t>Markov Chain Monte Carlo</w:t>
      </w:r>
    </w:p>
    <w:p w14:paraId="7D949DCB"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An MCMC simulation introduces dependencies between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The theoretical justiﬁcation and foundations of MCMC are covered in Robert and Casella (2004) and </w:t>
      </w:r>
      <w:proofErr w:type="spellStart"/>
      <w:r w:rsidRPr="00F173F2">
        <w:rPr>
          <w:rFonts w:ascii="Times New Roman" w:hAnsi="Times New Roman" w:cs="Times New Roman"/>
          <w:color w:val="231F20"/>
          <w:sz w:val="24"/>
          <w:szCs w:val="24"/>
        </w:rPr>
        <w:t>Gamerman</w:t>
      </w:r>
      <w:proofErr w:type="spellEnd"/>
      <w:r w:rsidRPr="00F173F2">
        <w:rPr>
          <w:rFonts w:ascii="Times New Roman" w:hAnsi="Times New Roman" w:cs="Times New Roman"/>
          <w:color w:val="231F20"/>
          <w:sz w:val="24"/>
          <w:szCs w:val="24"/>
        </w:rPr>
        <w:t xml:space="preserve"> and Lopes (2006). Only a few details differ between rejection sampling and the simplest MCMC.</w:t>
      </w:r>
    </w:p>
    <w:p w14:paraId="49768342" w14:textId="77777777" w:rsidR="00156DDC" w:rsidRPr="00F173F2" w:rsidRDefault="00156DDC" w:rsidP="00910A32">
      <w:pPr>
        <w:pStyle w:val="Style9"/>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5a: Independent Metropolis-Hastings.</w:t>
      </w:r>
      <w:r w:rsidR="006A3883">
        <w:rPr>
          <w:rFonts w:ascii="Times New Roman" w:hAnsi="Times New Roman" w:cs="Times New Roman"/>
          <w:b/>
          <w:bCs/>
          <w:color w:val="231F20"/>
          <w:sz w:val="24"/>
          <w:szCs w:val="24"/>
        </w:rPr>
        <w:t xml:space="preserve"> </w:t>
      </w:r>
      <w:r w:rsidRPr="00F173F2">
        <w:rPr>
          <w:rFonts w:ascii="Times New Roman" w:hAnsi="Times New Roman" w:cs="Times New Roman"/>
          <w:color w:val="231F20"/>
          <w:sz w:val="24"/>
          <w:szCs w:val="24"/>
        </w:rPr>
        <w:t xml:space="preserve">Rejection sampling candidates are generated independently—for example, the 53rd candidate has no effect on the value or the rejection chances of the 54th candidate. This differs from the independent Metropolis-Hastings (IMH) sampler. On the </w:t>
      </w:r>
      <w:proofErr w:type="spellStart"/>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step, there is a competition between the </w:t>
      </w:r>
      <w:r w:rsidRPr="00F173F2">
        <w:rPr>
          <w:rFonts w:ascii="Times New Roman" w:hAnsi="Times New Roman" w:cs="Times New Roman"/>
          <w:i/>
          <w:iCs/>
          <w:color w:val="231F20"/>
          <w:sz w:val="24"/>
          <w:szCs w:val="24"/>
        </w:rPr>
        <w:t>incumbent</w:t>
      </w:r>
      <w:r w:rsidRPr="00F173F2">
        <w:rPr>
          <w:rFonts w:ascii="Times New Roman" w:hAnsi="Times New Roman" w:cs="Times New Roman"/>
          <w:color w:val="231F20"/>
          <w:sz w:val="24"/>
          <w:szCs w:val="24"/>
        </w:rPr>
        <w:t xml:space="preserve">,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the candidate,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 accepted candidate becomes the incumbent for the subsequent step,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The sequence of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values is called a </w:t>
      </w:r>
      <w:r w:rsidRPr="00F173F2">
        <w:rPr>
          <w:rFonts w:ascii="Times New Roman" w:hAnsi="Times New Roman" w:cs="Times New Roman"/>
          <w:i/>
          <w:iCs/>
          <w:color w:val="231F20"/>
          <w:sz w:val="24"/>
          <w:szCs w:val="24"/>
        </w:rPr>
        <w:t>chain</w:t>
      </w:r>
      <w:r w:rsidRPr="00F173F2">
        <w:rPr>
          <w:rFonts w:ascii="Times New Roman" w:hAnsi="Times New Roman" w:cs="Times New Roman"/>
          <w:color w:val="231F20"/>
          <w:sz w:val="24"/>
          <w:szCs w:val="24"/>
        </w:rPr>
        <w:t>.</w:t>
      </w:r>
    </w:p>
    <w:p w14:paraId="62966765" w14:textId="77777777"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This example reuses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from Example 4b. The heights of these two distributions are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at point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3F098786"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
    <w:p w14:paraId="6BA106DB" w14:textId="77777777" w:rsidR="00156DDC" w:rsidRPr="00F173F2" w:rsidRDefault="00156DDC" w:rsidP="00910A32">
      <w:pPr>
        <w:pStyle w:val="Style8"/>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Choose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draw the incumbent for the chain’s ﬁrst step, </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1.</w:t>
      </w:r>
    </w:p>
    <w:p w14:paraId="1B90DDF9"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the candidate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
    <w:p w14:paraId="1FA047D7" w14:textId="77777777" w:rsidR="00156DDC" w:rsidRDefault="00156DDC" w:rsidP="00910A32">
      <w:pPr>
        <w:pStyle w:val="Style7"/>
        <w:widowControl/>
        <w:suppressAutoHyphens/>
        <w:spacing w:after="240" w:line="480" w:lineRule="auto"/>
        <w:ind w:left="26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Calculate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which affects the candidate’s chances of acceptance:</w:t>
      </w:r>
    </w:p>
    <w:p w14:paraId="62F0C74A" w14:textId="77777777" w:rsidR="00E44572" w:rsidRPr="00E44572" w:rsidRDefault="003672C2"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30"/>
          <w:sz w:val="24"/>
          <w:szCs w:val="24"/>
          <w:lang w:val="en-IN" w:eastAsia="en-IN"/>
        </w:rPr>
        <w:pict w14:anchorId="2DAC24BE">
          <v:shape id="_x0000_i1077" type="#_x0000_t75" style="width:96.75pt;height:34pt">
            <v:imagedata r:id="rId58" o:title=""/>
          </v:shape>
        </w:pict>
      </w:r>
      <w:r w:rsidR="00E44572">
        <w:rPr>
          <w:rFonts w:ascii="Times New Roman" w:hAnsi="Times New Roman" w:cs="Times New Roman"/>
          <w:i/>
          <w:iCs/>
          <w:color w:val="231F20"/>
          <w:sz w:val="24"/>
          <w:szCs w:val="24"/>
          <w:lang w:val="en-IN" w:eastAsia="en-IN"/>
        </w:rPr>
        <w:tab/>
      </w:r>
      <w:r w:rsidR="00E44572">
        <w:rPr>
          <w:rFonts w:ascii="Times New Roman" w:hAnsi="Times New Roman" w:cs="Times New Roman"/>
          <w:i/>
          <w:iCs/>
          <w:color w:val="231F20"/>
          <w:sz w:val="24"/>
          <w:szCs w:val="24"/>
          <w:lang w:val="en-IN" w:eastAsia="en-IN"/>
        </w:rPr>
        <w:tab/>
      </w:r>
      <w:r w:rsidR="00E4457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E44572">
        <w:rPr>
          <w:rFonts w:ascii="Times New Roman" w:hAnsi="Times New Roman" w:cs="Times New Roman"/>
          <w:iCs/>
          <w:color w:val="231F20"/>
          <w:sz w:val="24"/>
          <w:szCs w:val="24"/>
          <w:lang w:val="en-IN" w:eastAsia="en-IN"/>
        </w:rPr>
        <w:t>(7)</w:t>
      </w:r>
    </w:p>
    <w:p w14:paraId="4A1A46F6" w14:textId="77777777"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This is the ratio of the incumbent at the candidate and target distribution, multiplied by the ratio of the new candidate at the target and candidate distribution.</w:t>
      </w:r>
    </w:p>
    <w:p w14:paraId="6D21267A" w14:textId="77777777" w:rsidR="00AE2429" w:rsidRDefault="00156DDC" w:rsidP="00910A32">
      <w:pPr>
        <w:pStyle w:val="Style8"/>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1, the new candidate wins and becomes the incumbent for the next step (so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006B0A4D">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&lt; 1, there is a runoff election in which the new candidate’s probability of winning is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00AE2429">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Draw</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lastRenderedPageBreak/>
        <w:t xml:space="preserve">from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0, 1). The new candidate wins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i/>
          <w:iCs/>
          <w:color w:val="231F20"/>
          <w:sz w:val="24"/>
          <w:szCs w:val="24"/>
        </w:rPr>
        <w:t xml:space="preserve"> &gt;</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otherwise the incumbent is </w:t>
      </w:r>
      <w:proofErr w:type="spellStart"/>
      <w:r w:rsidRPr="00F173F2">
        <w:rPr>
          <w:rFonts w:ascii="Times New Roman" w:hAnsi="Times New Roman" w:cs="Times New Roman"/>
          <w:color w:val="231F20"/>
          <w:sz w:val="24"/>
          <w:szCs w:val="24"/>
        </w:rPr>
        <w:t>reelected</w:t>
      </w:r>
      <w:proofErr w:type="spellEnd"/>
      <w:r w:rsidRPr="00F173F2">
        <w:rPr>
          <w:rFonts w:ascii="Times New Roman" w:hAnsi="Times New Roman" w:cs="Times New Roman"/>
          <w:color w:val="231F20"/>
          <w:sz w:val="24"/>
          <w:szCs w:val="24"/>
        </w:rPr>
        <w:t xml:space="preserve"> and survives another step (so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2BCE11BB" w14:textId="77777777" w:rsidR="00887995" w:rsidRDefault="00156DDC" w:rsidP="00910A32">
      <w:pPr>
        <w:pStyle w:val="Style7"/>
        <w:widowControl/>
        <w:suppressAutoHyphens/>
        <w:spacing w:line="480" w:lineRule="auto"/>
        <w:ind w:left="284" w:hanging="284"/>
        <w:jc w:val="both"/>
        <w:rPr>
          <w:rFonts w:ascii="Times New Roman" w:hAnsi="Times New Roman" w:cs="Times New Roman"/>
          <w:i/>
          <w:iCs/>
          <w:color w:val="231F20"/>
          <w:sz w:val="24"/>
          <w:szCs w:val="24"/>
        </w:rPr>
      </w:pPr>
      <w:r w:rsidRPr="00F173F2">
        <w:rPr>
          <w:rFonts w:ascii="Times New Roman" w:hAnsi="Times New Roman" w:cs="Times New Roman"/>
          <w:color w:val="231F20"/>
          <w:sz w:val="24"/>
          <w:szCs w:val="24"/>
        </w:rPr>
        <w:t>Repeat</w:t>
      </w:r>
      <w:r w:rsidRPr="00F173F2">
        <w:rPr>
          <w:rFonts w:ascii="Times New Roman" w:hAnsi="Times New Roman" w:cs="Times New Roman"/>
          <w:i/>
          <w:iCs/>
          <w:color w:val="231F20"/>
          <w:sz w:val="24"/>
          <w:szCs w:val="24"/>
        </w:rPr>
        <w:t xml:space="preserve"> Stages 3a, 3b,</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4</w:t>
      </w:r>
      <w:r w:rsidRPr="00F173F2">
        <w:rPr>
          <w:rFonts w:ascii="Times New Roman" w:hAnsi="Times New Roman" w:cs="Times New Roman"/>
          <w:color w:val="231F20"/>
          <w:sz w:val="24"/>
          <w:szCs w:val="24"/>
        </w:rPr>
        <w:t xml:space="preserve"> for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 xml:space="preserve">1, 2, </w:t>
      </w:r>
      <w:proofErr w:type="gramStart"/>
      <w:r w:rsidRPr="00F173F2">
        <w:rPr>
          <w:rFonts w:ascii="Times New Roman" w:hAnsi="Times New Roman" w:cs="Times New Roman"/>
          <w:i/>
          <w:iCs/>
          <w:color w:val="231F20"/>
          <w:sz w:val="24"/>
          <w:szCs w:val="24"/>
        </w:rPr>
        <w:t>. . .,B</w:t>
      </w:r>
      <w:proofErr w:type="gramEnd"/>
      <w:r w:rsidRPr="00F173F2">
        <w:rPr>
          <w:rFonts w:ascii="Times New Roman" w:hAnsi="Times New Roman" w:cs="Times New Roman"/>
          <w:i/>
          <w:iCs/>
          <w:color w:val="231F20"/>
          <w:sz w:val="24"/>
          <w:szCs w:val="24"/>
        </w:rPr>
        <w:t xml:space="preserve"> steps.</w:t>
      </w:r>
    </w:p>
    <w:p w14:paraId="1B8AECB5"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any summary statistics on the </w:t>
      </w:r>
      <w:r w:rsidRPr="00F173F2">
        <w:rPr>
          <w:rFonts w:ascii="Times New Roman" w:hAnsi="Times New Roman" w:cs="Times New Roman"/>
          <w:i/>
          <w:iCs/>
          <w:color w:val="231F20"/>
          <w:sz w:val="24"/>
          <w:szCs w:val="24"/>
        </w:rPr>
        <w:t xml:space="preserve">B </w:t>
      </w:r>
      <w:r w:rsidRPr="00F173F2">
        <w:rPr>
          <w:rFonts w:ascii="Times New Roman" w:hAnsi="Times New Roman" w:cs="Times New Roman"/>
          <w:color w:val="231F20"/>
          <w:sz w:val="24"/>
          <w:szCs w:val="24"/>
        </w:rPr>
        <w:t>incumbents, as in Example 4a.</w:t>
      </w:r>
    </w:p>
    <w:p w14:paraId="3BA790F4" w14:textId="2C8FC668" w:rsidR="00694EDE"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As seen in the upper left panel of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.4, the candidate does not have to envelope the target distribution in an IMH. The histogram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accepted points matches the theoretical target distribution nicely. Compared with rejection sampling, it is less important to graph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because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does not exist. However,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is still required to support all possible</w:t>
      </w:r>
      <w:r w:rsidR="00694EDE">
        <w:rPr>
          <w:rFonts w:ascii="Times New Roman" w:hAnsi="Times New Roman" w:cs="Times New Roman"/>
          <w:color w:val="231F20"/>
          <w:sz w:val="24"/>
          <w:szCs w:val="24"/>
        </w:rPr>
        <w:t xml:space="preserve"> </w:t>
      </w:r>
      <w:r w:rsidR="00694EDE" w:rsidRPr="00F173F2">
        <w:rPr>
          <w:rFonts w:ascii="Times New Roman" w:hAnsi="Times New Roman" w:cs="Times New Roman"/>
          <w:color w:val="231F20"/>
          <w:sz w:val="24"/>
          <w:szCs w:val="24"/>
        </w:rPr>
        <w:t xml:space="preserve">values </w:t>
      </w:r>
      <w:proofErr w:type="spellStart"/>
      <w:r w:rsidR="00694EDE" w:rsidRPr="00F173F2">
        <w:rPr>
          <w:rFonts w:ascii="Times New Roman" w:hAnsi="Times New Roman" w:cs="Times New Roman"/>
          <w:color w:val="231F20"/>
          <w:sz w:val="24"/>
          <w:szCs w:val="24"/>
        </w:rPr>
        <w:t xml:space="preserve">of </w:t>
      </w:r>
      <w:r w:rsidR="00694EDE" w:rsidRPr="00F173F2">
        <w:rPr>
          <w:rFonts w:ascii="Times New Roman" w:hAnsi="Times New Roman" w:cs="Times New Roman"/>
          <w:i/>
          <w:iCs/>
          <w:color w:val="231F20"/>
          <w:sz w:val="24"/>
          <w:szCs w:val="24"/>
        </w:rPr>
        <w:t>f</w:t>
      </w:r>
      <w:proofErr w:type="spellEnd"/>
      <w:r w:rsidR="00694EDE" w:rsidRPr="00F173F2">
        <w:rPr>
          <w:rFonts w:ascii="Times New Roman" w:hAnsi="Times New Roman" w:cs="Times New Roman"/>
          <w:color w:val="231F20"/>
          <w:sz w:val="24"/>
          <w:szCs w:val="24"/>
        </w:rPr>
        <w:t xml:space="preserve">. For instance if </w:t>
      </w:r>
      <w:r w:rsidR="00694EDE" w:rsidRPr="00F173F2">
        <w:rPr>
          <w:rFonts w:ascii="Times New Roman" w:hAnsi="Times New Roman" w:cs="Times New Roman"/>
          <w:i/>
          <w:iCs/>
          <w:color w:val="231F20"/>
          <w:sz w:val="24"/>
          <w:szCs w:val="24"/>
        </w:rPr>
        <w:t>f</w:t>
      </w:r>
      <w:r w:rsidR="00694EDE" w:rsidRPr="00F173F2">
        <w:rPr>
          <w:rFonts w:ascii="Times New Roman" w:hAnsi="Times New Roman" w:cs="Times New Roman"/>
          <w:color w:val="231F20"/>
          <w:sz w:val="24"/>
          <w:szCs w:val="24"/>
        </w:rPr>
        <w:t xml:space="preserve"> supports (−</w:t>
      </w:r>
      <w:proofErr w:type="gramStart"/>
      <w:r w:rsidR="00694EDE" w:rsidRPr="00F173F2">
        <w:rPr>
          <w:rFonts w:ascii="Times New Roman" w:hAnsi="Times New Roman" w:cs="Times New Roman"/>
          <w:color w:val="231F20"/>
          <w:sz w:val="24"/>
          <w:szCs w:val="24"/>
        </w:rPr>
        <w:t>∞,∞</w:t>
      </w:r>
      <w:proofErr w:type="gramEnd"/>
      <w:r w:rsidR="00694EDE" w:rsidRPr="00F173F2">
        <w:rPr>
          <w:rFonts w:ascii="Times New Roman" w:hAnsi="Times New Roman" w:cs="Times New Roman"/>
          <w:color w:val="231F20"/>
          <w:sz w:val="24"/>
          <w:szCs w:val="24"/>
        </w:rPr>
        <w:t xml:space="preserve">), </w:t>
      </w:r>
      <w:r w:rsidR="00694EDE" w:rsidRPr="00F173F2">
        <w:rPr>
          <w:rFonts w:ascii="Times New Roman" w:hAnsi="Times New Roman" w:cs="Times New Roman"/>
          <w:i/>
          <w:iCs/>
          <w:color w:val="231F20"/>
          <w:sz w:val="24"/>
          <w:szCs w:val="24"/>
        </w:rPr>
        <w:t>g</w:t>
      </w:r>
      <w:r w:rsidR="00694EDE" w:rsidRPr="00F173F2">
        <w:rPr>
          <w:rFonts w:ascii="Times New Roman" w:hAnsi="Times New Roman" w:cs="Times New Roman"/>
          <w:color w:val="231F20"/>
          <w:sz w:val="24"/>
          <w:szCs w:val="24"/>
        </w:rPr>
        <w:t xml:space="preserve"> cannot be χ</w:t>
      </w:r>
      <w:r w:rsidR="00694EDE" w:rsidRPr="00F173F2">
        <w:rPr>
          <w:rFonts w:ascii="Times New Roman" w:hAnsi="Times New Roman" w:cs="Times New Roman"/>
          <w:color w:val="231F20"/>
          <w:sz w:val="24"/>
          <w:szCs w:val="24"/>
          <w:vertAlign w:val="superscript"/>
        </w:rPr>
        <w:t>2</w:t>
      </w:r>
      <w:r w:rsidR="00694EDE" w:rsidRPr="00F173F2">
        <w:rPr>
          <w:rFonts w:ascii="Times New Roman" w:hAnsi="Times New Roman" w:cs="Times New Roman"/>
          <w:color w:val="231F20"/>
          <w:sz w:val="24"/>
          <w:szCs w:val="24"/>
          <w:vertAlign w:val="subscript"/>
        </w:rPr>
        <w:t>(</w:t>
      </w:r>
      <w:proofErr w:type="spellStart"/>
      <w:r w:rsidR="00694EDE" w:rsidRPr="00F173F2">
        <w:rPr>
          <w:rFonts w:ascii="Times New Roman" w:hAnsi="Times New Roman" w:cs="Times New Roman"/>
          <w:i/>
          <w:iCs/>
          <w:color w:val="231F20"/>
          <w:sz w:val="24"/>
          <w:szCs w:val="24"/>
          <w:vertAlign w:val="subscript"/>
        </w:rPr>
        <w:t>df</w:t>
      </w:r>
      <w:proofErr w:type="spellEnd"/>
      <w:r w:rsidR="00694EDE" w:rsidRPr="00F173F2">
        <w:rPr>
          <w:rFonts w:ascii="Times New Roman" w:hAnsi="Times New Roman" w:cs="Times New Roman"/>
          <w:color w:val="231F20"/>
          <w:sz w:val="24"/>
          <w:szCs w:val="24"/>
          <w:vertAlign w:val="subscript"/>
        </w:rPr>
        <w:t>=10)</w:t>
      </w:r>
      <w:r w:rsidR="00694EDE" w:rsidRPr="00F173F2">
        <w:rPr>
          <w:rFonts w:ascii="Times New Roman" w:hAnsi="Times New Roman" w:cs="Times New Roman"/>
          <w:color w:val="231F20"/>
          <w:sz w:val="24"/>
          <w:szCs w:val="24"/>
        </w:rPr>
        <w:t>, which supports only (0, ∞).</w:t>
      </w:r>
    </w:p>
    <w:p w14:paraId="2670B922" w14:textId="47B26659" w:rsidR="00633968" w:rsidRPr="00633968" w:rsidRDefault="005874B1" w:rsidP="00910A32">
      <w:pPr>
        <w:widowControl/>
        <w:suppressAutoHyphens/>
        <w:spacing w:line="480" w:lineRule="auto"/>
        <w:jc w:val="center"/>
        <w:rPr>
          <w:lang w:val="en-IN" w:eastAsia="en-IN"/>
        </w:rPr>
      </w:pPr>
      <w:r>
        <w:rPr>
          <w:noProof/>
        </w:rPr>
        <w:drawing>
          <wp:inline distT="0" distB="0" distL="0" distR="0" wp14:anchorId="016258BB" wp14:editId="4D89B132">
            <wp:extent cx="59436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D7B14AF" w14:textId="2B02390B" w:rsidR="00156DDC" w:rsidRPr="00F173F2" w:rsidRDefault="00156DDC" w:rsidP="00910A32">
      <w:pPr>
        <w:pStyle w:val="Style31"/>
        <w:widowControl/>
        <w:suppressAutoHyphens/>
        <w:spacing w:after="240" w:line="480" w:lineRule="auto"/>
        <w:jc w:val="both"/>
        <w:rPr>
          <w:rFonts w:ascii="Times New Roman" w:hAnsi="Times New Roman" w:cs="Times New Roman"/>
          <w:sz w:val="24"/>
          <w:szCs w:val="24"/>
        </w:rPr>
      </w:pPr>
      <w:proofErr w:type="gramStart"/>
      <w:r w:rsidRPr="00F173F2">
        <w:rPr>
          <w:rFonts w:ascii="Times New Roman" w:hAnsi="Times New Roman" w:cs="Times New Roman"/>
          <w:b/>
          <w:bCs/>
          <w:color w:val="231F20"/>
          <w:sz w:val="24"/>
          <w:szCs w:val="24"/>
        </w:rPr>
        <w:t xml:space="preserve">FIGURE </w:t>
      </w:r>
      <w:r w:rsidR="00B110AF">
        <w:rPr>
          <w:rFonts w:ascii="Times New Roman" w:hAnsi="Times New Roman" w:cs="Times New Roman"/>
          <w:b/>
          <w:bCs/>
          <w:color w:val="231F20"/>
          <w:sz w:val="24"/>
          <w:szCs w:val="24"/>
        </w:rPr>
        <w:t>?</w:t>
      </w:r>
      <w:proofErr w:type="gramEnd"/>
      <w:r w:rsidR="00B110AF">
        <w:rPr>
          <w:rFonts w:ascii="Times New Roman" w:hAnsi="Times New Roman" w:cs="Times New Roman"/>
          <w:b/>
          <w:bCs/>
          <w:color w:val="231F20"/>
          <w:sz w:val="24"/>
          <w:szCs w:val="24"/>
        </w:rPr>
        <w:t>?</w:t>
      </w:r>
      <w:r w:rsidRPr="00F173F2">
        <w:rPr>
          <w:rFonts w:ascii="Times New Roman" w:hAnsi="Times New Roman" w:cs="Times New Roman"/>
          <w:b/>
          <w:bCs/>
          <w:color w:val="231F20"/>
          <w:sz w:val="24"/>
          <w:szCs w:val="24"/>
        </w:rPr>
        <w:t>.4. The target (</w:t>
      </w:r>
      <w:r w:rsidRPr="00F173F2">
        <w:rPr>
          <w:rFonts w:ascii="Times New Roman" w:hAnsi="Times New Roman" w:cs="Times New Roman"/>
          <w:i/>
          <w:iCs/>
          <w:color w:val="231F20"/>
          <w:sz w:val="24"/>
          <w:szCs w:val="24"/>
        </w:rPr>
        <w:t>f</w:t>
      </w:r>
      <w:r w:rsidRPr="00F173F2">
        <w:rPr>
          <w:rFonts w:ascii="Times New Roman" w:hAnsi="Times New Roman" w:cs="Times New Roman"/>
          <w:b/>
          <w:bCs/>
          <w:color w:val="231F20"/>
          <w:sz w:val="24"/>
          <w:szCs w:val="24"/>
        </w:rPr>
        <w:t>; solid) and candidate (</w:t>
      </w:r>
      <w:r w:rsidRPr="00F173F2">
        <w:rPr>
          <w:rFonts w:ascii="Times New Roman" w:hAnsi="Times New Roman" w:cs="Times New Roman"/>
          <w:i/>
          <w:iCs/>
          <w:color w:val="231F20"/>
          <w:sz w:val="24"/>
          <w:szCs w:val="24"/>
        </w:rPr>
        <w:t>g</w:t>
      </w:r>
      <w:r w:rsidRPr="00F173F2">
        <w:rPr>
          <w:rFonts w:ascii="Times New Roman" w:hAnsi="Times New Roman" w:cs="Times New Roman"/>
          <w:b/>
          <w:bCs/>
          <w:color w:val="231F20"/>
          <w:sz w:val="24"/>
          <w:szCs w:val="24"/>
        </w:rPr>
        <w:t xml:space="preserve">; dashed) distributions of an IMH (top left). A histogram of the accepted candidates </w:t>
      </w:r>
      <w:ins w:id="42" w:author="Joe Rodgers" w:date="2021-09-07T14:49:00Z">
        <w:r w:rsidR="00C5153F">
          <w:rPr>
            <w:rFonts w:ascii="Times New Roman" w:hAnsi="Times New Roman" w:cs="Times New Roman"/>
            <w:b/>
            <w:bCs/>
            <w:color w:val="231F20"/>
            <w:sz w:val="24"/>
            <w:szCs w:val="24"/>
          </w:rPr>
          <w:t xml:space="preserve">(top left) </w:t>
        </w:r>
      </w:ins>
      <w:r w:rsidRPr="00F173F2">
        <w:rPr>
          <w:rFonts w:ascii="Times New Roman" w:hAnsi="Times New Roman" w:cs="Times New Roman"/>
          <w:b/>
          <w:bCs/>
          <w:color w:val="231F20"/>
          <w:sz w:val="24"/>
          <w:szCs w:val="24"/>
        </w:rPr>
        <w:t>closely matches the target distribution (top right). In the bottom panel, the chain’s history is overlaid with victorious candidates (circles) and rejected new candidates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b/>
          <w:bCs/>
          <w:color w:val="231F20"/>
          <w:sz w:val="24"/>
          <w:szCs w:val="24"/>
        </w:rPr>
        <w:t>s</w:t>
      </w:r>
      <w:proofErr w:type="spellEnd"/>
      <w:r w:rsidRPr="00F173F2">
        <w:rPr>
          <w:rFonts w:ascii="Times New Roman" w:hAnsi="Times New Roman" w:cs="Times New Roman"/>
          <w:b/>
          <w:bCs/>
          <w:color w:val="231F20"/>
          <w:sz w:val="24"/>
          <w:szCs w:val="24"/>
        </w:rPr>
        <w:t>).</w:t>
      </w:r>
    </w:p>
    <w:p w14:paraId="05D5546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top right panel identiﬁes three points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to illustrate the logic of jumping. Assume the incumbent is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and the candidate is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at</w:t>
      </w:r>
      <w:proofErr w:type="spellEnd"/>
      <w:r w:rsidRPr="00F173F2">
        <w:rPr>
          <w:rFonts w:ascii="Times New Roman" w:hAnsi="Times New Roman" w:cs="Times New Roman"/>
          <w:color w:val="231F20"/>
          <w:sz w:val="24"/>
          <w:szCs w:val="24"/>
        </w:rPr>
        <w:t xml:space="preserve"> step 70. The ﬁrst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(i.e.,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equals 1 because the target and candidate distribution are equal at the incumbent’s position. Point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is at the mode of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lastRenderedPageBreak/>
        <w:t xml:space="preserve">incidentally, so it is the most likely position for a candidate. However,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would overestimate</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by a factor of 2 if all candidates at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were accepted; to account for the disparity between the distributions, the second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(i.e.,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is roughly .5—indicating that half of the candidates are accepted.</w:t>
      </w:r>
    </w:p>
    <w:p w14:paraId="6414545A" w14:textId="215D27F8"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Assume the candidate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was rejected at Step 70, and</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the new candidate for Step 71. The value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71</w:t>
      </w:r>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 xml:space="preserve">is guaranteed victory because the ﬁrst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71</w:t>
      </w:r>
      <w:r w:rsidRPr="00F173F2">
        <w:rPr>
          <w:rFonts w:ascii="Times New Roman" w:hAnsi="Times New Roman" w:cs="Times New Roman"/>
          <w:color w:val="231F20"/>
          <w:sz w:val="24"/>
          <w:szCs w:val="24"/>
        </w:rPr>
        <w:t xml:space="preserve"> is</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one and the second ratio is greater than one. The MCMC’s ﬁrst 100 steps are shown in the bottom panel of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.4. Flat chain links indicate the incumbent was </w:t>
      </w:r>
      <w:proofErr w:type="spellStart"/>
      <w:r w:rsidRPr="00F173F2">
        <w:rPr>
          <w:rFonts w:ascii="Times New Roman" w:hAnsi="Times New Roman" w:cs="Times New Roman"/>
          <w:color w:val="231F20"/>
          <w:sz w:val="24"/>
          <w:szCs w:val="24"/>
        </w:rPr>
        <w:t>reelected</w:t>
      </w:r>
      <w:proofErr w:type="spellEnd"/>
      <w:r w:rsidRPr="00F173F2">
        <w:rPr>
          <w:rFonts w:ascii="Times New Roman" w:hAnsi="Times New Roman" w:cs="Times New Roman"/>
          <w:color w:val="231F20"/>
          <w:sz w:val="24"/>
          <w:szCs w:val="24"/>
        </w:rPr>
        <w:t xml:space="preserve">. Notice there are many </w:t>
      </w:r>
      <w:proofErr w:type="spellStart"/>
      <w:r w:rsidRPr="00F173F2">
        <w:rPr>
          <w:rFonts w:ascii="Times New Roman" w:hAnsi="Times New Roman" w:cs="Times New Roman"/>
          <w:color w:val="231F20"/>
          <w:sz w:val="24"/>
          <w:szCs w:val="24"/>
        </w:rPr>
        <w:t>longtime</w:t>
      </w:r>
      <w:proofErr w:type="spellEnd"/>
      <w:r w:rsidRPr="00F173F2">
        <w:rPr>
          <w:rFonts w:ascii="Times New Roman" w:hAnsi="Times New Roman" w:cs="Times New Roman"/>
          <w:color w:val="231F20"/>
          <w:sz w:val="24"/>
          <w:szCs w:val="24"/>
        </w:rPr>
        <w:t xml:space="preserve"> incumbents with values around point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(e.g., see the ﬂat sequence for Steps 71–76). Furthermore, there are many candidates around point </w:t>
      </w:r>
      <w:r w:rsidRPr="00F173F2">
        <w:rPr>
          <w:rFonts w:ascii="Times New Roman" w:hAnsi="Times New Roman" w:cs="Times New Roman"/>
          <w:i/>
          <w:iCs/>
          <w:color w:val="231F20"/>
          <w:sz w:val="24"/>
          <w:szCs w:val="24"/>
        </w:rPr>
        <w:t xml:space="preserve">E </w:t>
      </w:r>
      <w:r w:rsidRPr="00F173F2">
        <w:rPr>
          <w:rFonts w:ascii="Times New Roman" w:hAnsi="Times New Roman" w:cs="Times New Roman"/>
          <w:color w:val="231F20"/>
          <w:sz w:val="24"/>
          <w:szCs w:val="24"/>
        </w:rPr>
        <w:t xml:space="preserve">but few victories (e.g., see the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s</w:t>
      </w:r>
      <w:proofErr w:type="spellEnd"/>
      <w:r w:rsidRPr="00F173F2">
        <w:rPr>
          <w:rFonts w:ascii="Times New Roman" w:hAnsi="Times New Roman" w:cs="Times New Roman"/>
          <w:color w:val="231F20"/>
          <w:sz w:val="24"/>
          <w:szCs w:val="24"/>
        </w:rPr>
        <w:t xml:space="preserve"> for Steps 11–17 and 71–76).</w:t>
      </w:r>
    </w:p>
    <w:p w14:paraId="7AF4E578" w14:textId="15699572" w:rsidR="00156DDC" w:rsidRPr="00F173F2" w:rsidRDefault="00156DDC" w:rsidP="00910A32">
      <w:pPr>
        <w:pStyle w:val="Style7"/>
        <w:widowControl/>
        <w:suppressAutoHyphens/>
        <w:spacing w:line="480" w:lineRule="auto"/>
        <w:ind w:firstLine="260"/>
        <w:jc w:val="both"/>
        <w:rPr>
          <w:rFonts w:ascii="Times New Roman" w:hAnsi="Times New Roman" w:cs="Times New Roman"/>
          <w:sz w:val="24"/>
          <w:szCs w:val="24"/>
        </w:rPr>
      </w:pPr>
      <w:r w:rsidRPr="00F173F2">
        <w:rPr>
          <w:rFonts w:ascii="Times New Roman" w:hAnsi="Times New Roman" w:cs="Times New Roman"/>
          <w:color w:val="231F20"/>
          <w:sz w:val="24"/>
          <w:szCs w:val="24"/>
        </w:rPr>
        <w:t>If</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are equal at both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then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 xml:space="preserve">b </w:t>
      </w:r>
      <w:r w:rsidRPr="00F173F2">
        <w:rPr>
          <w:rFonts w:ascii="Times New Roman" w:hAnsi="Times New Roman" w:cs="Times New Roman"/>
          <w:color w:val="231F20"/>
          <w:sz w:val="24"/>
          <w:szCs w:val="24"/>
        </w:rPr>
        <w:t xml:space="preserve">equals 1 and a jump is guaranteed.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are always equal, every jump is guaranteed. We later discuss the Gibbs sampler, which exploits this property in a multivariate context. In a univariate context, it would be better to simply draw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(instead of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and always accept it. However, if it is possible to simulate directly from the univariate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it is very likely that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tractable equations for its </w:t>
      </w:r>
      <w:ins w:id="43" w:author="Joe Rodgers" w:date="2021-09-07T14:46:00Z">
        <w:r w:rsidR="002F30D7">
          <w:rPr>
            <w:rFonts w:ascii="Times New Roman" w:hAnsi="Times New Roman" w:cs="Times New Roman"/>
            <w:color w:val="231F20"/>
            <w:sz w:val="24"/>
            <w:szCs w:val="24"/>
          </w:rPr>
          <w:t>CDF</w:t>
        </w:r>
      </w:ins>
      <w:del w:id="44" w:author="Joe Rodgers" w:date="2021-09-07T14:46: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and standard error—so simulation is unnecessary.</w:t>
      </w:r>
    </w:p>
    <w:p w14:paraId="2014389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IMH is called </w:t>
      </w:r>
      <w:r w:rsidRPr="00F173F2">
        <w:rPr>
          <w:rFonts w:ascii="Times New Roman" w:hAnsi="Times New Roman" w:cs="Times New Roman"/>
          <w:i/>
          <w:iCs/>
          <w:color w:val="231F20"/>
          <w:sz w:val="24"/>
          <w:szCs w:val="24"/>
        </w:rPr>
        <w:t>independent</w:t>
      </w:r>
      <w:r w:rsidRPr="00F173F2">
        <w:rPr>
          <w:rFonts w:ascii="Times New Roman" w:hAnsi="Times New Roman" w:cs="Times New Roman"/>
          <w:color w:val="231F20"/>
          <w:sz w:val="24"/>
          <w:szCs w:val="24"/>
        </w:rPr>
        <w:t xml:space="preserve"> because the candidate distribution never changes, and thus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is independent of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 IMH may be practical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is tight and has well-deﬁned boundaries. However, when</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complex and highly dimensional, capturing “the main features of the target distribution is most often impossible” (Robert &amp; Casella, 2004,</w:t>
      </w:r>
      <w:r w:rsidR="0079553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p. 284). An MCMC can cover a multivariate space better if the candidate distribution is able to wander, which is a feature of the next sampler.</w:t>
      </w:r>
    </w:p>
    <w:p w14:paraId="42CAAB7A" w14:textId="77777777" w:rsidR="00156DDC"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5b: Metropolis-Hastings.</w:t>
      </w:r>
      <w:r w:rsidRPr="00F173F2">
        <w:rPr>
          <w:rFonts w:ascii="Times New Roman" w:hAnsi="Times New Roman" w:cs="Times New Roman"/>
          <w:color w:val="231F20"/>
          <w:sz w:val="24"/>
          <w:szCs w:val="24"/>
        </w:rPr>
        <w:t xml:space="preserve"> In a Metropolis-Hastings (MH) sampler, the incumbent inﬂuences</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xml:space="preserve">. In Example 5a,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was unaffected by the previous step and remained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on θ = 0;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could be expressed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gramStart"/>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proofErr w:type="gramEnd"/>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0). The MH adds a location parameter to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w:t>
      </w:r>
      <w:proofErr w:type="spell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w:t>
      </w:r>
      <w:r>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gramStart"/>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proofErr w:type="gramEnd"/>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x</w:t>
      </w:r>
      <w:proofErr w:type="spellEnd"/>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Only two procedural changes are necessary. In Stage 3a,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is drawn from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zb</w:t>
      </w:r>
      <w:proofErr w:type="spellEnd"/>
      <w:r w:rsidRPr="00F173F2">
        <w:rPr>
          <w:rFonts w:ascii="Times New Roman" w:hAnsi="Times New Roman" w:cs="Times New Roman"/>
          <w:color w:val="231F20"/>
          <w:sz w:val="24"/>
          <w:szCs w:val="24"/>
        </w:rPr>
        <w:t xml:space="preserve">, which is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around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In Stage 3b, the acceptance variable is</w:t>
      </w:r>
    </w:p>
    <w:p w14:paraId="742145E1" w14:textId="77777777" w:rsidR="0079553D" w:rsidRPr="0079553D" w:rsidRDefault="003672C2" w:rsidP="00910A32">
      <w:pPr>
        <w:widowControl/>
        <w:suppressAutoHyphens/>
        <w:spacing w:before="240" w:after="240" w:line="480" w:lineRule="auto"/>
        <w:jc w:val="center"/>
        <w:rPr>
          <w:lang w:val="en-IN" w:eastAsia="en-IN"/>
        </w:rPr>
      </w:pPr>
      <w:r>
        <w:rPr>
          <w:position w:val="-30"/>
          <w:lang w:val="en-IN" w:eastAsia="en-IN"/>
        </w:rPr>
        <w:lastRenderedPageBreak/>
        <w:pict w14:anchorId="78086CAD">
          <v:shape id="_x0000_i1078" type="#_x0000_t75" style="width:129pt;height:34pt">
            <v:imagedata r:id="rId60" o:title=""/>
          </v:shape>
        </w:pict>
      </w:r>
      <w:r w:rsidR="0079553D">
        <w:rPr>
          <w:lang w:val="en-IN" w:eastAsia="en-IN"/>
        </w:rPr>
        <w:tab/>
      </w:r>
      <w:r w:rsidR="0079553D">
        <w:rPr>
          <w:lang w:val="en-IN" w:eastAsia="en-IN"/>
        </w:rPr>
        <w:tab/>
      </w:r>
      <w:r w:rsidR="0079553D">
        <w:rPr>
          <w:lang w:val="en-IN" w:eastAsia="en-IN"/>
        </w:rPr>
        <w:tab/>
      </w:r>
      <w:r w:rsidR="00E6427B">
        <w:rPr>
          <w:lang w:val="en-IN" w:eastAsia="en-IN"/>
        </w:rPr>
        <w:tab/>
      </w:r>
      <w:r w:rsidR="00E6427B">
        <w:rPr>
          <w:lang w:val="en-IN" w:eastAsia="en-IN"/>
        </w:rPr>
        <w:tab/>
      </w:r>
      <w:r w:rsidR="00E6427B">
        <w:rPr>
          <w:lang w:val="en-IN" w:eastAsia="en-IN"/>
        </w:rPr>
        <w:tab/>
      </w:r>
      <w:r w:rsidR="00E2003E">
        <w:rPr>
          <w:lang w:val="en-IN" w:eastAsia="en-IN"/>
        </w:rPr>
        <w:tab/>
      </w:r>
      <w:r w:rsidR="0079553D">
        <w:rPr>
          <w:lang w:val="en-IN" w:eastAsia="en-IN"/>
        </w:rPr>
        <w:t>(8)</w:t>
      </w:r>
    </w:p>
    <w:p w14:paraId="3B82AB6B" w14:textId="76C85A81" w:rsidR="008E3322" w:rsidRPr="00F173F2" w:rsidRDefault="008E3322"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We revisit the scenario depicted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proofErr w:type="gramEnd"/>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.4, upper right panel. When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is the incumbent at Steps 70 and 71, the candidates are generated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vertAlign w:val="subscript"/>
        </w:rPr>
        <w:t xml:space="preserve">3 </w:t>
      </w:r>
      <w:r w:rsidRPr="00F173F2">
        <w:rPr>
          <w:rFonts w:ascii="Times New Roman" w:hAnsi="Times New Roman" w:cs="Times New Roman"/>
          <w:color w:val="231F20"/>
          <w:sz w:val="24"/>
          <w:szCs w:val="24"/>
        </w:rPr>
        <w:t xml:space="preserve">distribution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around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When point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t>
      </w:r>
      <w:proofErr w:type="gramStart"/>
      <w:r w:rsidRPr="00F173F2">
        <w:rPr>
          <w:rFonts w:ascii="Times New Roman" w:hAnsi="Times New Roman" w:cs="Times New Roman"/>
          <w:color w:val="231F20"/>
          <w:sz w:val="24"/>
          <w:szCs w:val="24"/>
        </w:rPr>
        <w:t>wins</w:t>
      </w:r>
      <w:proofErr w:type="gramEnd"/>
      <w:r w:rsidRPr="00F173F2">
        <w:rPr>
          <w:rFonts w:ascii="Times New Roman" w:hAnsi="Times New Roman" w:cs="Times New Roman"/>
          <w:color w:val="231F20"/>
          <w:sz w:val="24"/>
          <w:szCs w:val="24"/>
        </w:rPr>
        <w:t xml:space="preserve"> Step 71,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w:t>
      </w:r>
      <w:proofErr w:type="spellEnd"/>
      <w:r w:rsidRPr="00F173F2">
        <w:rPr>
          <w:rFonts w:ascii="Times New Roman" w:hAnsi="Times New Roman" w:cs="Times New Roman"/>
          <w:color w:val="231F20"/>
          <w:sz w:val="24"/>
          <w:szCs w:val="24"/>
        </w:rPr>
        <w:t xml:space="preserve"> will shift right, and the next candidate will be drawn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distribution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around point</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The target distribution never moves. The candidate distribution jumps around for each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as it tries to recover a chain of points that are representative of the target.</w:t>
      </w:r>
    </w:p>
    <w:p w14:paraId="1EF70A41"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Inferences are calculated directly from the chain’s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For instance, a multilevel model uses no explicit formula for the shrinkage from a level-one parameter toward a level-two parameter (e.g., </w:t>
      </w:r>
      <w:proofErr w:type="spellStart"/>
      <w:r w:rsidRPr="00F173F2">
        <w:rPr>
          <w:rFonts w:ascii="Times New Roman" w:hAnsi="Times New Roman" w:cs="Times New Roman"/>
          <w:color w:val="231F20"/>
          <w:sz w:val="24"/>
          <w:szCs w:val="24"/>
        </w:rPr>
        <w:t>Gelman</w:t>
      </w:r>
      <w:proofErr w:type="spellEnd"/>
      <w:r w:rsidRPr="00F173F2">
        <w:rPr>
          <w:rFonts w:ascii="Times New Roman" w:hAnsi="Times New Roman" w:cs="Times New Roman"/>
          <w:color w:val="231F20"/>
          <w:sz w:val="24"/>
          <w:szCs w:val="24"/>
        </w:rPr>
        <w:t xml:space="preserve"> &amp; Hill, 2007, Equation 12.1) when estimated with an MCMC. The challenging aspect of an MCMC is getting the chain to represent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Like a bootstrap, the equations for the estimates are simply summary statistics.</w:t>
      </w:r>
    </w:p>
    <w:p w14:paraId="0651260D"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MH is the oldest and most general and ﬂexible of the MCMC samplers. A seminal article by Metropolis and </w:t>
      </w:r>
      <w:proofErr w:type="spellStart"/>
      <w:r w:rsidRPr="00F173F2">
        <w:rPr>
          <w:rFonts w:ascii="Times New Roman" w:hAnsi="Times New Roman" w:cs="Times New Roman"/>
          <w:color w:val="231F20"/>
          <w:sz w:val="24"/>
          <w:szCs w:val="24"/>
        </w:rPr>
        <w:t>Ulam</w:t>
      </w:r>
      <w:proofErr w:type="spellEnd"/>
      <w:r w:rsidRPr="00F173F2">
        <w:rPr>
          <w:rFonts w:ascii="Times New Roman" w:hAnsi="Times New Roman" w:cs="Times New Roman"/>
          <w:color w:val="231F20"/>
          <w:sz w:val="24"/>
          <w:szCs w:val="24"/>
        </w:rPr>
        <w:t xml:space="preserve"> (1949) established the term </w:t>
      </w:r>
      <w:r w:rsidRPr="00F173F2">
        <w:rPr>
          <w:rFonts w:ascii="Times New Roman" w:hAnsi="Times New Roman" w:cs="Times New Roman"/>
          <w:i/>
          <w:iCs/>
          <w:color w:val="231F20"/>
          <w:sz w:val="24"/>
          <w:szCs w:val="24"/>
        </w:rPr>
        <w:t>Monte Carlo method</w:t>
      </w:r>
      <w:r w:rsidRPr="00F173F2">
        <w:rPr>
          <w:rFonts w:ascii="Times New Roman" w:hAnsi="Times New Roman" w:cs="Times New Roman"/>
          <w:color w:val="231F20"/>
          <w:sz w:val="24"/>
          <w:szCs w:val="24"/>
        </w:rPr>
        <w:t>. Newer MCMC samplers can be more efﬁcient, but more knowledge of the target distribution is required.</w:t>
      </w:r>
    </w:p>
    <w:p w14:paraId="722D6A4E" w14:textId="73209818" w:rsidR="008E3322" w:rsidRPr="00F173F2" w:rsidRDefault="008E3322"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6: Gibbs sample</w:t>
      </w:r>
      <w:ins w:id="45" w:author="Joe Rodgers" w:date="2021-09-07T14:49:00Z">
        <w:r w:rsidR="00C5153F">
          <w:rPr>
            <w:rFonts w:ascii="Times New Roman" w:hAnsi="Times New Roman" w:cs="Times New Roman"/>
            <w:b/>
            <w:bCs/>
            <w:color w:val="231F20"/>
            <w:sz w:val="24"/>
            <w:szCs w:val="24"/>
          </w:rPr>
          <w:t>r</w:t>
        </w:r>
      </w:ins>
      <w:r w:rsidRPr="00F173F2">
        <w:rPr>
          <w:rFonts w:ascii="Times New Roman" w:hAnsi="Times New Roman" w:cs="Times New Roman"/>
          <w:b/>
          <w:bCs/>
          <w:color w:val="231F20"/>
          <w:sz w:val="24"/>
          <w:szCs w:val="24"/>
        </w:rPr>
        <w:t>.</w:t>
      </w:r>
      <w:r w:rsidRPr="00F173F2">
        <w:rPr>
          <w:rFonts w:ascii="Times New Roman" w:hAnsi="Times New Roman" w:cs="Times New Roman"/>
          <w:color w:val="231F20"/>
          <w:sz w:val="24"/>
          <w:szCs w:val="24"/>
        </w:rPr>
        <w:t xml:space="preserve"> The Gibbs sampler has two important differences from the MH.</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The basic MH changes every dimension at once, whereas Gibbs divides the problem into </w:t>
      </w:r>
      <w:proofErr w:type="spellStart"/>
      <w:r w:rsidRPr="00F173F2">
        <w:rPr>
          <w:rFonts w:ascii="Times New Roman" w:hAnsi="Times New Roman" w:cs="Times New Roman"/>
          <w:color w:val="231F20"/>
          <w:sz w:val="24"/>
          <w:szCs w:val="24"/>
        </w:rPr>
        <w:t>substeps</w:t>
      </w:r>
      <w:proofErr w:type="spellEnd"/>
      <w:r w:rsidRPr="00F173F2">
        <w:rPr>
          <w:rFonts w:ascii="Times New Roman" w:hAnsi="Times New Roman" w:cs="Times New Roman"/>
          <w:color w:val="231F20"/>
          <w:sz w:val="24"/>
          <w:szCs w:val="24"/>
        </w:rPr>
        <w:t xml:space="preserve"> and jumps in only one direction at a time. Every dimension has its own candidate distribution, which leads to the second difference between Gibbs and the MH—every candidate is accepted. The candidate and target distributions are identical, which permits direct simulation from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When direct simulation is possible from conditional distributions, Gibbs </w:t>
      </w:r>
      <w:r w:rsidRPr="00F173F2">
        <w:rPr>
          <w:rFonts w:ascii="Times New Roman" w:hAnsi="Times New Roman" w:cs="Times New Roman"/>
          <w:i/>
          <w:iCs/>
          <w:color w:val="231F20"/>
          <w:sz w:val="24"/>
          <w:szCs w:val="24"/>
        </w:rPr>
        <w:t>can</w:t>
      </w:r>
      <w:r w:rsidRPr="00F173F2">
        <w:rPr>
          <w:rFonts w:ascii="Times New Roman" w:hAnsi="Times New Roman" w:cs="Times New Roman"/>
          <w:color w:val="231F20"/>
          <w:sz w:val="24"/>
          <w:szCs w:val="24"/>
        </w:rPr>
        <w:t xml:space="preserve"> be more efficient than the MH.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four parameters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 (</w:t>
      </w:r>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295DA3">
        <w:rPr>
          <w:rFonts w:ascii="Times New Roman" w:hAnsi="Times New Roman" w:cs="Times New Roman"/>
          <w:i/>
          <w:color w:val="231F20"/>
          <w:sz w:val="24"/>
          <w:szCs w:val="24"/>
        </w:rPr>
        <w:t>x</w:t>
      </w:r>
      <w:r w:rsidRPr="00A842B5">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the Gibbs involves four </w:t>
      </w:r>
      <w:proofErr w:type="spellStart"/>
      <w:r w:rsidRPr="00F173F2">
        <w:rPr>
          <w:rFonts w:ascii="Times New Roman" w:hAnsi="Times New Roman" w:cs="Times New Roman"/>
          <w:color w:val="231F20"/>
          <w:sz w:val="24"/>
          <w:szCs w:val="24"/>
        </w:rPr>
        <w:t>substeps</w:t>
      </w:r>
      <w:proofErr w:type="spellEnd"/>
      <w:r w:rsidRPr="00F173F2">
        <w:rPr>
          <w:rFonts w:ascii="Times New Roman" w:hAnsi="Times New Roman" w:cs="Times New Roman"/>
          <w:color w:val="231F20"/>
          <w:sz w:val="24"/>
          <w:szCs w:val="24"/>
        </w:rPr>
        <w:t xml:space="preserve"> in every step:</w:t>
      </w:r>
    </w:p>
    <w:p w14:paraId="53542B45" w14:textId="77777777" w:rsidR="008E3322" w:rsidRPr="00F173F2" w:rsidRDefault="008E3322"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Determine that the joint distribution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exists (but it does not actually need to be speciﬁed).</w:t>
      </w:r>
    </w:p>
    <w:p w14:paraId="5F0CD67F" w14:textId="77777777" w:rsidR="008E3322" w:rsidRDefault="008E3322"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lastRenderedPageBreak/>
        <w:t>Stage 2:</w:t>
      </w:r>
      <w:r w:rsidRPr="00F173F2">
        <w:rPr>
          <w:rFonts w:ascii="Times New Roman" w:hAnsi="Times New Roman" w:cs="Times New Roman"/>
          <w:color w:val="231F20"/>
          <w:sz w:val="24"/>
          <w:szCs w:val="24"/>
        </w:rPr>
        <w:t xml:space="preserve"> Choose starting values for each parameter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w:t>
      </w:r>
    </w:p>
    <w:p w14:paraId="0A8DBD9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In each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draw a variables’ candidate while ﬁxing the other three variables:</w:t>
      </w:r>
    </w:p>
    <w:p w14:paraId="7AAE7868" w14:textId="77777777" w:rsidR="00F71DE8" w:rsidRPr="00F71DE8" w:rsidRDefault="003672C2" w:rsidP="00910A32">
      <w:pPr>
        <w:widowControl/>
        <w:suppressAutoHyphens/>
        <w:spacing w:before="240" w:after="240" w:line="480" w:lineRule="auto"/>
        <w:jc w:val="center"/>
        <w:rPr>
          <w:lang w:val="en-IN" w:eastAsia="en-IN"/>
        </w:rPr>
      </w:pPr>
      <w:r>
        <w:rPr>
          <w:position w:val="-66"/>
          <w:lang w:val="en-IN" w:eastAsia="en-IN"/>
        </w:rPr>
        <w:pict w14:anchorId="763E10C5">
          <v:shape id="_x0000_i1079" type="#_x0000_t75" style="width:194.1pt;height:1in">
            <v:imagedata r:id="rId61" o:title=""/>
          </v:shape>
        </w:pict>
      </w:r>
      <w:r w:rsidR="00F71DE8">
        <w:rPr>
          <w:lang w:val="en-IN" w:eastAsia="en-IN"/>
        </w:rPr>
        <w:tab/>
      </w:r>
      <w:r w:rsidR="00F71DE8">
        <w:rPr>
          <w:lang w:val="en-IN" w:eastAsia="en-IN"/>
        </w:rPr>
        <w:tab/>
      </w:r>
      <w:r w:rsidR="00F71DE8">
        <w:rPr>
          <w:lang w:val="en-IN" w:eastAsia="en-IN"/>
        </w:rPr>
        <w:tab/>
      </w:r>
      <w:r w:rsidR="007168DD">
        <w:rPr>
          <w:lang w:val="en-IN" w:eastAsia="en-IN"/>
        </w:rPr>
        <w:tab/>
      </w:r>
      <w:r w:rsidR="007168DD">
        <w:rPr>
          <w:lang w:val="en-IN" w:eastAsia="en-IN"/>
        </w:rPr>
        <w:tab/>
      </w:r>
      <w:r w:rsidR="00F71DE8">
        <w:rPr>
          <w:lang w:val="en-IN" w:eastAsia="en-IN"/>
        </w:rPr>
        <w:t>(9)</w:t>
      </w:r>
    </w:p>
    <w:p w14:paraId="124E1CFA" w14:textId="77777777" w:rsidR="0023370C" w:rsidRDefault="00156DDC" w:rsidP="00910A32">
      <w:pPr>
        <w:pStyle w:val="Style7"/>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Automatically accept the multivariate candidate,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spellStart"/>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w:t>
      </w:r>
    </w:p>
    <w:p w14:paraId="59BA6B93"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color w:val="231F20"/>
          <w:sz w:val="24"/>
          <w:szCs w:val="24"/>
        </w:rPr>
        <w:t>Repeat</w:t>
      </w:r>
      <w:r w:rsidRPr="00F173F2">
        <w:rPr>
          <w:rFonts w:ascii="Times New Roman" w:hAnsi="Times New Roman" w:cs="Times New Roman"/>
          <w:i/>
          <w:iCs/>
          <w:color w:val="231F20"/>
          <w:sz w:val="24"/>
          <w:szCs w:val="24"/>
        </w:rPr>
        <w:t xml:space="preserve"> Stages 3</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4 for 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 xml:space="preserve">2, 3, </w:t>
      </w:r>
      <w:proofErr w:type="gramStart"/>
      <w:r w:rsidRPr="00F173F2">
        <w:rPr>
          <w:rFonts w:ascii="Times New Roman" w:hAnsi="Times New Roman" w:cs="Times New Roman"/>
          <w:i/>
          <w:iCs/>
          <w:color w:val="231F20"/>
          <w:sz w:val="24"/>
          <w:szCs w:val="24"/>
        </w:rPr>
        <w:t>. . .,B</w:t>
      </w:r>
      <w:proofErr w:type="gramEnd"/>
      <w:r w:rsidRPr="00F173F2">
        <w:rPr>
          <w:rFonts w:ascii="Times New Roman" w:hAnsi="Times New Roman" w:cs="Times New Roman"/>
          <w:i/>
          <w:iCs/>
          <w:color w:val="231F20"/>
          <w:sz w:val="24"/>
          <w:szCs w:val="24"/>
        </w:rPr>
        <w:t xml:space="preserve"> steps</w:t>
      </w:r>
      <w:r w:rsidRPr="00F173F2">
        <w:rPr>
          <w:rFonts w:ascii="Times New Roman" w:hAnsi="Times New Roman" w:cs="Times New Roman"/>
          <w:color w:val="231F20"/>
          <w:sz w:val="24"/>
          <w:szCs w:val="24"/>
        </w:rPr>
        <w:t>.</w:t>
      </w:r>
    </w:p>
    <w:p w14:paraId="5FBDCE8D" w14:textId="77777777" w:rsidR="00156DDC" w:rsidRPr="00F173F2" w:rsidRDefault="00156DDC" w:rsidP="00910A32">
      <w:pPr>
        <w:pStyle w:val="Style7"/>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any summary statistics as in</w:t>
      </w:r>
      <w:r w:rsidR="0023370C">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4a.</w:t>
      </w:r>
    </w:p>
    <w:p w14:paraId="0FA9E37F"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Stage 3 exhibits a leapfrog pattern. Variables jump one at a time, and then they stay still in the updated position until the others complete their turn. The jump for the ﬁrst variable in line, </w:t>
      </w:r>
      <w:r w:rsidR="003672C2">
        <w:rPr>
          <w:rFonts w:ascii="Times New Roman" w:hAnsi="Times New Roman" w:cs="Times New Roman"/>
          <w:color w:val="231F20"/>
          <w:position w:val="-12"/>
          <w:sz w:val="24"/>
          <w:szCs w:val="24"/>
        </w:rPr>
        <w:pict w14:anchorId="4616535F">
          <v:shape id="_x0000_i1080" type="#_x0000_t75" style="width:21.9pt;height:19pt">
            <v:imagedata r:id="rId62" o:title=""/>
          </v:shape>
        </w:pict>
      </w:r>
      <w:r w:rsidR="008B116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relies on the values from the previous step </w:t>
      </w:r>
      <w:r w:rsidR="003672C2">
        <w:rPr>
          <w:rFonts w:ascii="Times New Roman" w:hAnsi="Times New Roman" w:cs="Times New Roman"/>
          <w:color w:val="231F20"/>
          <w:position w:val="-12"/>
          <w:sz w:val="24"/>
          <w:szCs w:val="24"/>
        </w:rPr>
        <w:pict w14:anchorId="61893C73">
          <v:shape id="_x0000_i1081" type="#_x0000_t75" style="width:74.9pt;height:19pt">
            <v:imagedata r:id="rId63" o:title=""/>
          </v:shape>
        </w:pict>
      </w:r>
      <w:r w:rsidRPr="00F173F2">
        <w:rPr>
          <w:rFonts w:ascii="Times New Roman" w:hAnsi="Times New Roman" w:cs="Times New Roman"/>
          <w:color w:val="231F20"/>
          <w:sz w:val="24"/>
          <w:szCs w:val="24"/>
        </w:rPr>
        <w:t xml:space="preserve"> The jump for the second variable, </w:t>
      </w:r>
      <w:r w:rsidR="003672C2">
        <w:rPr>
          <w:rFonts w:ascii="Times New Roman" w:hAnsi="Times New Roman" w:cs="Times New Roman"/>
          <w:color w:val="231F20"/>
          <w:position w:val="-12"/>
          <w:sz w:val="24"/>
          <w:szCs w:val="24"/>
        </w:rPr>
        <w:pict w14:anchorId="68E0F8EB">
          <v:shape id="_x0000_i1082" type="#_x0000_t75" style="width:23.05pt;height:19pt">
            <v:imagedata r:id="rId64" o:title=""/>
          </v:shape>
        </w:pict>
      </w:r>
      <w:r w:rsidRPr="00F173F2">
        <w:rPr>
          <w:rFonts w:ascii="Times New Roman" w:hAnsi="Times New Roman" w:cs="Times New Roman"/>
          <w:color w:val="231F20"/>
          <w:sz w:val="24"/>
          <w:szCs w:val="24"/>
        </w:rPr>
        <w:t xml:space="preserve"> relies on the current step’s value for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 xml:space="preserve"> but on the previous step’s value for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because they have not been updated yet. This sequence continues until the last variable is updated entirely from values from the </w:t>
      </w:r>
      <w:proofErr w:type="spellStart"/>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step.</w:t>
      </w:r>
    </w:p>
    <w:p w14:paraId="038944AD"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Examples 5 and 6 have used a single chain. A recommended practice is to run at least four independent chains (e.g., Robert &amp; Casella, 2004, Chapter 12). The algorithms are modiﬁed by running Stages 2 through 4 once for each chain. It is important that chains’ positions do not affect each other. However, the summary statistics in Stage 5 combine the chains and treat their points as one large sample.</w:t>
      </w:r>
    </w:p>
    <w:p w14:paraId="441C438A"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Metropolis within Gibbs.</w:t>
      </w:r>
      <w:r w:rsidRPr="00F173F2">
        <w:rPr>
          <w:rFonts w:ascii="Times New Roman" w:hAnsi="Times New Roman" w:cs="Times New Roman"/>
          <w:color w:val="231F20"/>
          <w:sz w:val="24"/>
          <w:szCs w:val="24"/>
        </w:rPr>
        <w:t xml:space="preserve"> The Gibbs advantage can be exploited even when it is not possible to simulate directly from the joint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Suppose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could produce their respective candidates, but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4</w:t>
      </w:r>
      <w:r w:rsidRPr="00F173F2">
        <w:rPr>
          <w:rFonts w:ascii="Times New Roman" w:hAnsi="Times New Roman" w:cs="Times New Roman"/>
          <w:color w:val="231F20"/>
          <w:sz w:val="24"/>
          <w:szCs w:val="24"/>
        </w:rPr>
        <w:t xml:space="preserve"> could not. This last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xml:space="preserve"> could use an MH to draw </w:t>
      </w:r>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while </w:t>
      </w:r>
      <w:r w:rsidRPr="00661132">
        <w:rPr>
          <w:rFonts w:ascii="Times New Roman" w:hAnsi="Times New Roman" w:cs="Times New Roman"/>
          <w:i/>
          <w:color w:val="231F20"/>
          <w:sz w:val="24"/>
          <w:szCs w:val="24"/>
        </w:rPr>
        <w:t>x</w:t>
      </w:r>
      <w:r w:rsidRPr="0066113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are temporarily ﬁxed. In fact, each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xml:space="preserve"> could be replaced by a different MH. Consider a typical growth model in which each subject has </w:t>
      </w:r>
      <w:r w:rsidRPr="00F173F2">
        <w:rPr>
          <w:rFonts w:ascii="Times New Roman" w:hAnsi="Times New Roman" w:cs="Times New Roman"/>
          <w:color w:val="231F20"/>
          <w:sz w:val="24"/>
          <w:szCs w:val="24"/>
        </w:rPr>
        <w:lastRenderedPageBreak/>
        <w:t>three parameters; a study with 100 subjects has a target distribution with more than 300 dimensions. Robert and Casella (2010) explained the advantage:</w:t>
      </w:r>
    </w:p>
    <w:p w14:paraId="0B57E2CC"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It is most often the case that designing . . . a Metropolis Hastings algorithm</w:t>
      </w:r>
      <w:r w:rsidR="008B116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on a large-dimensional target is challenging or even impossible. The fundamental gain in using a Gibbs-like structure is that it breaks down a complex model into a large number of smaller and simpler targets, where local MH algorithms can be designed at little expense. (p. 230)</w:t>
      </w:r>
    </w:p>
    <w:p w14:paraId="45A46189" w14:textId="6869544B" w:rsidR="00156DDC" w:rsidRPr="00F173F2" w:rsidRDefault="00156DDC" w:rsidP="00D6665C">
      <w:pPr>
        <w:pStyle w:val="Heading3"/>
        <w:widowControl/>
        <w:suppressAutoHyphens/>
        <w:spacing w:before="0" w:after="0" w:line="480" w:lineRule="auto"/>
      </w:pPr>
      <w:r w:rsidRPr="00F173F2">
        <w:t>Pragmatic MCMC Issues</w:t>
      </w:r>
    </w:p>
    <w:p w14:paraId="4E3E8BCD" w14:textId="233320B3"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Expectations for learning the MCMC method are different than those for the bootstrap and rejection sampling. For a student or researcher with a solid graduate-level statistics background (say, two or more rigorous statistics courses), we believe 1 or 2 days is a reasonable amount of time to understand the basics of bootstrap theory, program some necessary routines, and competently interpret the results for a two-factor experiment. However, learning MCMC takes more investment. Not only are the techniques more complicated—both conceptually and mathematically—but also they are usually applied to more complex experimental designs. But their power and ﬂexibility should be obvious. With some (worthwhile) effort, readers can appreciate the capabilities of MCMC and understand applied articles containing an MCMC analysis.</w:t>
      </w:r>
    </w:p>
    <w:p w14:paraId="508618CE"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Convergence and mixing.</w:t>
      </w:r>
      <w:r w:rsidRPr="00F173F2">
        <w:rPr>
          <w:rFonts w:ascii="Times New Roman" w:hAnsi="Times New Roman" w:cs="Times New Roman"/>
          <w:color w:val="231F20"/>
          <w:sz w:val="24"/>
          <w:szCs w:val="24"/>
        </w:rPr>
        <w:t xml:space="preserve"> The MH and Gibbs are deﬁned so that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is guaranteed to be recovered after an inﬁnite number of steps. Most applications require fewer steps, but deciding how many are needed is somewhat subjective.</w:t>
      </w:r>
    </w:p>
    <w:p w14:paraId="43726ECD" w14:textId="71E54722"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There are two milestones for an MCMC. The chains’ starting values (speciﬁed in Stage 2) are not necessarily on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especially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many dimensions. It is recommended to run a chain for several hundred (or several thousand) steps during a</w:t>
      </w:r>
      <w:r w:rsidR="005874B1">
        <w:rPr>
          <w:rFonts w:ascii="Times New Roman" w:hAnsi="Times New Roman" w:cs="Times New Roman"/>
          <w:color w:val="231F20"/>
          <w:sz w:val="24"/>
          <w:szCs w:val="24"/>
        </w:rPr>
        <w:t xml:space="preserve"> </w:t>
      </w:r>
      <w:r w:rsidR="005874B1">
        <w:rPr>
          <w:rFonts w:ascii="Times New Roman" w:hAnsi="Times New Roman" w:cs="Times New Roman"/>
          <w:i/>
          <w:color w:val="231F20"/>
          <w:sz w:val="24"/>
          <w:szCs w:val="24"/>
        </w:rPr>
        <w:t>warm-up</w:t>
      </w:r>
      <w:r w:rsidR="005874B1">
        <w:rPr>
          <w:rFonts w:ascii="Times New Roman" w:hAnsi="Times New Roman" w:cs="Times New Roman"/>
          <w:color w:val="231F20"/>
          <w:sz w:val="24"/>
          <w:szCs w:val="24"/>
        </w:rPr>
        <w:t xml:space="preserve"> or</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burn-in</w:t>
      </w:r>
      <w:r w:rsidRPr="00F173F2">
        <w:rPr>
          <w:rFonts w:ascii="Times New Roman" w:hAnsi="Times New Roman" w:cs="Times New Roman"/>
          <w:color w:val="231F20"/>
          <w:sz w:val="24"/>
          <w:szCs w:val="24"/>
        </w:rPr>
        <w:t xml:space="preserve"> period; these initial points are unlikely to represent</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so they are discarded and not considered by the Stage 5 statistics. Several indicators can </w:t>
      </w:r>
      <w:r w:rsidRPr="00F173F2">
        <w:rPr>
          <w:rFonts w:ascii="Times New Roman" w:hAnsi="Times New Roman" w:cs="Times New Roman"/>
          <w:color w:val="231F20"/>
          <w:sz w:val="24"/>
          <w:szCs w:val="24"/>
        </w:rPr>
        <w:lastRenderedPageBreak/>
        <w:t xml:space="preserve">assess different aspects of convergence, and the popular indicators are explained in MCMC and contemporary Bayesian books (e.g., Carlin &amp; Louis, 2009; </w:t>
      </w:r>
      <w:proofErr w:type="spellStart"/>
      <w:r w:rsidR="005874B1">
        <w:rPr>
          <w:rFonts w:ascii="Times New Roman" w:hAnsi="Times New Roman" w:cs="Times New Roman"/>
          <w:color w:val="231F20"/>
          <w:sz w:val="24"/>
          <w:szCs w:val="24"/>
        </w:rPr>
        <w:t>Gelman</w:t>
      </w:r>
      <w:proofErr w:type="spellEnd"/>
      <w:r w:rsidR="005874B1">
        <w:rPr>
          <w:rFonts w:ascii="Times New Roman" w:hAnsi="Times New Roman" w:cs="Times New Roman"/>
          <w:color w:val="231F20"/>
          <w:sz w:val="24"/>
          <w:szCs w:val="24"/>
        </w:rPr>
        <w:t xml:space="preserve"> et al.  </w:t>
      </w:r>
      <w:proofErr w:type="gramStart"/>
      <w:r w:rsidR="005874B1">
        <w:rPr>
          <w:rFonts w:ascii="Times New Roman" w:hAnsi="Times New Roman" w:cs="Times New Roman"/>
          <w:color w:val="231F20"/>
          <w:sz w:val="24"/>
          <w:szCs w:val="24"/>
        </w:rPr>
        <w:t xml:space="preserve">2013;  </w:t>
      </w:r>
      <w:proofErr w:type="spellStart"/>
      <w:r w:rsidR="005874B1">
        <w:rPr>
          <w:rFonts w:ascii="Times New Roman" w:hAnsi="Times New Roman" w:cs="Times New Roman"/>
          <w:color w:val="231F20"/>
          <w:sz w:val="24"/>
          <w:szCs w:val="24"/>
        </w:rPr>
        <w:t>Gelman</w:t>
      </w:r>
      <w:proofErr w:type="spellEnd"/>
      <w:proofErr w:type="gramEnd"/>
      <w:r w:rsidR="005874B1">
        <w:rPr>
          <w:rFonts w:ascii="Times New Roman" w:hAnsi="Times New Roman" w:cs="Times New Roman"/>
          <w:color w:val="231F20"/>
          <w:sz w:val="24"/>
          <w:szCs w:val="24"/>
        </w:rPr>
        <w:t xml:space="preserve"> et al., 2020;  </w:t>
      </w:r>
      <w:proofErr w:type="spellStart"/>
      <w:r w:rsidR="005874B1">
        <w:rPr>
          <w:rFonts w:ascii="Times New Roman" w:hAnsi="Times New Roman" w:cs="Times New Roman"/>
          <w:color w:val="231F20"/>
          <w:sz w:val="24"/>
          <w:szCs w:val="24"/>
        </w:rPr>
        <w:t>McElreath</w:t>
      </w:r>
      <w:proofErr w:type="spellEnd"/>
      <w:r w:rsidR="005874B1">
        <w:rPr>
          <w:rFonts w:ascii="Times New Roman" w:hAnsi="Times New Roman" w:cs="Times New Roman"/>
          <w:color w:val="231F20"/>
          <w:sz w:val="24"/>
          <w:szCs w:val="24"/>
        </w:rPr>
        <w:t xml:space="preserve">, 2020;  </w:t>
      </w:r>
      <w:r w:rsidRPr="00F173F2">
        <w:rPr>
          <w:rFonts w:ascii="Times New Roman" w:hAnsi="Times New Roman" w:cs="Times New Roman"/>
          <w:color w:val="231F20"/>
          <w:sz w:val="24"/>
          <w:szCs w:val="24"/>
        </w:rPr>
        <w:t>Robert &amp; Casella, 2004).</w:t>
      </w:r>
    </w:p>
    <w:p w14:paraId="181191C1" w14:textId="4FC8469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After </w:t>
      </w:r>
      <w:r w:rsidR="005874B1">
        <w:rPr>
          <w:rFonts w:ascii="Times New Roman" w:hAnsi="Times New Roman" w:cs="Times New Roman"/>
          <w:color w:val="231F20"/>
          <w:sz w:val="24"/>
          <w:szCs w:val="24"/>
        </w:rPr>
        <w:t xml:space="preserve">reaching </w:t>
      </w:r>
      <w:r w:rsidRPr="00F173F2">
        <w:rPr>
          <w:rFonts w:ascii="Times New Roman" w:hAnsi="Times New Roman" w:cs="Times New Roman"/>
          <w:color w:val="231F20"/>
          <w:sz w:val="24"/>
          <w:szCs w:val="24"/>
        </w:rPr>
        <w:t xml:space="preserve">the </w:t>
      </w:r>
      <w:r w:rsidR="005874B1">
        <w:rPr>
          <w:rFonts w:ascii="Times New Roman" w:hAnsi="Times New Roman" w:cs="Times New Roman"/>
          <w:color w:val="231F20"/>
          <w:sz w:val="24"/>
          <w:szCs w:val="24"/>
        </w:rPr>
        <w:t>warm-up</w:t>
      </w:r>
      <w:r w:rsidRPr="00F173F2">
        <w:rPr>
          <w:rFonts w:ascii="Times New Roman" w:hAnsi="Times New Roman" w:cs="Times New Roman"/>
          <w:color w:val="231F20"/>
          <w:sz w:val="24"/>
          <w:szCs w:val="24"/>
        </w:rPr>
        <w:t xml:space="preserve"> milestone, the</w:t>
      </w:r>
      <w:r w:rsidR="005874B1">
        <w:rPr>
          <w:rFonts w:ascii="Times New Roman" w:hAnsi="Times New Roman" w:cs="Times New Roman"/>
          <w:color w:val="231F20"/>
          <w:sz w:val="24"/>
          <w:szCs w:val="24"/>
        </w:rPr>
        <w:t>n determine</w:t>
      </w:r>
      <w:r w:rsidRPr="00F173F2">
        <w:rPr>
          <w:rFonts w:ascii="Times New Roman" w:hAnsi="Times New Roman" w:cs="Times New Roman"/>
          <w:color w:val="231F20"/>
          <w:sz w:val="24"/>
          <w:szCs w:val="24"/>
        </w:rPr>
        <w:t xml:space="preserve"> how many steps are needed to adequately represent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primary concern is how well the chains continue to mix with each other and how quickly they cover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Weak mixing can occur when successive points in a chain are strongly correlated or when a chain gets stuck in an isolated region </w:t>
      </w:r>
      <w:proofErr w:type="spellStart"/>
      <w:r w:rsidRPr="00F173F2">
        <w:rPr>
          <w:rFonts w:ascii="Times New Roman" w:hAnsi="Times New Roman" w:cs="Times New Roman"/>
          <w:color w:val="231F20"/>
          <w:sz w:val="24"/>
          <w:szCs w:val="24"/>
        </w:rPr>
        <w:t xml:space="preserve">of </w:t>
      </w:r>
      <w:r w:rsidRPr="00F173F2">
        <w:rPr>
          <w:rFonts w:ascii="Times New Roman" w:hAnsi="Times New Roman" w:cs="Times New Roman"/>
          <w:i/>
          <w:iCs/>
          <w:color w:val="231F20"/>
          <w:sz w:val="24"/>
          <w:szCs w:val="24"/>
        </w:rPr>
        <w:t>f</w:t>
      </w:r>
      <w:proofErr w:type="spellEnd"/>
      <w:r w:rsidRPr="00F173F2">
        <w:rPr>
          <w:rFonts w:ascii="Times New Roman" w:hAnsi="Times New Roman" w:cs="Times New Roman"/>
          <w:color w:val="231F20"/>
          <w:sz w:val="24"/>
          <w:szCs w:val="24"/>
        </w:rPr>
        <w:t xml:space="preserve">, like a local maximum. One general strategy is to specify an equivalent model in which the parameters are “as independent as possible” (Robert &amp; Casella, 2004, p. 396; for many speciﬁc strategies, see </w:t>
      </w:r>
      <w:proofErr w:type="spellStart"/>
      <w:r w:rsidRPr="00F173F2">
        <w:rPr>
          <w:rFonts w:ascii="Times New Roman" w:hAnsi="Times New Roman" w:cs="Times New Roman"/>
          <w:color w:val="231F20"/>
          <w:sz w:val="24"/>
          <w:szCs w:val="24"/>
        </w:rPr>
        <w:t>Gelman</w:t>
      </w:r>
      <w:proofErr w:type="spellEnd"/>
      <w:r w:rsidRPr="00F173F2">
        <w:rPr>
          <w:rFonts w:ascii="Times New Roman" w:hAnsi="Times New Roman" w:cs="Times New Roman"/>
          <w:color w:val="231F20"/>
          <w:sz w:val="24"/>
          <w:szCs w:val="24"/>
        </w:rPr>
        <w:t xml:space="preserve"> &amp; Hill, 2007, especially Chapter </w:t>
      </w:r>
      <w:proofErr w:type="gramStart"/>
      <w:r w:rsidRPr="00F173F2">
        <w:rPr>
          <w:rFonts w:ascii="Times New Roman" w:hAnsi="Times New Roman" w:cs="Times New Roman"/>
          <w:color w:val="231F20"/>
          <w:sz w:val="24"/>
          <w:szCs w:val="24"/>
        </w:rPr>
        <w:t>19</w:t>
      </w:r>
      <w:r w:rsidR="005874B1">
        <w:rPr>
          <w:rFonts w:ascii="Times New Roman" w:hAnsi="Times New Roman" w:cs="Times New Roman"/>
          <w:color w:val="231F20"/>
          <w:sz w:val="24"/>
          <w:szCs w:val="24"/>
        </w:rPr>
        <w:t xml:space="preserve">;  </w:t>
      </w:r>
      <w:proofErr w:type="spellStart"/>
      <w:r w:rsidR="005874B1">
        <w:rPr>
          <w:rFonts w:ascii="Times New Roman" w:hAnsi="Times New Roman" w:cs="Times New Roman"/>
          <w:color w:val="231F20"/>
          <w:sz w:val="24"/>
          <w:szCs w:val="24"/>
        </w:rPr>
        <w:t>Gelman</w:t>
      </w:r>
      <w:proofErr w:type="spellEnd"/>
      <w:proofErr w:type="gramEnd"/>
      <w:r w:rsidR="005874B1">
        <w:rPr>
          <w:rFonts w:ascii="Times New Roman" w:hAnsi="Times New Roman" w:cs="Times New Roman"/>
          <w:color w:val="231F20"/>
          <w:sz w:val="24"/>
          <w:szCs w:val="24"/>
        </w:rPr>
        <w:t xml:space="preserve"> et al., 2020</w:t>
      </w:r>
      <w:r w:rsidRPr="00F173F2">
        <w:rPr>
          <w:rFonts w:ascii="Times New Roman" w:hAnsi="Times New Roman" w:cs="Times New Roman"/>
          <w:color w:val="231F20"/>
          <w:sz w:val="24"/>
          <w:szCs w:val="24"/>
        </w:rPr>
        <w:t>).</w:t>
      </w:r>
    </w:p>
    <w:p w14:paraId="75116670" w14:textId="744D6F42"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Failing to converge is rarely a concern for a (properly speciﬁed) model that covers a few dimensions, because computers are powerful enough to generate a chain long enough to cover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decisively. But their brute-force nature is not ensured to be adequate for a target distribution with hundreds of dimensions (which occurs even for modest multilevel models, because each subject has multiple individual parameters).</w:t>
      </w:r>
    </w:p>
    <w:p w14:paraId="3793C1E9" w14:textId="21893917" w:rsidR="00156DDC" w:rsidRDefault="00156DDC" w:rsidP="00910A32">
      <w:pPr>
        <w:pStyle w:val="Style8"/>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MCMC software and resources.</w:t>
      </w:r>
      <w:r w:rsidRPr="00F173F2">
        <w:rPr>
          <w:rFonts w:ascii="Times New Roman" w:hAnsi="Times New Roman" w:cs="Times New Roman"/>
          <w:color w:val="231F20"/>
          <w:sz w:val="24"/>
          <w:szCs w:val="24"/>
        </w:rPr>
        <w:t xml:space="preserve"> After running a bootstrap for 30 s, simulation error is usually negligible (and 1 s is adequate for most one-dimensional distributions). The duration of a nontrivial MCMC is much longer. Compared with bootstrapping, each simulation replication is less efﬁcient and most MCMC models are much more complex. </w:t>
      </w:r>
      <w:r w:rsidR="005874B1">
        <w:rPr>
          <w:rFonts w:ascii="Times New Roman" w:hAnsi="Times New Roman" w:cs="Times New Roman"/>
          <w:color w:val="231F20"/>
          <w:sz w:val="24"/>
          <w:szCs w:val="24"/>
        </w:rPr>
        <w:t>Models may</w:t>
      </w:r>
      <w:r w:rsidRPr="00F173F2">
        <w:rPr>
          <w:rFonts w:ascii="Times New Roman" w:hAnsi="Times New Roman" w:cs="Times New Roman"/>
          <w:color w:val="231F20"/>
          <w:sz w:val="24"/>
          <w:szCs w:val="24"/>
        </w:rPr>
        <w:t xml:space="preserve"> require </w:t>
      </w:r>
      <w:r w:rsidR="005874B1">
        <w:rPr>
          <w:rFonts w:ascii="Times New Roman" w:hAnsi="Times New Roman" w:cs="Times New Roman"/>
          <w:color w:val="231F20"/>
          <w:sz w:val="24"/>
          <w:szCs w:val="24"/>
        </w:rPr>
        <w:t>several</w:t>
      </w:r>
      <w:r w:rsidRPr="00F173F2">
        <w:rPr>
          <w:rFonts w:ascii="Times New Roman" w:hAnsi="Times New Roman" w:cs="Times New Roman"/>
          <w:color w:val="231F20"/>
          <w:sz w:val="24"/>
          <w:szCs w:val="24"/>
        </w:rPr>
        <w:t xml:space="preserve"> min</w:t>
      </w:r>
      <w:r w:rsidR="005874B1">
        <w:rPr>
          <w:rFonts w:ascii="Times New Roman" w:hAnsi="Times New Roman" w:cs="Times New Roman"/>
          <w:color w:val="231F20"/>
          <w:sz w:val="24"/>
          <w:szCs w:val="24"/>
        </w:rPr>
        <w:t>utes</w:t>
      </w:r>
      <w:r w:rsidRPr="00F173F2">
        <w:rPr>
          <w:rFonts w:ascii="Times New Roman" w:hAnsi="Times New Roman" w:cs="Times New Roman"/>
          <w:color w:val="231F20"/>
          <w:sz w:val="24"/>
          <w:szCs w:val="24"/>
        </w:rPr>
        <w:t xml:space="preserve"> of computer time to get a rough estimate and 1 hour or more before simulation error is negligible. To reduce development time, we agree with </w:t>
      </w:r>
      <w:proofErr w:type="spellStart"/>
      <w:r w:rsidRPr="00F173F2">
        <w:rPr>
          <w:rFonts w:ascii="Times New Roman" w:hAnsi="Times New Roman" w:cs="Times New Roman"/>
          <w:color w:val="231F20"/>
          <w:sz w:val="24"/>
          <w:szCs w:val="24"/>
        </w:rPr>
        <w:t>Gelman</w:t>
      </w:r>
      <w:proofErr w:type="spellEnd"/>
      <w:r w:rsidRPr="00F173F2">
        <w:rPr>
          <w:rFonts w:ascii="Times New Roman" w:hAnsi="Times New Roman" w:cs="Times New Roman"/>
          <w:color w:val="231F20"/>
          <w:sz w:val="24"/>
          <w:szCs w:val="24"/>
        </w:rPr>
        <w:t xml:space="preserve"> and Hill (2007, p. 345) that similar models should be run initially with non-Bayesian software that uses maximum likelihood (ML</w:t>
      </w:r>
      <w:r w:rsidR="005874B1">
        <w:rPr>
          <w:rFonts w:ascii="Times New Roman" w:hAnsi="Times New Roman" w:cs="Times New Roman"/>
          <w:color w:val="231F20"/>
          <w:sz w:val="24"/>
          <w:szCs w:val="24"/>
        </w:rPr>
        <w:t xml:space="preserve">;  see also </w:t>
      </w:r>
      <w:proofErr w:type="spellStart"/>
      <w:r w:rsidR="005874B1">
        <w:rPr>
          <w:rFonts w:ascii="Times New Roman" w:hAnsi="Times New Roman" w:cs="Times New Roman"/>
          <w:color w:val="231F20"/>
          <w:sz w:val="24"/>
          <w:szCs w:val="24"/>
        </w:rPr>
        <w:t>Gelman</w:t>
      </w:r>
      <w:proofErr w:type="spellEnd"/>
      <w:r w:rsidR="005874B1">
        <w:rPr>
          <w:rFonts w:ascii="Times New Roman" w:hAnsi="Times New Roman" w:cs="Times New Roman"/>
          <w:color w:val="231F20"/>
          <w:sz w:val="24"/>
          <w:szCs w:val="24"/>
        </w:rPr>
        <w:t xml:space="preserve"> et al., 2020, section 5</w:t>
      </w:r>
      <w:r w:rsidRPr="00F173F2">
        <w:rPr>
          <w:rFonts w:ascii="Times New Roman" w:hAnsi="Times New Roman" w:cs="Times New Roman"/>
          <w:color w:val="231F20"/>
          <w:sz w:val="24"/>
          <w:szCs w:val="24"/>
        </w:rPr>
        <w:t>).</w:t>
      </w:r>
      <w:r w:rsidR="00DB370A">
        <w:rPr>
          <w:rStyle w:val="FootnoteReference"/>
          <w:rFonts w:ascii="Times New Roman" w:hAnsi="Times New Roman" w:cs="Times New Roman"/>
          <w:color w:val="231F20"/>
          <w:sz w:val="24"/>
          <w:szCs w:val="24"/>
        </w:rPr>
        <w:footnoteReference w:id="17"/>
      </w:r>
    </w:p>
    <w:p w14:paraId="0571D5EC" w14:textId="23ACF1DC" w:rsidR="00095F49" w:rsidRDefault="00095F49" w:rsidP="00095F49">
      <w:pPr>
        <w:pStyle w:val="Style7"/>
        <w:widowControl/>
        <w:suppressAutoHyphens/>
        <w:spacing w:line="480" w:lineRule="auto"/>
        <w:ind w:firstLine="280"/>
        <w:jc w:val="both"/>
        <w:rPr>
          <w:rFonts w:ascii="Times New Roman" w:hAnsi="Times New Roman" w:cs="Times New Roman"/>
          <w:color w:val="231F20"/>
          <w:sz w:val="24"/>
          <w:szCs w:val="24"/>
        </w:rPr>
      </w:pPr>
      <w:r>
        <w:rPr>
          <w:rFonts w:ascii="Times New Roman" w:hAnsi="Times New Roman" w:cs="Times New Roman"/>
          <w:color w:val="231F20"/>
          <w:sz w:val="24"/>
          <w:szCs w:val="24"/>
        </w:rPr>
        <w:lastRenderedPageBreak/>
        <w:t>Most recent</w:t>
      </w:r>
      <w:r w:rsidRPr="00F173F2">
        <w:rPr>
          <w:rFonts w:ascii="Times New Roman" w:hAnsi="Times New Roman" w:cs="Times New Roman"/>
          <w:color w:val="231F20"/>
          <w:sz w:val="24"/>
          <w:szCs w:val="24"/>
        </w:rPr>
        <w:t xml:space="preserve"> Bayesian books use </w:t>
      </w:r>
      <w:r>
        <w:rPr>
          <w:rFonts w:ascii="Times New Roman" w:hAnsi="Times New Roman" w:cs="Times New Roman"/>
          <w:color w:val="231F20"/>
          <w:sz w:val="24"/>
          <w:szCs w:val="24"/>
        </w:rPr>
        <w:t>Stan</w:t>
      </w:r>
      <w:r w:rsidRPr="00F173F2">
        <w:rPr>
          <w:rFonts w:ascii="Times New Roman" w:hAnsi="Times New Roman" w:cs="Times New Roman"/>
          <w:color w:val="231F20"/>
          <w:sz w:val="24"/>
          <w:szCs w:val="24"/>
        </w:rPr>
        <w:t xml:space="preserve"> (</w:t>
      </w:r>
      <w:r>
        <w:rPr>
          <w:rFonts w:ascii="Times New Roman" w:hAnsi="Times New Roman" w:cs="Times New Roman"/>
          <w:color w:val="231F20"/>
          <w:sz w:val="24"/>
          <w:szCs w:val="24"/>
        </w:rPr>
        <w:t>plus</w:t>
      </w:r>
      <w:r w:rsidRPr="00F173F2">
        <w:rPr>
          <w:rFonts w:ascii="Times New Roman" w:hAnsi="Times New Roman" w:cs="Times New Roman"/>
          <w:color w:val="231F20"/>
          <w:sz w:val="24"/>
          <w:szCs w:val="24"/>
        </w:rPr>
        <w:t xml:space="preserve"> R</w:t>
      </w:r>
      <w:r>
        <w:rPr>
          <w:rFonts w:ascii="Times New Roman" w:hAnsi="Times New Roman" w:cs="Times New Roman"/>
          <w:color w:val="231F20"/>
          <w:sz w:val="24"/>
          <w:szCs w:val="24"/>
        </w:rPr>
        <w:t xml:space="preserve"> or Julia</w:t>
      </w:r>
      <w:r w:rsidRPr="00F173F2">
        <w:rPr>
          <w:rFonts w:ascii="Times New Roman" w:hAnsi="Times New Roman" w:cs="Times New Roman"/>
          <w:color w:val="231F20"/>
          <w:sz w:val="24"/>
          <w:szCs w:val="24"/>
        </w:rPr>
        <w:t>) for their computational examples.</w:t>
      </w:r>
      <w:r>
        <w:rPr>
          <w:rStyle w:val="FootnoteReference"/>
          <w:rFonts w:ascii="Times New Roman" w:hAnsi="Times New Roman" w:cs="Times New Roman"/>
          <w:color w:val="231F20"/>
          <w:sz w:val="24"/>
          <w:szCs w:val="24"/>
        </w:rPr>
        <w:footnoteReference w:id="18"/>
      </w:r>
      <w:r w:rsidRPr="00F173F2">
        <w:rPr>
          <w:rFonts w:ascii="Times New Roman" w:hAnsi="Times New Roman" w:cs="Times New Roman"/>
          <w:color w:val="231F20"/>
          <w:sz w:val="24"/>
          <w:szCs w:val="24"/>
        </w:rPr>
        <w:t xml:space="preserve"> </w:t>
      </w:r>
      <w:r>
        <w:rPr>
          <w:rFonts w:ascii="Times New Roman" w:hAnsi="Times New Roman" w:cs="Times New Roman"/>
          <w:color w:val="231F20"/>
          <w:sz w:val="24"/>
          <w:szCs w:val="24"/>
        </w:rPr>
        <w:t>Stan’s</w:t>
      </w:r>
      <w:r w:rsidRPr="00F173F2">
        <w:rPr>
          <w:rFonts w:ascii="Times New Roman" w:hAnsi="Times New Roman" w:cs="Times New Roman"/>
          <w:color w:val="231F20"/>
          <w:sz w:val="24"/>
          <w:szCs w:val="24"/>
        </w:rPr>
        <w:t xml:space="preserve"> syntax is ﬂexible, and even can address frequentist models that may be impossible to run in frequentist software</w:t>
      </w:r>
      <w:r>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 It </w:t>
      </w:r>
      <w:r w:rsidRPr="00F173F2">
        <w:rPr>
          <w:rFonts w:ascii="Times New Roman" w:hAnsi="Times New Roman" w:cs="Times New Roman"/>
          <w:color w:val="231F20"/>
          <w:sz w:val="24"/>
          <w:szCs w:val="24"/>
        </w:rPr>
        <w:t>decides many</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technical details</w:t>
      </w:r>
      <w:r>
        <w:rPr>
          <w:rFonts w:ascii="Times New Roman" w:hAnsi="Times New Roman" w:cs="Times New Roman"/>
          <w:color w:val="231F20"/>
          <w:sz w:val="24"/>
          <w:szCs w:val="24"/>
        </w:rPr>
        <w:t xml:space="preserve">; for instance, </w:t>
      </w:r>
      <w:r w:rsidRPr="00F173F2">
        <w:rPr>
          <w:rFonts w:ascii="Times New Roman" w:hAnsi="Times New Roman" w:cs="Times New Roman"/>
          <w:color w:val="231F20"/>
          <w:sz w:val="24"/>
          <w:szCs w:val="24"/>
        </w:rPr>
        <w:t>the user does not need to determine the posterior distribution—only the prior and likelihood equations that ultimately deﬁne it.</w:t>
      </w:r>
      <w:r w:rsidRPr="00707B8F">
        <w:rPr>
          <w:rFonts w:ascii="Times New Roman" w:hAnsi="Times New Roman" w:cs="Times New Roman"/>
          <w:color w:val="231F20"/>
          <w:sz w:val="24"/>
          <w:szCs w:val="24"/>
        </w:rPr>
        <w:t xml:space="preserve"> </w:t>
      </w:r>
    </w:p>
    <w:p w14:paraId="2F9F93E0" w14:textId="77777777" w:rsidR="00095F49" w:rsidRPr="00D6665C" w:rsidRDefault="00095F49" w:rsidP="00D6665C"/>
    <w:p w14:paraId="4D3EF75C" w14:textId="3143B97B" w:rsidR="00D32746" w:rsidRPr="00D32746" w:rsidRDefault="00095F49" w:rsidP="00D32746">
      <w:pPr>
        <w:pStyle w:val="Style7"/>
        <w:widowControl/>
        <w:suppressAutoHyphens/>
        <w:spacing w:line="480" w:lineRule="auto"/>
        <w:ind w:firstLine="280"/>
        <w:jc w:val="both"/>
        <w:rPr>
          <w:rFonts w:ascii="Times New Roman" w:hAnsi="Times New Roman" w:cs="Times New Roman"/>
          <w:sz w:val="24"/>
          <w:szCs w:val="24"/>
        </w:rPr>
      </w:pPr>
      <w:r>
        <w:rPr>
          <w:rFonts w:ascii="Times New Roman" w:hAnsi="Times New Roman" w:cs="Times New Roman"/>
          <w:color w:val="231F20"/>
          <w:sz w:val="24"/>
          <w:szCs w:val="24"/>
        </w:rPr>
        <w:t>Typically</w:t>
      </w:r>
      <w:r w:rsidR="00156DDC" w:rsidRPr="00F173F2">
        <w:rPr>
          <w:rFonts w:ascii="Times New Roman" w:hAnsi="Times New Roman" w:cs="Times New Roman"/>
          <w:color w:val="231F20"/>
          <w:sz w:val="24"/>
          <w:szCs w:val="24"/>
        </w:rPr>
        <w:t>, a researcher (a) manipulate the data set</w:t>
      </w:r>
      <w:r w:rsidR="00D32746">
        <w:rPr>
          <w:rFonts w:ascii="Times New Roman" w:hAnsi="Times New Roman" w:cs="Times New Roman"/>
          <w:color w:val="231F20"/>
          <w:sz w:val="24"/>
          <w:szCs w:val="24"/>
        </w:rPr>
        <w:t xml:space="preserve"> with R</w:t>
      </w:r>
      <w:r w:rsidR="00156DDC" w:rsidRPr="00F173F2">
        <w:rPr>
          <w:rFonts w:ascii="Times New Roman" w:hAnsi="Times New Roman" w:cs="Times New Roman"/>
          <w:color w:val="231F20"/>
          <w:sz w:val="24"/>
          <w:szCs w:val="24"/>
        </w:rPr>
        <w:t xml:space="preserve">, (b) estimate the model </w:t>
      </w:r>
      <w:r w:rsidR="00D32746">
        <w:rPr>
          <w:rFonts w:ascii="Times New Roman" w:hAnsi="Times New Roman" w:cs="Times New Roman"/>
          <w:color w:val="231F20"/>
          <w:sz w:val="24"/>
          <w:szCs w:val="24"/>
        </w:rPr>
        <w:t>with MCMC software (such as Stan,</w:t>
      </w:r>
      <w:r w:rsidR="00156DDC" w:rsidRPr="00F173F2">
        <w:rPr>
          <w:rFonts w:ascii="Times New Roman" w:hAnsi="Times New Roman" w:cs="Times New Roman"/>
          <w:color w:val="231F20"/>
          <w:sz w:val="24"/>
          <w:szCs w:val="24"/>
        </w:rPr>
        <w:t xml:space="preserve"> BUGS</w:t>
      </w:r>
      <w:r w:rsidR="00D32746">
        <w:rPr>
          <w:rFonts w:ascii="Times New Roman" w:hAnsi="Times New Roman" w:cs="Times New Roman"/>
          <w:color w:val="231F20"/>
          <w:sz w:val="24"/>
          <w:szCs w:val="24"/>
        </w:rPr>
        <w:t>,</w:t>
      </w:r>
      <w:r w:rsidR="00156DDC" w:rsidRPr="00F173F2">
        <w:rPr>
          <w:rFonts w:ascii="Times New Roman" w:hAnsi="Times New Roman" w:cs="Times New Roman"/>
          <w:color w:val="231F20"/>
          <w:sz w:val="24"/>
          <w:szCs w:val="24"/>
        </w:rPr>
        <w:t xml:space="preserve"> or JAGS</w:t>
      </w:r>
      <w:r w:rsidR="00D32746">
        <w:rPr>
          <w:rFonts w:ascii="Times New Roman" w:hAnsi="Times New Roman" w:cs="Times New Roman"/>
          <w:color w:val="231F20"/>
          <w:sz w:val="24"/>
          <w:szCs w:val="24"/>
        </w:rPr>
        <w:t>)</w:t>
      </w:r>
      <w:r w:rsidR="00156DDC" w:rsidRPr="00F173F2">
        <w:rPr>
          <w:rFonts w:ascii="Times New Roman" w:hAnsi="Times New Roman" w:cs="Times New Roman"/>
          <w:color w:val="231F20"/>
          <w:sz w:val="24"/>
          <w:szCs w:val="24"/>
        </w:rPr>
        <w:t>, and (c) diagnose</w:t>
      </w:r>
      <w:r w:rsidR="00D32746">
        <w:rPr>
          <w:rFonts w:ascii="Times New Roman" w:hAnsi="Times New Roman" w:cs="Times New Roman"/>
          <w:color w:val="231F20"/>
          <w:sz w:val="24"/>
          <w:szCs w:val="24"/>
        </w:rPr>
        <w:t>s</w:t>
      </w:r>
      <w:r w:rsidR="00156DDC" w:rsidRPr="00F173F2">
        <w:rPr>
          <w:rFonts w:ascii="Times New Roman" w:hAnsi="Times New Roman" w:cs="Times New Roman"/>
          <w:color w:val="231F20"/>
          <w:sz w:val="24"/>
          <w:szCs w:val="24"/>
        </w:rPr>
        <w:t xml:space="preserve"> convergence and view</w:t>
      </w:r>
      <w:r w:rsidR="00D32746">
        <w:rPr>
          <w:rFonts w:ascii="Times New Roman" w:hAnsi="Times New Roman" w:cs="Times New Roman"/>
          <w:color w:val="231F20"/>
          <w:sz w:val="24"/>
          <w:szCs w:val="24"/>
        </w:rPr>
        <w:t>s</w:t>
      </w:r>
      <w:r w:rsidR="00156DDC" w:rsidRPr="00F173F2">
        <w:rPr>
          <w:rFonts w:ascii="Times New Roman" w:hAnsi="Times New Roman" w:cs="Times New Roman"/>
          <w:color w:val="231F20"/>
          <w:sz w:val="24"/>
          <w:szCs w:val="24"/>
        </w:rPr>
        <w:t xml:space="preserve"> the model results</w:t>
      </w:r>
      <w:r w:rsidR="00D32746">
        <w:rPr>
          <w:rFonts w:ascii="Times New Roman" w:hAnsi="Times New Roman" w:cs="Times New Roman"/>
          <w:color w:val="231F20"/>
          <w:sz w:val="24"/>
          <w:szCs w:val="24"/>
        </w:rPr>
        <w:t xml:space="preserve"> in R again</w:t>
      </w:r>
      <w:r w:rsidR="00156DDC" w:rsidRPr="00F173F2">
        <w:rPr>
          <w:rFonts w:ascii="Times New Roman" w:hAnsi="Times New Roman" w:cs="Times New Roman"/>
          <w:color w:val="231F20"/>
          <w:sz w:val="24"/>
          <w:szCs w:val="24"/>
        </w:rPr>
        <w:t xml:space="preserve">. This workﬂow is demonstrated in most recent applied Bayesian books (e.g., Albert, 2009; Carlin &amp; Louis, 2009; </w:t>
      </w:r>
      <w:proofErr w:type="spellStart"/>
      <w:r w:rsidR="00D32746">
        <w:rPr>
          <w:rFonts w:ascii="Times New Roman" w:hAnsi="Times New Roman" w:cs="Times New Roman"/>
          <w:color w:val="231F20"/>
          <w:sz w:val="24"/>
          <w:szCs w:val="24"/>
        </w:rPr>
        <w:t>Gelman</w:t>
      </w:r>
      <w:proofErr w:type="spellEnd"/>
      <w:r w:rsidR="00D32746">
        <w:rPr>
          <w:rFonts w:ascii="Times New Roman" w:hAnsi="Times New Roman" w:cs="Times New Roman"/>
          <w:color w:val="231F20"/>
          <w:sz w:val="24"/>
          <w:szCs w:val="24"/>
        </w:rPr>
        <w:t xml:space="preserve"> et al., </w:t>
      </w:r>
      <w:proofErr w:type="gramStart"/>
      <w:r w:rsidR="00D32746">
        <w:rPr>
          <w:rFonts w:ascii="Times New Roman" w:hAnsi="Times New Roman" w:cs="Times New Roman"/>
          <w:color w:val="231F20"/>
          <w:sz w:val="24"/>
          <w:szCs w:val="24"/>
        </w:rPr>
        <w:t xml:space="preserve">2013;  </w:t>
      </w:r>
      <w:proofErr w:type="spellStart"/>
      <w:r w:rsidR="00D32746">
        <w:rPr>
          <w:rFonts w:ascii="Times New Roman" w:hAnsi="Times New Roman" w:cs="Times New Roman"/>
          <w:color w:val="231F20"/>
          <w:sz w:val="24"/>
          <w:szCs w:val="24"/>
        </w:rPr>
        <w:t>Gelman</w:t>
      </w:r>
      <w:proofErr w:type="spellEnd"/>
      <w:proofErr w:type="gramEnd"/>
      <w:r w:rsidR="00D32746">
        <w:rPr>
          <w:rFonts w:ascii="Times New Roman" w:hAnsi="Times New Roman" w:cs="Times New Roman"/>
          <w:color w:val="231F20"/>
          <w:sz w:val="24"/>
          <w:szCs w:val="24"/>
        </w:rPr>
        <w:t xml:space="preserve"> et al., 2020; </w:t>
      </w:r>
      <w:proofErr w:type="spellStart"/>
      <w:r w:rsidR="00156DDC" w:rsidRPr="00F173F2">
        <w:rPr>
          <w:rFonts w:ascii="Times New Roman" w:hAnsi="Times New Roman" w:cs="Times New Roman"/>
          <w:color w:val="231F20"/>
          <w:sz w:val="24"/>
          <w:szCs w:val="24"/>
        </w:rPr>
        <w:t>Gelman</w:t>
      </w:r>
      <w:proofErr w:type="spellEnd"/>
      <w:r w:rsidR="00156DDC" w:rsidRPr="00F173F2">
        <w:rPr>
          <w:rFonts w:ascii="Times New Roman" w:hAnsi="Times New Roman" w:cs="Times New Roman"/>
          <w:color w:val="231F20"/>
          <w:sz w:val="24"/>
          <w:szCs w:val="24"/>
        </w:rPr>
        <w:t xml:space="preserve"> &amp; Hill, 2007; Gill, 2008</w:t>
      </w:r>
      <w:r w:rsidR="00D32746">
        <w:rPr>
          <w:rFonts w:ascii="Times New Roman" w:hAnsi="Times New Roman" w:cs="Times New Roman"/>
          <w:color w:val="231F20"/>
          <w:sz w:val="24"/>
          <w:szCs w:val="24"/>
        </w:rPr>
        <w:t xml:space="preserve">; </w:t>
      </w:r>
      <w:proofErr w:type="spellStart"/>
      <w:r w:rsidR="00D32746">
        <w:rPr>
          <w:rFonts w:ascii="Times New Roman" w:hAnsi="Times New Roman" w:cs="Times New Roman"/>
          <w:color w:val="231F20"/>
          <w:sz w:val="24"/>
          <w:szCs w:val="24"/>
        </w:rPr>
        <w:t>McElreath</w:t>
      </w:r>
      <w:proofErr w:type="spellEnd"/>
      <w:r w:rsidR="00D32746">
        <w:rPr>
          <w:rFonts w:ascii="Times New Roman" w:hAnsi="Times New Roman" w:cs="Times New Roman"/>
          <w:color w:val="231F20"/>
          <w:sz w:val="24"/>
          <w:szCs w:val="24"/>
        </w:rPr>
        <w:t>, 2020</w:t>
      </w:r>
      <w:r w:rsidR="00156DDC" w:rsidRPr="00F173F2">
        <w:rPr>
          <w:rFonts w:ascii="Times New Roman" w:hAnsi="Times New Roman" w:cs="Times New Roman"/>
          <w:color w:val="231F20"/>
          <w:sz w:val="24"/>
          <w:szCs w:val="24"/>
        </w:rPr>
        <w:t xml:space="preserve">). </w:t>
      </w:r>
      <w:r w:rsidR="00D32746">
        <w:rPr>
          <w:rFonts w:ascii="Times New Roman" w:hAnsi="Times New Roman" w:cs="Times New Roman"/>
          <w:color w:val="231F20"/>
          <w:sz w:val="24"/>
          <w:szCs w:val="24"/>
        </w:rPr>
        <w:t>In some cases, R functions like ‘</w:t>
      </w:r>
      <w:proofErr w:type="spellStart"/>
      <w:r w:rsidR="00D32746">
        <w:rPr>
          <w:rFonts w:ascii="Times New Roman" w:hAnsi="Times New Roman" w:cs="Times New Roman"/>
          <w:color w:val="231F20"/>
          <w:sz w:val="24"/>
          <w:szCs w:val="24"/>
        </w:rPr>
        <w:t>stan.glm</w:t>
      </w:r>
      <w:proofErr w:type="spellEnd"/>
      <w:r w:rsidR="00D32746">
        <w:rPr>
          <w:rFonts w:ascii="Times New Roman" w:hAnsi="Times New Roman" w:cs="Times New Roman"/>
          <w:color w:val="231F20"/>
          <w:sz w:val="24"/>
          <w:szCs w:val="24"/>
        </w:rPr>
        <w:t xml:space="preserve"> ()’ </w:t>
      </w:r>
      <w:proofErr w:type="spellStart"/>
      <w:r w:rsidR="00D32746">
        <w:rPr>
          <w:rFonts w:ascii="Times New Roman" w:hAnsi="Times New Roman" w:cs="Times New Roman"/>
          <w:color w:val="231F20"/>
          <w:sz w:val="24"/>
          <w:szCs w:val="24"/>
        </w:rPr>
        <w:t>allof</w:t>
      </w:r>
      <w:proofErr w:type="spellEnd"/>
      <w:r w:rsidR="00D32746">
        <w:rPr>
          <w:rFonts w:ascii="Times New Roman" w:hAnsi="Times New Roman" w:cs="Times New Roman"/>
          <w:color w:val="231F20"/>
          <w:sz w:val="24"/>
          <w:szCs w:val="24"/>
        </w:rPr>
        <w:t xml:space="preserve"> the </w:t>
      </w:r>
      <w:proofErr w:type="spellStart"/>
      <w:r w:rsidR="00D32746">
        <w:rPr>
          <w:rFonts w:ascii="Times New Roman" w:hAnsi="Times New Roman" w:cs="Times New Roman"/>
          <w:color w:val="231F20"/>
          <w:sz w:val="24"/>
          <w:szCs w:val="24"/>
        </w:rPr>
        <w:t>researchwer</w:t>
      </w:r>
      <w:proofErr w:type="spellEnd"/>
      <w:r w:rsidR="00D32746">
        <w:rPr>
          <w:rFonts w:ascii="Times New Roman" w:hAnsi="Times New Roman" w:cs="Times New Roman"/>
          <w:color w:val="231F20"/>
          <w:sz w:val="24"/>
          <w:szCs w:val="24"/>
        </w:rPr>
        <w:t xml:space="preserve"> to never leave R (e.g., </w:t>
      </w:r>
      <w:proofErr w:type="spellStart"/>
      <w:r w:rsidR="00D32746">
        <w:rPr>
          <w:rFonts w:ascii="Times New Roman" w:hAnsi="Times New Roman" w:cs="Times New Roman"/>
          <w:color w:val="231F20"/>
          <w:sz w:val="24"/>
          <w:szCs w:val="24"/>
        </w:rPr>
        <w:t>Gelman</w:t>
      </w:r>
      <w:proofErr w:type="spellEnd"/>
      <w:r w:rsidR="00D32746">
        <w:rPr>
          <w:rFonts w:ascii="Times New Roman" w:hAnsi="Times New Roman" w:cs="Times New Roman"/>
          <w:color w:val="231F20"/>
          <w:sz w:val="24"/>
          <w:szCs w:val="24"/>
        </w:rPr>
        <w:t xml:space="preserve">, Hill, </w:t>
      </w:r>
      <w:proofErr w:type="spellStart"/>
      <w:r w:rsidR="00D32746">
        <w:rPr>
          <w:rFonts w:ascii="Times New Roman" w:hAnsi="Times New Roman" w:cs="Times New Roman"/>
          <w:color w:val="231F20"/>
          <w:sz w:val="24"/>
          <w:szCs w:val="24"/>
        </w:rPr>
        <w:t>Vehtari</w:t>
      </w:r>
      <w:proofErr w:type="spellEnd"/>
      <w:r w:rsidR="00D32746">
        <w:rPr>
          <w:rFonts w:ascii="Times New Roman" w:hAnsi="Times New Roman" w:cs="Times New Roman"/>
          <w:color w:val="231F20"/>
          <w:sz w:val="24"/>
          <w:szCs w:val="24"/>
        </w:rPr>
        <w:t xml:space="preserve">, 2020).  </w:t>
      </w:r>
    </w:p>
    <w:p w14:paraId="2CC8FFA6" w14:textId="3C38FD93" w:rsidR="00156DDC" w:rsidRPr="00F173F2" w:rsidRDefault="00D32746" w:rsidP="00910A32">
      <w:pPr>
        <w:pStyle w:val="Style7"/>
        <w:widowControl/>
        <w:suppressAutoHyphens/>
        <w:spacing w:line="480" w:lineRule="auto"/>
        <w:ind w:firstLine="280"/>
        <w:jc w:val="both"/>
        <w:rPr>
          <w:rFonts w:ascii="Times New Roman" w:hAnsi="Times New Roman" w:cs="Times New Roman"/>
          <w:sz w:val="24"/>
          <w:szCs w:val="24"/>
        </w:rPr>
      </w:pPr>
      <w:r>
        <w:rPr>
          <w:rFonts w:ascii="Times New Roman" w:hAnsi="Times New Roman" w:cs="Times New Roman"/>
          <w:color w:val="231F20"/>
          <w:sz w:val="24"/>
          <w:szCs w:val="24"/>
        </w:rPr>
        <w:t xml:space="preserve">There exist pedagogical and performance advantages to writing a sampler for a specific model, such as the code for Examples 5 and 6.  R has many functions that make MCMC development more manageable, as well as packages such as </w:t>
      </w:r>
      <w:proofErr w:type="spellStart"/>
      <w:r>
        <w:rPr>
          <w:rFonts w:ascii="Times New Roman" w:hAnsi="Times New Roman" w:cs="Times New Roman"/>
          <w:color w:val="231F20"/>
          <w:sz w:val="24"/>
          <w:szCs w:val="24"/>
        </w:rPr>
        <w:t>MCMCpack</w:t>
      </w:r>
      <w:proofErr w:type="spellEnd"/>
      <w:r>
        <w:rPr>
          <w:rFonts w:ascii="Times New Roman" w:hAnsi="Times New Roman" w:cs="Times New Roman"/>
          <w:color w:val="231F20"/>
          <w:sz w:val="24"/>
          <w:szCs w:val="24"/>
        </w:rPr>
        <w:t xml:space="preserve"> that hand</w:t>
      </w:r>
      <w:ins w:id="46" w:author="Joe Rodgers" w:date="2021-09-07T14:52:00Z">
        <w:r w:rsidR="00C5153F">
          <w:rPr>
            <w:rFonts w:ascii="Times New Roman" w:hAnsi="Times New Roman" w:cs="Times New Roman"/>
            <w:color w:val="231F20"/>
            <w:sz w:val="24"/>
            <w:szCs w:val="24"/>
          </w:rPr>
          <w:t>l</w:t>
        </w:r>
      </w:ins>
      <w:r>
        <w:rPr>
          <w:rFonts w:ascii="Times New Roman" w:hAnsi="Times New Roman" w:cs="Times New Roman"/>
          <w:color w:val="231F20"/>
          <w:sz w:val="24"/>
          <w:szCs w:val="24"/>
        </w:rPr>
        <w:t>e</w:t>
      </w:r>
      <w:del w:id="47" w:author="Joe Rodgers" w:date="2021-09-07T14:52:00Z">
        <w:r w:rsidDel="00C5153F">
          <w:rPr>
            <w:rFonts w:ascii="Times New Roman" w:hAnsi="Times New Roman" w:cs="Times New Roman"/>
            <w:color w:val="231F20"/>
            <w:sz w:val="24"/>
            <w:szCs w:val="24"/>
          </w:rPr>
          <w:delText>l</w:delText>
        </w:r>
      </w:del>
      <w:r>
        <w:rPr>
          <w:rFonts w:ascii="Times New Roman" w:hAnsi="Times New Roman" w:cs="Times New Roman"/>
          <w:color w:val="231F20"/>
          <w:sz w:val="24"/>
          <w:szCs w:val="24"/>
        </w:rPr>
        <w:t xml:space="preserve"> common details automatically but allow the user to specify the exact samplers (Martin, Quinn, Park, 2011;  </w:t>
      </w:r>
      <w:proofErr w:type="spellStart"/>
      <w:r>
        <w:rPr>
          <w:rFonts w:ascii="Times New Roman" w:hAnsi="Times New Roman" w:cs="Times New Roman"/>
          <w:color w:val="231F20"/>
          <w:sz w:val="24"/>
          <w:szCs w:val="24"/>
        </w:rPr>
        <w:t>Gelman</w:t>
      </w:r>
      <w:proofErr w:type="spellEnd"/>
      <w:r>
        <w:rPr>
          <w:rFonts w:ascii="Times New Roman" w:hAnsi="Times New Roman" w:cs="Times New Roman"/>
          <w:color w:val="231F20"/>
          <w:sz w:val="24"/>
          <w:szCs w:val="24"/>
        </w:rPr>
        <w:t xml:space="preserve"> &amp; Hill, 2007, Chapter 18). </w:t>
      </w:r>
      <w:r w:rsidR="00156DDC" w:rsidRPr="00F173F2">
        <w:rPr>
          <w:rFonts w:ascii="Times New Roman" w:hAnsi="Times New Roman" w:cs="Times New Roman"/>
          <w:color w:val="231F20"/>
          <w:sz w:val="24"/>
          <w:szCs w:val="24"/>
        </w:rPr>
        <w:t xml:space="preserve">Regardless of the software, we recommend starting with the simplest possible model (e.g., the sample’s grand mean) and incrementally </w:t>
      </w:r>
      <w:r>
        <w:rPr>
          <w:rFonts w:ascii="Times New Roman" w:hAnsi="Times New Roman" w:cs="Times New Roman"/>
          <w:color w:val="231F20"/>
          <w:sz w:val="24"/>
          <w:szCs w:val="24"/>
        </w:rPr>
        <w:t>increasing</w:t>
      </w:r>
      <w:r w:rsidR="00156DDC" w:rsidRPr="00F173F2">
        <w:rPr>
          <w:rFonts w:ascii="Times New Roman" w:hAnsi="Times New Roman" w:cs="Times New Roman"/>
          <w:color w:val="231F20"/>
          <w:sz w:val="24"/>
          <w:szCs w:val="24"/>
        </w:rPr>
        <w:t xml:space="preserve"> complexity (e.g., group- and subject-level covariates). Although this appears pedantic and tedious, any syntax and logic errors are more obvious when only one feature has changed. Common accidents like misspelling a variable or creating an unidentiﬁed model are easier to detect, and the overall process is less tedious.</w:t>
      </w:r>
    </w:p>
    <w:p w14:paraId="36045C3F"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Furthermore, an incremental approach naturally produces a sequence of nested models that can be statistically compared with one another (see Rodgers, 2010, for a </w:t>
      </w:r>
      <w:proofErr w:type="spellStart"/>
      <w:r w:rsidRPr="00F173F2">
        <w:rPr>
          <w:rFonts w:ascii="Times New Roman" w:hAnsi="Times New Roman" w:cs="Times New Roman"/>
          <w:color w:val="231F20"/>
          <w:sz w:val="24"/>
          <w:szCs w:val="24"/>
        </w:rPr>
        <w:t>modeling</w:t>
      </w:r>
      <w:proofErr w:type="spellEnd"/>
      <w:r w:rsidRPr="00F173F2">
        <w:rPr>
          <w:rFonts w:ascii="Times New Roman" w:hAnsi="Times New Roman" w:cs="Times New Roman"/>
          <w:color w:val="231F20"/>
          <w:sz w:val="24"/>
          <w:szCs w:val="24"/>
        </w:rPr>
        <w:t xml:space="preserve"> rationale). The complexity of the speciﬁed model should be given careful thought. As Fisher (1970) wrote,</w:t>
      </w:r>
    </w:p>
    <w:p w14:paraId="0EE0B9E7" w14:textId="356228F4" w:rsidR="000F3AE1" w:rsidRPr="007E7B09" w:rsidRDefault="00156DDC" w:rsidP="007E7B09">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No human mind is capable of grasping in its entirety the meaning of any considerable quantity of numerical </w:t>
      </w:r>
      <w:proofErr w:type="gramStart"/>
      <w:r w:rsidRPr="00F173F2">
        <w:rPr>
          <w:rFonts w:ascii="Times New Roman" w:hAnsi="Times New Roman" w:cs="Times New Roman"/>
          <w:color w:val="231F20"/>
          <w:sz w:val="24"/>
          <w:szCs w:val="24"/>
        </w:rPr>
        <w:t>data.. . .</w:t>
      </w:r>
      <w:proofErr w:type="gramEnd"/>
      <w:r w:rsidRPr="00F173F2">
        <w:rPr>
          <w:rFonts w:ascii="Times New Roman" w:hAnsi="Times New Roman" w:cs="Times New Roman"/>
          <w:color w:val="231F20"/>
          <w:sz w:val="24"/>
          <w:szCs w:val="24"/>
        </w:rPr>
        <w:t xml:space="preserve"> The number of independent facts supplied by the data is usually far greater than the number of facts sought, and in consequence much of the information supplied by </w:t>
      </w:r>
      <w:proofErr w:type="spellStart"/>
      <w:r w:rsidRPr="00F173F2">
        <w:rPr>
          <w:rFonts w:ascii="Times New Roman" w:hAnsi="Times New Roman" w:cs="Times New Roman"/>
          <w:color w:val="231F20"/>
          <w:sz w:val="24"/>
          <w:szCs w:val="24"/>
        </w:rPr>
        <w:t>any body</w:t>
      </w:r>
      <w:proofErr w:type="spellEnd"/>
      <w:r w:rsidRPr="00F173F2">
        <w:rPr>
          <w:rFonts w:ascii="Times New Roman" w:hAnsi="Times New Roman" w:cs="Times New Roman"/>
          <w:color w:val="231F20"/>
          <w:sz w:val="24"/>
          <w:szCs w:val="24"/>
        </w:rPr>
        <w:t xml:space="preserve"> of actual data is irrelevant.</w:t>
      </w:r>
      <w:r w:rsidR="00012FEB">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It is the object of the statistical processes employed in the reduction of data to exclude this irrelevant information, and to isolate the whole of the relevant information contained in the data. (p. 6)</w:t>
      </w:r>
    </w:p>
    <w:p w14:paraId="0454093E" w14:textId="77777777" w:rsidR="00156DDC" w:rsidRPr="00F173F2" w:rsidRDefault="00156DDC" w:rsidP="00910A32">
      <w:pPr>
        <w:pStyle w:val="Heading2"/>
        <w:widowControl/>
        <w:suppressAutoHyphens/>
        <w:spacing w:line="480" w:lineRule="auto"/>
      </w:pPr>
      <w:r w:rsidRPr="00F173F2">
        <w:t>CONCLUSION</w:t>
      </w:r>
    </w:p>
    <w:p w14:paraId="26F332E4" w14:textId="77777777" w:rsidR="00156DDC"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Simulation methods like MCMC and the bootstrap are tools that allow an applied researcher to approach questions that cannot be addressed with conventional analytic methods. The statistical tools required of well-trained </w:t>
      </w:r>
      <w:proofErr w:type="spellStart"/>
      <w:r w:rsidRPr="00F173F2">
        <w:rPr>
          <w:rFonts w:ascii="Times New Roman" w:hAnsi="Times New Roman" w:cs="Times New Roman"/>
          <w:color w:val="231F20"/>
          <w:sz w:val="24"/>
          <w:szCs w:val="24"/>
        </w:rPr>
        <w:t>behavioral</w:t>
      </w:r>
      <w:proofErr w:type="spellEnd"/>
      <w:r w:rsidRPr="00F173F2">
        <w:rPr>
          <w:rFonts w:ascii="Times New Roman" w:hAnsi="Times New Roman" w:cs="Times New Roman"/>
          <w:color w:val="231F20"/>
          <w:sz w:val="24"/>
          <w:szCs w:val="24"/>
        </w:rPr>
        <w:t xml:space="preserve"> science researchers now include traditional approaches such as ANOVA and categorical data analysis, along with more recently developed strategies for multilevel latent variable models and missing data. Simulation methods support the feasibility of these approaches. They provide access to many (underlying) distributions that were previously intractable, which permits statisticians to specify models that are more appropriate to their research goals.</w:t>
      </w:r>
    </w:p>
    <w:p w14:paraId="7DF6F9AA" w14:textId="77777777" w:rsidR="00D6665C" w:rsidRDefault="00D6665C" w:rsidP="00D6665C">
      <w:pPr>
        <w:pStyle w:val="Heading3"/>
        <w:widowControl/>
        <w:suppressAutoHyphens/>
        <w:spacing w:line="480" w:lineRule="auto"/>
        <w:jc w:val="center"/>
      </w:pPr>
    </w:p>
    <w:p w14:paraId="53514829" w14:textId="77777777" w:rsidR="00D6665C" w:rsidRDefault="00D6665C" w:rsidP="00D6665C">
      <w:pPr>
        <w:pStyle w:val="Heading3"/>
        <w:widowControl/>
        <w:suppressAutoHyphens/>
        <w:spacing w:line="480" w:lineRule="auto"/>
        <w:jc w:val="center"/>
      </w:pPr>
    </w:p>
    <w:p w14:paraId="045CFBFD" w14:textId="77777777" w:rsidR="00636E7E" w:rsidRDefault="00636E7E">
      <w:pPr>
        <w:widowControl/>
        <w:autoSpaceDE/>
        <w:autoSpaceDN/>
        <w:adjustRightInd/>
        <w:spacing w:after="200" w:line="276" w:lineRule="auto"/>
        <w:rPr>
          <w:rFonts w:ascii="Times New Roman" w:hAnsi="Times New Roman" w:cstheme="minorBidi"/>
          <w:b/>
          <w:sz w:val="28"/>
          <w:szCs w:val="24"/>
        </w:rPr>
      </w:pPr>
      <w:r>
        <w:br w:type="page"/>
      </w:r>
    </w:p>
    <w:p w14:paraId="5AF4247A" w14:textId="0683ABA8" w:rsidR="00156DDC" w:rsidRPr="00F173F2" w:rsidRDefault="00156DDC" w:rsidP="00FC1D38">
      <w:pPr>
        <w:pStyle w:val="Heading3"/>
        <w:widowControl/>
        <w:suppressAutoHyphens/>
        <w:spacing w:before="0" w:after="0" w:line="480" w:lineRule="auto"/>
        <w:jc w:val="center"/>
      </w:pPr>
      <w:r w:rsidRPr="00F173F2">
        <w:lastRenderedPageBreak/>
        <w:t>References</w:t>
      </w:r>
    </w:p>
    <w:p w14:paraId="63283961" w14:textId="7E4E600A" w:rsidR="00156DDC" w:rsidRPr="004B72FF" w:rsidRDefault="00156DDC" w:rsidP="00FC1D3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Albert, J. (2009). </w:t>
      </w:r>
      <w:r w:rsidRPr="004539AE">
        <w:rPr>
          <w:rFonts w:ascii="Times New Roman" w:hAnsi="Times New Roman" w:cs="Times New Roman"/>
          <w:i/>
          <w:color w:val="231F20"/>
          <w:sz w:val="24"/>
          <w:szCs w:val="24"/>
        </w:rPr>
        <w:t>Bayesian computation with</w:t>
      </w:r>
      <w:r w:rsidRPr="004B72F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 (2nd ed.).</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New York, NY: Springer. </w:t>
      </w:r>
    </w:p>
    <w:p w14:paraId="192E2F0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Andrews, D. W. K. (2000). Inconsistency of the bootstrap when a parameter is on the boundary of the parameter space. </w:t>
      </w:r>
      <w:proofErr w:type="spellStart"/>
      <w:r w:rsidRPr="008E340E">
        <w:rPr>
          <w:rFonts w:ascii="Times New Roman" w:hAnsi="Times New Roman" w:cs="Times New Roman"/>
          <w:i/>
          <w:color w:val="231F20"/>
          <w:sz w:val="24"/>
          <w:szCs w:val="24"/>
        </w:rPr>
        <w:t>Econometrica</w:t>
      </w:r>
      <w:proofErr w:type="spellEnd"/>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8E340E">
        <w:rPr>
          <w:rFonts w:ascii="Times New Roman" w:hAnsi="Times New Roman" w:cs="Times New Roman"/>
          <w:i/>
          <w:color w:val="231F20"/>
          <w:sz w:val="24"/>
          <w:szCs w:val="24"/>
        </w:rPr>
        <w:t>68</w:t>
      </w:r>
      <w:r w:rsidRPr="00F173F2">
        <w:rPr>
          <w:rFonts w:ascii="Times New Roman" w:hAnsi="Times New Roman" w:cs="Times New Roman"/>
          <w:color w:val="231F20"/>
          <w:sz w:val="24"/>
          <w:szCs w:val="24"/>
        </w:rPr>
        <w:t>, 399–405. doi:10.1111/1468-0262.00114</w:t>
      </w:r>
    </w:p>
    <w:p w14:paraId="1BCE215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Beasley, W. H., </w:t>
      </w:r>
      <w:proofErr w:type="spellStart"/>
      <w:r w:rsidRPr="00F173F2">
        <w:rPr>
          <w:rFonts w:ascii="Times New Roman" w:hAnsi="Times New Roman" w:cs="Times New Roman"/>
          <w:color w:val="231F20"/>
          <w:sz w:val="24"/>
          <w:szCs w:val="24"/>
        </w:rPr>
        <w:t>DeShea</w:t>
      </w:r>
      <w:proofErr w:type="spellEnd"/>
      <w:r w:rsidRPr="00F173F2">
        <w:rPr>
          <w:rFonts w:ascii="Times New Roman" w:hAnsi="Times New Roman" w:cs="Times New Roman"/>
          <w:color w:val="231F20"/>
          <w:sz w:val="24"/>
          <w:szCs w:val="24"/>
        </w:rPr>
        <w:t xml:space="preserve">, L., </w:t>
      </w:r>
      <w:proofErr w:type="spellStart"/>
      <w:r w:rsidRPr="00F173F2">
        <w:rPr>
          <w:rFonts w:ascii="Times New Roman" w:hAnsi="Times New Roman" w:cs="Times New Roman"/>
          <w:color w:val="231F20"/>
          <w:sz w:val="24"/>
          <w:szCs w:val="24"/>
        </w:rPr>
        <w:t>Toothaker</w:t>
      </w:r>
      <w:proofErr w:type="spellEnd"/>
      <w:r w:rsidRPr="00F173F2">
        <w:rPr>
          <w:rFonts w:ascii="Times New Roman" w:hAnsi="Times New Roman" w:cs="Times New Roman"/>
          <w:color w:val="231F20"/>
          <w:sz w:val="24"/>
          <w:szCs w:val="24"/>
        </w:rPr>
        <w:t>, L. E.,</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Mendoza, J. L., Bard, D. E., &amp; Rodgers, J. L. (2007). Bootstrapping to test for nonzero population correlation coefﬁcients using univariate sampling.</w:t>
      </w:r>
      <w:r w:rsidRPr="004B72FF">
        <w:rPr>
          <w:rFonts w:ascii="Times New Roman" w:hAnsi="Times New Roman" w:cs="Times New Roman"/>
          <w:color w:val="231F20"/>
          <w:sz w:val="24"/>
          <w:szCs w:val="24"/>
        </w:rPr>
        <w:t xml:space="preserve"> </w:t>
      </w:r>
      <w:r w:rsidRPr="00275445">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75445">
        <w:rPr>
          <w:rFonts w:ascii="Times New Roman" w:hAnsi="Times New Roman" w:cs="Times New Roman"/>
          <w:i/>
          <w:color w:val="231F20"/>
          <w:sz w:val="24"/>
          <w:szCs w:val="24"/>
        </w:rPr>
        <w:t>12</w:t>
      </w:r>
      <w:r w:rsidRPr="00F173F2">
        <w:rPr>
          <w:rFonts w:ascii="Times New Roman" w:hAnsi="Times New Roman" w:cs="Times New Roman"/>
          <w:color w:val="231F20"/>
          <w:sz w:val="24"/>
          <w:szCs w:val="24"/>
        </w:rPr>
        <w:t>, 414–433. doi:10.1037/1082-989X.12.4.414</w:t>
      </w:r>
    </w:p>
    <w:p w14:paraId="4DE2CB1F"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Beasley, W. H., &amp; Rodgers, J. L. (2009). Resampling methods. In R. E. Millsap &amp; A. </w:t>
      </w:r>
      <w:proofErr w:type="spellStart"/>
      <w:r w:rsidRPr="00F173F2">
        <w:rPr>
          <w:rFonts w:ascii="Times New Roman" w:hAnsi="Times New Roman" w:cs="Times New Roman"/>
          <w:color w:val="231F20"/>
          <w:sz w:val="24"/>
          <w:szCs w:val="24"/>
        </w:rPr>
        <w:t>Maydeu</w:t>
      </w:r>
      <w:proofErr w:type="spellEnd"/>
      <w:r w:rsidRPr="00F173F2">
        <w:rPr>
          <w:rFonts w:ascii="Times New Roman" w:hAnsi="Times New Roman" w:cs="Times New Roman"/>
          <w:color w:val="231F20"/>
          <w:sz w:val="24"/>
          <w:szCs w:val="24"/>
        </w:rPr>
        <w:t xml:space="preserve">-Olivares (Eds.), </w:t>
      </w:r>
      <w:r w:rsidRPr="00104298">
        <w:rPr>
          <w:rFonts w:ascii="Times New Roman" w:hAnsi="Times New Roman" w:cs="Times New Roman"/>
          <w:i/>
          <w:color w:val="231F20"/>
          <w:sz w:val="24"/>
          <w:szCs w:val="24"/>
        </w:rPr>
        <w:t>Quantitative methods in psychology</w:t>
      </w:r>
      <w:r w:rsidRPr="00F173F2">
        <w:rPr>
          <w:rFonts w:ascii="Times New Roman" w:hAnsi="Times New Roman" w:cs="Times New Roman"/>
          <w:color w:val="231F20"/>
          <w:sz w:val="24"/>
          <w:szCs w:val="24"/>
        </w:rPr>
        <w:t xml:space="preserve"> (pp. 362–386). Thousand Oaks, CA: Sage.</w:t>
      </w:r>
    </w:p>
    <w:p w14:paraId="1097320A" w14:textId="694D3C85" w:rsidR="00156DDC" w:rsidRDefault="00156DDC" w:rsidP="002D452F">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Beran</w:t>
      </w:r>
      <w:proofErr w:type="spellEnd"/>
      <w:r w:rsidRPr="00F173F2">
        <w:rPr>
          <w:rFonts w:ascii="Times New Roman" w:hAnsi="Times New Roman" w:cs="Times New Roman"/>
          <w:color w:val="231F20"/>
          <w:sz w:val="24"/>
          <w:szCs w:val="24"/>
        </w:rPr>
        <w:t xml:space="preserve">, R. (2003). The impact of the bootstrap on statistical algorithms and theory. </w:t>
      </w:r>
      <w:r w:rsidRPr="00E316ED">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E316ED">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175–184. doi:10.1214/</w:t>
      </w:r>
      <w:proofErr w:type="spellStart"/>
      <w:r w:rsidRPr="00F173F2">
        <w:rPr>
          <w:rFonts w:ascii="Times New Roman" w:hAnsi="Times New Roman" w:cs="Times New Roman"/>
          <w:color w:val="231F20"/>
          <w:sz w:val="24"/>
          <w:szCs w:val="24"/>
        </w:rPr>
        <w:t>ss</w:t>
      </w:r>
      <w:proofErr w:type="spellEnd"/>
      <w:r w:rsidRPr="00F173F2">
        <w:rPr>
          <w:rFonts w:ascii="Times New Roman" w:hAnsi="Times New Roman" w:cs="Times New Roman"/>
          <w:color w:val="231F20"/>
          <w:sz w:val="24"/>
          <w:szCs w:val="24"/>
        </w:rPr>
        <w:t>/1063994972</w:t>
      </w:r>
    </w:p>
    <w:p w14:paraId="4588BCCE" w14:textId="77777777" w:rsidR="002D452F" w:rsidRDefault="002D452F" w:rsidP="00D6665C">
      <w:pPr>
        <w:spacing w:line="480" w:lineRule="auto"/>
        <w:rPr>
          <w:rFonts w:ascii="Times New Roman" w:eastAsia="Times New Roman" w:hAnsi="Times New Roman" w:cs="Times New Roman"/>
          <w:sz w:val="24"/>
          <w:szCs w:val="24"/>
        </w:rPr>
      </w:pPr>
      <w:proofErr w:type="spellStart"/>
      <w:r w:rsidRPr="009A2DA1">
        <w:rPr>
          <w:rFonts w:ascii="Times New Roman" w:eastAsia="Times New Roman" w:hAnsi="Times New Roman" w:cs="Times New Roman"/>
          <w:sz w:val="24"/>
          <w:szCs w:val="24"/>
        </w:rPr>
        <w:t>Bishara</w:t>
      </w:r>
      <w:proofErr w:type="spellEnd"/>
      <w:r w:rsidRPr="009A2DA1">
        <w:rPr>
          <w:rFonts w:ascii="Times New Roman" w:eastAsia="Times New Roman" w:hAnsi="Times New Roman" w:cs="Times New Roman"/>
          <w:sz w:val="24"/>
          <w:szCs w:val="24"/>
        </w:rPr>
        <w:t xml:space="preserve">, A. J., &amp; </w:t>
      </w:r>
      <w:proofErr w:type="spellStart"/>
      <w:r w:rsidRPr="009A2DA1">
        <w:rPr>
          <w:rFonts w:ascii="Times New Roman" w:eastAsia="Times New Roman" w:hAnsi="Times New Roman" w:cs="Times New Roman"/>
          <w:sz w:val="24"/>
          <w:szCs w:val="24"/>
        </w:rPr>
        <w:t>Hittner</w:t>
      </w:r>
      <w:proofErr w:type="spellEnd"/>
      <w:r w:rsidRPr="009A2DA1">
        <w:rPr>
          <w:rFonts w:ascii="Times New Roman" w:eastAsia="Times New Roman" w:hAnsi="Times New Roman" w:cs="Times New Roman"/>
          <w:sz w:val="24"/>
          <w:szCs w:val="24"/>
        </w:rPr>
        <w:t xml:space="preserve">, J. B. (2012). Testing the significance of a correlation with </w:t>
      </w:r>
      <w:proofErr w:type="spellStart"/>
      <w:r w:rsidRPr="009A2DA1">
        <w:rPr>
          <w:rFonts w:ascii="Times New Roman" w:eastAsia="Times New Roman" w:hAnsi="Times New Roman" w:cs="Times New Roman"/>
          <w:sz w:val="24"/>
          <w:szCs w:val="24"/>
        </w:rPr>
        <w:t>nonnormal</w:t>
      </w:r>
      <w:proofErr w:type="spellEnd"/>
    </w:p>
    <w:p w14:paraId="5317BC8A" w14:textId="70C17986" w:rsidR="002D452F" w:rsidRDefault="002D452F" w:rsidP="00D6665C">
      <w:pPr>
        <w:spacing w:line="480" w:lineRule="auto"/>
        <w:ind w:left="720"/>
        <w:rPr>
          <w:rFonts w:ascii="Times New Roman" w:eastAsia="Times New Roman" w:hAnsi="Times New Roman" w:cs="Times New Roman"/>
          <w:sz w:val="24"/>
          <w:szCs w:val="24"/>
        </w:rPr>
      </w:pPr>
      <w:r w:rsidRPr="009A2DA1">
        <w:rPr>
          <w:rFonts w:ascii="Times New Roman" w:eastAsia="Times New Roman" w:hAnsi="Times New Roman" w:cs="Times New Roman"/>
          <w:sz w:val="24"/>
          <w:szCs w:val="24"/>
        </w:rPr>
        <w:t xml:space="preserve">data: comparison of Pearson, Spearman, transformation, and resampling approaches. </w:t>
      </w:r>
      <w:r w:rsidRPr="009A2DA1">
        <w:rPr>
          <w:rFonts w:ascii="Times New Roman" w:eastAsia="Times New Roman" w:hAnsi="Times New Roman" w:cs="Times New Roman"/>
          <w:i/>
          <w:iCs/>
          <w:sz w:val="24"/>
          <w:szCs w:val="24"/>
        </w:rPr>
        <w:t>Psychological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17</w:t>
      </w:r>
      <w:r w:rsidRPr="009A2DA1">
        <w:rPr>
          <w:rFonts w:ascii="Times New Roman" w:eastAsia="Times New Roman" w:hAnsi="Times New Roman" w:cs="Times New Roman"/>
          <w:sz w:val="24"/>
          <w:szCs w:val="24"/>
        </w:rPr>
        <w:t>(3), 399.</w:t>
      </w:r>
    </w:p>
    <w:p w14:paraId="10676E90" w14:textId="77777777" w:rsidR="002D452F" w:rsidRDefault="002D452F" w:rsidP="00D6665C">
      <w:pPr>
        <w:widowControl/>
        <w:autoSpaceDE/>
        <w:autoSpaceDN/>
        <w:adjustRightInd/>
        <w:spacing w:line="480" w:lineRule="auto"/>
        <w:rPr>
          <w:rFonts w:ascii="Times New Roman" w:eastAsia="Times New Roman" w:hAnsi="Times New Roman" w:cs="Times New Roman"/>
          <w:sz w:val="24"/>
          <w:szCs w:val="24"/>
        </w:rPr>
      </w:pPr>
      <w:proofErr w:type="spellStart"/>
      <w:r w:rsidRPr="009A2DA1">
        <w:rPr>
          <w:rFonts w:ascii="Times New Roman" w:eastAsia="Times New Roman" w:hAnsi="Times New Roman" w:cs="Times New Roman"/>
          <w:sz w:val="24"/>
          <w:szCs w:val="24"/>
        </w:rPr>
        <w:t>Bishara</w:t>
      </w:r>
      <w:proofErr w:type="spellEnd"/>
      <w:r w:rsidRPr="009A2DA1">
        <w:rPr>
          <w:rFonts w:ascii="Times New Roman" w:eastAsia="Times New Roman" w:hAnsi="Times New Roman" w:cs="Times New Roman"/>
          <w:sz w:val="24"/>
          <w:szCs w:val="24"/>
        </w:rPr>
        <w:t xml:space="preserve">, A. J., &amp; </w:t>
      </w:r>
      <w:proofErr w:type="spellStart"/>
      <w:r w:rsidRPr="009A2DA1">
        <w:rPr>
          <w:rFonts w:ascii="Times New Roman" w:eastAsia="Times New Roman" w:hAnsi="Times New Roman" w:cs="Times New Roman"/>
          <w:sz w:val="24"/>
          <w:szCs w:val="24"/>
        </w:rPr>
        <w:t>Hittner</w:t>
      </w:r>
      <w:proofErr w:type="spellEnd"/>
      <w:r w:rsidRPr="009A2DA1">
        <w:rPr>
          <w:rFonts w:ascii="Times New Roman" w:eastAsia="Times New Roman" w:hAnsi="Times New Roman" w:cs="Times New Roman"/>
          <w:sz w:val="24"/>
          <w:szCs w:val="24"/>
        </w:rPr>
        <w:t xml:space="preserve">, J. B. (2017). Confidence intervals for correlations when data are not </w:t>
      </w:r>
    </w:p>
    <w:p w14:paraId="659C6363" w14:textId="3050014F" w:rsidR="002D452F" w:rsidRPr="009A2DA1" w:rsidRDefault="002D452F" w:rsidP="00D6665C">
      <w:pPr>
        <w:widowControl/>
        <w:autoSpaceDE/>
        <w:autoSpaceDN/>
        <w:adjustRightInd/>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9A2DA1">
        <w:rPr>
          <w:rFonts w:ascii="Times New Roman" w:eastAsia="Times New Roman" w:hAnsi="Times New Roman" w:cs="Times New Roman"/>
          <w:sz w:val="24"/>
          <w:szCs w:val="24"/>
        </w:rPr>
        <w:t xml:space="preserve">normal. </w:t>
      </w:r>
      <w:r w:rsidRPr="009A2DA1">
        <w:rPr>
          <w:rFonts w:ascii="Times New Roman" w:eastAsia="Times New Roman" w:hAnsi="Times New Roman" w:cs="Times New Roman"/>
          <w:i/>
          <w:iCs/>
          <w:sz w:val="24"/>
          <w:szCs w:val="24"/>
        </w:rPr>
        <w:t>Behavior research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49</w:t>
      </w:r>
      <w:r w:rsidRPr="009A2DA1">
        <w:rPr>
          <w:rFonts w:ascii="Times New Roman" w:eastAsia="Times New Roman" w:hAnsi="Times New Roman" w:cs="Times New Roman"/>
          <w:sz w:val="24"/>
          <w:szCs w:val="24"/>
        </w:rPr>
        <w:t>(1), 294-309.</w:t>
      </w:r>
    </w:p>
    <w:p w14:paraId="136771F1" w14:textId="77777777" w:rsidR="00156DDC" w:rsidRPr="004B72FF" w:rsidRDefault="00156DDC" w:rsidP="002D452F">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 K. A., &amp; Stine, R. A. (1992). Bootstrapping goodness-of-ﬁt measures in structural equation models.</w:t>
      </w:r>
      <w:r w:rsidRPr="004B72FF">
        <w:rPr>
          <w:rFonts w:ascii="Times New Roman" w:hAnsi="Times New Roman" w:cs="Times New Roman"/>
          <w:color w:val="231F20"/>
          <w:sz w:val="24"/>
          <w:szCs w:val="24"/>
        </w:rPr>
        <w:t xml:space="preserve"> </w:t>
      </w:r>
      <w:r w:rsidRPr="00E6235D">
        <w:rPr>
          <w:rFonts w:ascii="Times New Roman" w:hAnsi="Times New Roman" w:cs="Times New Roman"/>
          <w:i/>
          <w:color w:val="231F20"/>
          <w:sz w:val="24"/>
          <w:szCs w:val="24"/>
        </w:rPr>
        <w:t>Sociological Methods and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E6235D">
        <w:rPr>
          <w:rFonts w:ascii="Times New Roman" w:hAnsi="Times New Roman" w:cs="Times New Roman"/>
          <w:i/>
          <w:color w:val="231F20"/>
          <w:sz w:val="24"/>
          <w:szCs w:val="24"/>
        </w:rPr>
        <w:t>21</w:t>
      </w:r>
      <w:r w:rsidRPr="00F173F2">
        <w:rPr>
          <w:rFonts w:ascii="Times New Roman" w:hAnsi="Times New Roman" w:cs="Times New Roman"/>
          <w:color w:val="231F20"/>
          <w:sz w:val="24"/>
          <w:szCs w:val="24"/>
        </w:rPr>
        <w:t>, 205–229. doi:10.1177/0049124192021002004</w:t>
      </w:r>
    </w:p>
    <w:p w14:paraId="028AE8E5" w14:textId="269E2CF0"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Boos, D. D. (2003). Introduction to the bootstrap world.</w:t>
      </w:r>
      <w:r w:rsidR="00EF4880">
        <w:rPr>
          <w:rFonts w:ascii="Times New Roman" w:hAnsi="Times New Roman" w:cs="Times New Roman"/>
          <w:color w:val="231F20"/>
          <w:sz w:val="24"/>
          <w:szCs w:val="24"/>
        </w:rPr>
        <w:t xml:space="preserve"> </w:t>
      </w:r>
      <w:r w:rsidRPr="00013F92">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013F92">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xml:space="preserve">, 168–174. </w:t>
      </w:r>
    </w:p>
    <w:p w14:paraId="26155177" w14:textId="292FF6AA" w:rsidR="00156DDC" w:rsidRPr="0032591D" w:rsidRDefault="00156DDC" w:rsidP="0032591D">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Carlin, B. P., &amp; Louis, T. A. (2009). </w:t>
      </w:r>
      <w:r w:rsidRPr="00C46C83">
        <w:rPr>
          <w:rFonts w:ascii="Times New Roman" w:hAnsi="Times New Roman" w:cs="Times New Roman"/>
          <w:i/>
          <w:color w:val="231F20"/>
          <w:sz w:val="24"/>
          <w:szCs w:val="24"/>
        </w:rPr>
        <w:t>Bayesian methods for data analysis</w:t>
      </w:r>
      <w:r w:rsidRPr="00F173F2">
        <w:rPr>
          <w:rFonts w:ascii="Times New Roman" w:hAnsi="Times New Roman" w:cs="Times New Roman"/>
          <w:color w:val="231F20"/>
          <w:sz w:val="24"/>
          <w:szCs w:val="24"/>
        </w:rPr>
        <w:t xml:space="preserve"> (3rd ed.). Boca Raton, </w:t>
      </w:r>
      <w:r w:rsidRPr="0032591D">
        <w:rPr>
          <w:rFonts w:ascii="Times New Roman" w:hAnsi="Times New Roman" w:cs="Times New Roman"/>
          <w:color w:val="231F20"/>
          <w:sz w:val="24"/>
          <w:szCs w:val="24"/>
        </w:rPr>
        <w:t>FL: Chapman &amp; Hall/CRC.</w:t>
      </w:r>
    </w:p>
    <w:p w14:paraId="5978C0B9" w14:textId="77777777" w:rsidR="0032591D" w:rsidRDefault="0032591D" w:rsidP="00D6665C">
      <w:pPr>
        <w:spacing w:line="480" w:lineRule="auto"/>
        <w:rPr>
          <w:rFonts w:ascii="Times New Roman" w:hAnsi="Times New Roman" w:cs="Times New Roman"/>
          <w:color w:val="202122"/>
          <w:sz w:val="24"/>
          <w:szCs w:val="24"/>
          <w:shd w:val="clear" w:color="auto" w:fill="FFFFFF"/>
        </w:rPr>
      </w:pPr>
      <w:r w:rsidRPr="00D6665C">
        <w:rPr>
          <w:rFonts w:ascii="Times New Roman" w:hAnsi="Times New Roman" w:cs="Times New Roman"/>
          <w:color w:val="202122"/>
          <w:sz w:val="24"/>
          <w:szCs w:val="24"/>
          <w:shd w:val="clear" w:color="auto" w:fill="FFFFFF"/>
        </w:rPr>
        <w:t>Carpenter</w:t>
      </w:r>
      <w:r>
        <w:rPr>
          <w:rFonts w:ascii="Times New Roman" w:hAnsi="Times New Roman" w:cs="Times New Roman"/>
          <w:color w:val="202122"/>
          <w:sz w:val="24"/>
          <w:szCs w:val="24"/>
          <w:shd w:val="clear" w:color="auto" w:fill="FFFFFF"/>
        </w:rPr>
        <w:t xml:space="preserve">, B., </w:t>
      </w:r>
      <w:proofErr w:type="spellStart"/>
      <w:r w:rsidRPr="00D6665C">
        <w:rPr>
          <w:rFonts w:ascii="Times New Roman" w:hAnsi="Times New Roman" w:cs="Times New Roman"/>
          <w:color w:val="202122"/>
          <w:sz w:val="24"/>
          <w:szCs w:val="24"/>
          <w:shd w:val="clear" w:color="auto" w:fill="FFFFFF"/>
        </w:rPr>
        <w:t>Gelman</w:t>
      </w:r>
      <w:proofErr w:type="spellEnd"/>
      <w:r>
        <w:rPr>
          <w:rFonts w:ascii="Times New Roman" w:hAnsi="Times New Roman" w:cs="Times New Roman"/>
          <w:color w:val="202122"/>
          <w:sz w:val="24"/>
          <w:szCs w:val="24"/>
          <w:shd w:val="clear" w:color="auto" w:fill="FFFFFF"/>
        </w:rPr>
        <w:t>, A.,</w:t>
      </w:r>
      <w:r w:rsidRPr="00D6665C">
        <w:rPr>
          <w:rFonts w:ascii="Times New Roman" w:hAnsi="Times New Roman" w:cs="Times New Roman"/>
          <w:color w:val="202122"/>
          <w:sz w:val="24"/>
          <w:szCs w:val="24"/>
          <w:shd w:val="clear" w:color="auto" w:fill="FFFFFF"/>
        </w:rPr>
        <w:t xml:space="preserve"> Hoffman</w:t>
      </w:r>
      <w:r>
        <w:rPr>
          <w:rFonts w:ascii="Times New Roman" w:hAnsi="Times New Roman" w:cs="Times New Roman"/>
          <w:color w:val="202122"/>
          <w:sz w:val="24"/>
          <w:szCs w:val="24"/>
          <w:shd w:val="clear" w:color="auto" w:fill="FFFFFF"/>
        </w:rPr>
        <w:t xml:space="preserve">, M., </w:t>
      </w:r>
      <w:r w:rsidRPr="00D6665C">
        <w:rPr>
          <w:rFonts w:ascii="Times New Roman" w:hAnsi="Times New Roman" w:cs="Times New Roman"/>
          <w:color w:val="202122"/>
          <w:sz w:val="24"/>
          <w:szCs w:val="24"/>
          <w:shd w:val="clear" w:color="auto" w:fill="FFFFFF"/>
        </w:rPr>
        <w:t>Lee; Goodrich</w:t>
      </w:r>
      <w:r>
        <w:rPr>
          <w:rFonts w:ascii="Times New Roman" w:hAnsi="Times New Roman" w:cs="Times New Roman"/>
          <w:color w:val="202122"/>
          <w:sz w:val="24"/>
          <w:szCs w:val="24"/>
          <w:shd w:val="clear" w:color="auto" w:fill="FFFFFF"/>
        </w:rPr>
        <w:t>, B.,</w:t>
      </w:r>
      <w:r w:rsidRPr="00D6665C">
        <w:rPr>
          <w:rFonts w:ascii="Times New Roman" w:hAnsi="Times New Roman" w:cs="Times New Roman"/>
          <w:color w:val="202122"/>
          <w:sz w:val="24"/>
          <w:szCs w:val="24"/>
          <w:shd w:val="clear" w:color="auto" w:fill="FFFFFF"/>
        </w:rPr>
        <w:t xml:space="preserve"> Betancourt</w:t>
      </w:r>
      <w:r>
        <w:rPr>
          <w:rFonts w:ascii="Times New Roman" w:hAnsi="Times New Roman" w:cs="Times New Roman"/>
          <w:color w:val="202122"/>
          <w:sz w:val="24"/>
          <w:szCs w:val="24"/>
          <w:shd w:val="clear" w:color="auto" w:fill="FFFFFF"/>
        </w:rPr>
        <w:t xml:space="preserve">, M., </w:t>
      </w:r>
      <w:r w:rsidRPr="00D6665C">
        <w:rPr>
          <w:rFonts w:ascii="Times New Roman" w:hAnsi="Times New Roman" w:cs="Times New Roman"/>
          <w:color w:val="202122"/>
          <w:sz w:val="24"/>
          <w:szCs w:val="24"/>
          <w:shd w:val="clear" w:color="auto" w:fill="FFFFFF"/>
        </w:rPr>
        <w:t>Brubaker</w:t>
      </w:r>
      <w:r>
        <w:rPr>
          <w:rFonts w:ascii="Times New Roman" w:hAnsi="Times New Roman" w:cs="Times New Roman"/>
          <w:color w:val="202122"/>
          <w:sz w:val="24"/>
          <w:szCs w:val="24"/>
          <w:shd w:val="clear" w:color="auto" w:fill="FFFFFF"/>
        </w:rPr>
        <w:t xml:space="preserve">, M., </w:t>
      </w:r>
      <w:proofErr w:type="spellStart"/>
      <w:r w:rsidRPr="00D6665C">
        <w:rPr>
          <w:rFonts w:ascii="Times New Roman" w:hAnsi="Times New Roman" w:cs="Times New Roman"/>
          <w:color w:val="202122"/>
          <w:sz w:val="24"/>
          <w:szCs w:val="24"/>
          <w:shd w:val="clear" w:color="auto" w:fill="FFFFFF"/>
        </w:rPr>
        <w:t>Guo</w:t>
      </w:r>
      <w:proofErr w:type="spellEnd"/>
      <w:r>
        <w:rPr>
          <w:rFonts w:ascii="Times New Roman" w:hAnsi="Times New Roman" w:cs="Times New Roman"/>
          <w:color w:val="202122"/>
          <w:sz w:val="24"/>
          <w:szCs w:val="24"/>
          <w:shd w:val="clear" w:color="auto" w:fill="FFFFFF"/>
        </w:rPr>
        <w:t xml:space="preserve">, </w:t>
      </w:r>
    </w:p>
    <w:p w14:paraId="3016B199" w14:textId="524437D8" w:rsidR="0032591D" w:rsidRPr="00D6665C" w:rsidRDefault="0032591D" w:rsidP="00D6665C">
      <w:pPr>
        <w:spacing w:line="480" w:lineRule="auto"/>
        <w:ind w:left="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J.</w:t>
      </w:r>
      <w:r w:rsidRPr="00D6665C">
        <w:rPr>
          <w:rFonts w:ascii="Times New Roman" w:hAnsi="Times New Roman" w:cs="Times New Roman"/>
          <w:color w:val="202122"/>
          <w:sz w:val="24"/>
          <w:szCs w:val="24"/>
          <w:shd w:val="clear" w:color="auto" w:fill="FFFFFF"/>
        </w:rPr>
        <w:t xml:space="preserve"> Li</w:t>
      </w:r>
      <w:r>
        <w:rPr>
          <w:rFonts w:ascii="Times New Roman" w:hAnsi="Times New Roman" w:cs="Times New Roman"/>
          <w:color w:val="202122"/>
          <w:sz w:val="24"/>
          <w:szCs w:val="24"/>
          <w:shd w:val="clear" w:color="auto" w:fill="FFFFFF"/>
        </w:rPr>
        <w:t xml:space="preserve">, P., &amp; </w:t>
      </w:r>
      <w:r w:rsidRPr="00D6665C">
        <w:rPr>
          <w:rFonts w:ascii="Times New Roman" w:hAnsi="Times New Roman" w:cs="Times New Roman"/>
          <w:color w:val="202122"/>
          <w:sz w:val="24"/>
          <w:szCs w:val="24"/>
          <w:shd w:val="clear" w:color="auto" w:fill="FFFFFF"/>
        </w:rPr>
        <w:t>Riddell</w:t>
      </w:r>
      <w:r>
        <w:rPr>
          <w:rFonts w:ascii="Times New Roman" w:hAnsi="Times New Roman" w:cs="Times New Roman"/>
          <w:color w:val="202122"/>
          <w:sz w:val="24"/>
          <w:szCs w:val="24"/>
          <w:shd w:val="clear" w:color="auto" w:fill="FFFFFF"/>
        </w:rPr>
        <w:t xml:space="preserve"> A.</w:t>
      </w:r>
      <w:r w:rsidRPr="00D6665C">
        <w:rPr>
          <w:rFonts w:ascii="Times New Roman" w:hAnsi="Times New Roman" w:cs="Times New Roman"/>
          <w:color w:val="202122"/>
          <w:sz w:val="24"/>
          <w:szCs w:val="24"/>
          <w:shd w:val="clear" w:color="auto" w:fill="FFFFFF"/>
        </w:rPr>
        <w:t xml:space="preserve"> (2017). </w:t>
      </w:r>
      <w:hyperlink r:id="rId65" w:history="1">
        <w:r w:rsidRPr="00D6665C">
          <w:rPr>
            <w:rStyle w:val="Hyperlink"/>
            <w:rFonts w:ascii="Times New Roman" w:hAnsi="Times New Roman" w:cs="Times New Roman"/>
            <w:color w:val="3366BB"/>
            <w:sz w:val="24"/>
            <w:szCs w:val="24"/>
            <w:shd w:val="clear" w:color="auto" w:fill="FFFFFF"/>
          </w:rPr>
          <w:t xml:space="preserve"> S</w:t>
        </w:r>
        <w:r w:rsidR="001F4FEE">
          <w:rPr>
            <w:rStyle w:val="Hyperlink"/>
            <w:rFonts w:ascii="Times New Roman" w:hAnsi="Times New Roman" w:cs="Times New Roman"/>
            <w:color w:val="3366BB"/>
            <w:sz w:val="24"/>
            <w:szCs w:val="24"/>
            <w:shd w:val="clear" w:color="auto" w:fill="FFFFFF"/>
          </w:rPr>
          <w:t>tan</w:t>
        </w:r>
        <w:r w:rsidRPr="00D6665C">
          <w:rPr>
            <w:rStyle w:val="Hyperlink"/>
            <w:rFonts w:ascii="Times New Roman" w:hAnsi="Times New Roman" w:cs="Times New Roman"/>
            <w:color w:val="3366BB"/>
            <w:sz w:val="24"/>
            <w:szCs w:val="24"/>
            <w:shd w:val="clear" w:color="auto" w:fill="FFFFFF"/>
          </w:rPr>
          <w:t xml:space="preserve">: A </w:t>
        </w:r>
        <w:r>
          <w:rPr>
            <w:rStyle w:val="Hyperlink"/>
            <w:rFonts w:ascii="Times New Roman" w:hAnsi="Times New Roman" w:cs="Times New Roman"/>
            <w:color w:val="3366BB"/>
            <w:sz w:val="24"/>
            <w:szCs w:val="24"/>
            <w:shd w:val="clear" w:color="auto" w:fill="FFFFFF"/>
          </w:rPr>
          <w:t>p</w:t>
        </w:r>
        <w:r w:rsidRPr="00D6665C">
          <w:rPr>
            <w:rStyle w:val="Hyperlink"/>
            <w:rFonts w:ascii="Times New Roman" w:hAnsi="Times New Roman" w:cs="Times New Roman"/>
            <w:color w:val="3366BB"/>
            <w:sz w:val="24"/>
            <w:szCs w:val="24"/>
            <w:shd w:val="clear" w:color="auto" w:fill="FFFFFF"/>
          </w:rPr>
          <w:t xml:space="preserve">robabilistic </w:t>
        </w:r>
        <w:r>
          <w:rPr>
            <w:rStyle w:val="Hyperlink"/>
            <w:rFonts w:ascii="Times New Roman" w:hAnsi="Times New Roman" w:cs="Times New Roman"/>
            <w:color w:val="3366BB"/>
            <w:sz w:val="24"/>
            <w:szCs w:val="24"/>
            <w:shd w:val="clear" w:color="auto" w:fill="FFFFFF"/>
          </w:rPr>
          <w:t>p</w:t>
        </w:r>
        <w:r w:rsidRPr="00D6665C">
          <w:rPr>
            <w:rStyle w:val="Hyperlink"/>
            <w:rFonts w:ascii="Times New Roman" w:hAnsi="Times New Roman" w:cs="Times New Roman"/>
            <w:color w:val="3366BB"/>
            <w:sz w:val="24"/>
            <w:szCs w:val="24"/>
            <w:shd w:val="clear" w:color="auto" w:fill="FFFFFF"/>
          </w:rPr>
          <w:t xml:space="preserve">rogramming </w:t>
        </w:r>
        <w:r>
          <w:rPr>
            <w:rStyle w:val="Hyperlink"/>
            <w:rFonts w:ascii="Times New Roman" w:hAnsi="Times New Roman" w:cs="Times New Roman"/>
            <w:color w:val="3366BB"/>
            <w:sz w:val="24"/>
            <w:szCs w:val="24"/>
            <w:shd w:val="clear" w:color="auto" w:fill="FFFFFF"/>
          </w:rPr>
          <w:t>l</w:t>
        </w:r>
        <w:r w:rsidRPr="00D6665C">
          <w:rPr>
            <w:rStyle w:val="Hyperlink"/>
            <w:rFonts w:ascii="Times New Roman" w:hAnsi="Times New Roman" w:cs="Times New Roman"/>
            <w:color w:val="3366BB"/>
            <w:sz w:val="24"/>
            <w:szCs w:val="24"/>
            <w:shd w:val="clear" w:color="auto" w:fill="FFFFFF"/>
          </w:rPr>
          <w:t>anguage"</w:t>
        </w:r>
      </w:hyperlink>
      <w:r w:rsidRPr="00D6665C">
        <w:rPr>
          <w:rFonts w:ascii="Times New Roman" w:hAnsi="Times New Roman" w:cs="Times New Roman"/>
          <w:color w:val="202122"/>
          <w:sz w:val="24"/>
          <w:szCs w:val="24"/>
          <w:shd w:val="clear" w:color="auto" w:fill="FFFFFF"/>
        </w:rPr>
        <w:t>. </w:t>
      </w:r>
      <w:r w:rsidRPr="00D6665C">
        <w:rPr>
          <w:rFonts w:ascii="Times New Roman" w:hAnsi="Times New Roman" w:cs="Times New Roman"/>
          <w:i/>
          <w:iCs/>
          <w:color w:val="202122"/>
          <w:sz w:val="24"/>
          <w:szCs w:val="24"/>
          <w:shd w:val="clear" w:color="auto" w:fill="FFFFFF"/>
        </w:rPr>
        <w:t>Journal of Statistical Software</w:t>
      </w:r>
      <w:r w:rsidRPr="00D6665C">
        <w:rPr>
          <w:rFonts w:ascii="Times New Roman" w:hAnsi="Times New Roman" w:cs="Times New Roman"/>
          <w:color w:val="202122"/>
          <w:sz w:val="24"/>
          <w:szCs w:val="24"/>
          <w:shd w:val="clear" w:color="auto" w:fill="FFFFFF"/>
        </w:rPr>
        <w:t>. </w:t>
      </w:r>
      <w:r w:rsidRPr="00D6665C">
        <w:rPr>
          <w:rFonts w:ascii="Times New Roman" w:hAnsi="Times New Roman" w:cs="Times New Roman"/>
          <w:bCs/>
          <w:color w:val="202122"/>
          <w:sz w:val="24"/>
          <w:szCs w:val="24"/>
          <w:shd w:val="clear" w:color="auto" w:fill="FFFFFF"/>
        </w:rPr>
        <w:t>76</w:t>
      </w:r>
      <w:r>
        <w:rPr>
          <w:rFonts w:ascii="Times New Roman" w:hAnsi="Times New Roman" w:cs="Times New Roman"/>
          <w:bCs/>
          <w:color w:val="202122"/>
          <w:sz w:val="24"/>
          <w:szCs w:val="24"/>
          <w:shd w:val="clear" w:color="auto" w:fill="FFFFFF"/>
        </w:rPr>
        <w:t>,</w:t>
      </w:r>
      <w:r w:rsidRPr="00D6665C">
        <w:rPr>
          <w:rFonts w:ascii="Times New Roman" w:hAnsi="Times New Roman" w:cs="Times New Roman"/>
          <w:color w:val="202122"/>
          <w:sz w:val="24"/>
          <w:szCs w:val="24"/>
          <w:shd w:val="clear" w:color="auto" w:fill="FFFFFF"/>
        </w:rPr>
        <w:t xml:space="preserve"> 1–32.</w:t>
      </w:r>
    </w:p>
    <w:p w14:paraId="1AE30585" w14:textId="77777777" w:rsidR="00156DDC" w:rsidRPr="004B72FF" w:rsidRDefault="00156DDC" w:rsidP="0032591D">
      <w:pPr>
        <w:pStyle w:val="Style21"/>
        <w:widowControl/>
        <w:suppressAutoHyphens/>
        <w:spacing w:line="480" w:lineRule="auto"/>
        <w:ind w:left="720" w:hanging="720"/>
        <w:rPr>
          <w:rFonts w:ascii="Times New Roman" w:hAnsi="Times New Roman" w:cs="Times New Roman"/>
          <w:color w:val="231F20"/>
          <w:sz w:val="24"/>
          <w:szCs w:val="24"/>
        </w:rPr>
      </w:pPr>
      <w:r w:rsidRPr="0032591D">
        <w:rPr>
          <w:rFonts w:ascii="Times New Roman" w:hAnsi="Times New Roman" w:cs="Times New Roman"/>
          <w:color w:val="231F20"/>
          <w:sz w:val="24"/>
          <w:szCs w:val="24"/>
        </w:rPr>
        <w:lastRenderedPageBreak/>
        <w:t>Chan, W., &amp;</w:t>
      </w:r>
      <w:r w:rsidRPr="00F173F2">
        <w:rPr>
          <w:rFonts w:ascii="Times New Roman" w:hAnsi="Times New Roman" w:cs="Times New Roman"/>
          <w:color w:val="231F20"/>
          <w:sz w:val="24"/>
          <w:szCs w:val="24"/>
        </w:rPr>
        <w:t xml:space="preserve"> Chan, D. W. L. (2004). Bootstrap standard error and conﬁdence intervals for the correlation corrected for range restriction: A simulation study. </w:t>
      </w:r>
      <w:r w:rsidRPr="00CF51C0">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CF51C0">
        <w:rPr>
          <w:rFonts w:ascii="Times New Roman" w:hAnsi="Times New Roman" w:cs="Times New Roman"/>
          <w:i/>
          <w:color w:val="231F20"/>
          <w:sz w:val="24"/>
          <w:szCs w:val="24"/>
        </w:rPr>
        <w:t>9</w:t>
      </w:r>
      <w:r w:rsidRPr="00F173F2">
        <w:rPr>
          <w:rFonts w:ascii="Times New Roman" w:hAnsi="Times New Roman" w:cs="Times New Roman"/>
          <w:color w:val="231F20"/>
          <w:sz w:val="24"/>
          <w:szCs w:val="24"/>
        </w:rPr>
        <w:t>, 369–385. doi:10.1037/1082-989X.9.3.369</w:t>
      </w:r>
    </w:p>
    <w:p w14:paraId="12578E25"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Davison, A. C., &amp;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xml:space="preserve">, D. V. (1997). </w:t>
      </w:r>
      <w:r w:rsidRPr="00BB3926">
        <w:rPr>
          <w:rFonts w:ascii="Times New Roman" w:hAnsi="Times New Roman" w:cs="Times New Roman"/>
          <w:i/>
          <w:color w:val="231F20"/>
          <w:sz w:val="24"/>
          <w:szCs w:val="24"/>
        </w:rPr>
        <w:t>Bootstrap methods and their application</w:t>
      </w:r>
      <w:r w:rsidRPr="00F173F2">
        <w:rPr>
          <w:rFonts w:ascii="Times New Roman" w:hAnsi="Times New Roman" w:cs="Times New Roman"/>
          <w:color w:val="231F20"/>
          <w:sz w:val="24"/>
          <w:szCs w:val="24"/>
        </w:rPr>
        <w:t>. Cambridge, England: Cambridge University Press.</w:t>
      </w:r>
    </w:p>
    <w:p w14:paraId="43F4D837"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Davison, A. C.,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D. V., &amp; Young, G. A. (2003).</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Recent development in bootstrap methodology.</w:t>
      </w:r>
      <w:r w:rsidRPr="004B72FF">
        <w:rPr>
          <w:rFonts w:ascii="Times New Roman" w:hAnsi="Times New Roman" w:cs="Times New Roman"/>
          <w:color w:val="231F20"/>
          <w:sz w:val="24"/>
          <w:szCs w:val="24"/>
        </w:rPr>
        <w:t xml:space="preserve"> </w:t>
      </w:r>
      <w:r w:rsidRPr="00C63AA3">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61453">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141–157. doi:10.1214/</w:t>
      </w:r>
      <w:proofErr w:type="spellStart"/>
      <w:r w:rsidRPr="00F173F2">
        <w:rPr>
          <w:rFonts w:ascii="Times New Roman" w:hAnsi="Times New Roman" w:cs="Times New Roman"/>
          <w:color w:val="231F20"/>
          <w:sz w:val="24"/>
          <w:szCs w:val="24"/>
        </w:rPr>
        <w:t>ss</w:t>
      </w:r>
      <w:proofErr w:type="spellEnd"/>
      <w:r w:rsidRPr="00F173F2">
        <w:rPr>
          <w:rFonts w:ascii="Times New Roman" w:hAnsi="Times New Roman" w:cs="Times New Roman"/>
          <w:color w:val="231F20"/>
          <w:sz w:val="24"/>
          <w:szCs w:val="24"/>
        </w:rPr>
        <w:t>/1063994969</w:t>
      </w:r>
    </w:p>
    <w:p w14:paraId="2317875B"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Diaconis</w:t>
      </w:r>
      <w:proofErr w:type="spellEnd"/>
      <w:r w:rsidRPr="00F173F2">
        <w:rPr>
          <w:rFonts w:ascii="Times New Roman" w:hAnsi="Times New Roman" w:cs="Times New Roman"/>
          <w:color w:val="231F20"/>
          <w:sz w:val="24"/>
          <w:szCs w:val="24"/>
        </w:rPr>
        <w:t xml:space="preserve">, P., &amp;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B. (1983, May). Computer-intensive methods in statistics. </w:t>
      </w:r>
      <w:r w:rsidRPr="00A85716">
        <w:rPr>
          <w:rFonts w:ascii="Times New Roman" w:hAnsi="Times New Roman" w:cs="Times New Roman"/>
          <w:i/>
          <w:color w:val="231F20"/>
          <w:sz w:val="24"/>
          <w:szCs w:val="24"/>
        </w:rPr>
        <w:t>Scientiﬁc American</w:t>
      </w:r>
      <w:r w:rsidRPr="00F173F2">
        <w:rPr>
          <w:rFonts w:ascii="Times New Roman" w:hAnsi="Times New Roman" w:cs="Times New Roman"/>
          <w:color w:val="231F20"/>
          <w:sz w:val="24"/>
          <w:szCs w:val="24"/>
        </w:rPr>
        <w:t xml:space="preserve">, </w:t>
      </w:r>
      <w:r w:rsidRPr="00A85716">
        <w:rPr>
          <w:rFonts w:ascii="Times New Roman" w:hAnsi="Times New Roman" w:cs="Times New Roman"/>
          <w:i/>
          <w:color w:val="231F20"/>
          <w:sz w:val="24"/>
          <w:szCs w:val="24"/>
        </w:rPr>
        <w:t>248</w:t>
      </w:r>
      <w:r w:rsidRPr="00F173F2">
        <w:rPr>
          <w:rFonts w:ascii="Times New Roman" w:hAnsi="Times New Roman" w:cs="Times New Roman"/>
          <w:color w:val="231F20"/>
          <w:sz w:val="24"/>
          <w:szCs w:val="24"/>
        </w:rPr>
        <w:t>, 116–130. doi:10.1038/scientiﬁcamerican0583-116</w:t>
      </w:r>
    </w:p>
    <w:p w14:paraId="58B06B93"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B. (1979). Bootstrap methods: Another look at the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135945">
        <w:rPr>
          <w:rFonts w:ascii="Times New Roman" w:hAnsi="Times New Roman" w:cs="Times New Roman"/>
          <w:i/>
          <w:color w:val="231F20"/>
          <w:sz w:val="24"/>
          <w:szCs w:val="24"/>
        </w:rPr>
        <w:t>Annals of Statistics</w:t>
      </w:r>
      <w:r w:rsidRPr="004B72FF">
        <w:rPr>
          <w:rFonts w:ascii="Times New Roman" w:hAnsi="Times New Roman" w:cs="Times New Roman"/>
          <w:color w:val="231F20"/>
          <w:sz w:val="24"/>
          <w:szCs w:val="24"/>
        </w:rPr>
        <w:t xml:space="preserve">, </w:t>
      </w:r>
      <w:r w:rsidRPr="00135945">
        <w:rPr>
          <w:rFonts w:ascii="Times New Roman" w:hAnsi="Times New Roman" w:cs="Times New Roman"/>
          <w:i/>
          <w:color w:val="231F20"/>
          <w:sz w:val="24"/>
          <w:szCs w:val="24"/>
        </w:rPr>
        <w:t>7</w:t>
      </w:r>
      <w:r w:rsidRPr="00F173F2">
        <w:rPr>
          <w:rFonts w:ascii="Times New Roman" w:hAnsi="Times New Roman" w:cs="Times New Roman"/>
          <w:color w:val="231F20"/>
          <w:sz w:val="24"/>
          <w:szCs w:val="24"/>
        </w:rPr>
        <w:t>, 1–26.</w:t>
      </w:r>
    </w:p>
    <w:p w14:paraId="031BC51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B.,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R. J. (1993). </w:t>
      </w:r>
      <w:r w:rsidRPr="00135945">
        <w:rPr>
          <w:rFonts w:ascii="Times New Roman" w:hAnsi="Times New Roman" w:cs="Times New Roman"/>
          <w:i/>
          <w:color w:val="231F20"/>
          <w:sz w:val="24"/>
          <w:szCs w:val="24"/>
        </w:rPr>
        <w:t>An introduction to the bootstrap</w:t>
      </w:r>
      <w:r w:rsidRPr="00F173F2">
        <w:rPr>
          <w:rFonts w:ascii="Times New Roman" w:hAnsi="Times New Roman" w:cs="Times New Roman"/>
          <w:color w:val="231F20"/>
          <w:sz w:val="24"/>
          <w:szCs w:val="24"/>
        </w:rPr>
        <w:t>. Boca Raton, FL: Chapman &amp; Hall/CRC.</w:t>
      </w:r>
    </w:p>
    <w:p w14:paraId="5B65B3CA"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Enders, C. K. (2010). </w:t>
      </w:r>
      <w:r w:rsidRPr="00135945">
        <w:rPr>
          <w:rFonts w:ascii="Times New Roman" w:hAnsi="Times New Roman" w:cs="Times New Roman"/>
          <w:i/>
          <w:color w:val="231F20"/>
          <w:sz w:val="24"/>
          <w:szCs w:val="24"/>
        </w:rPr>
        <w:t>Applied missing data analysis</w:t>
      </w:r>
      <w:r w:rsidRPr="00F173F2">
        <w:rPr>
          <w:rFonts w:ascii="Times New Roman" w:hAnsi="Times New Roman" w:cs="Times New Roman"/>
          <w:color w:val="231F20"/>
          <w:sz w:val="24"/>
          <w:szCs w:val="24"/>
        </w:rPr>
        <w:t>. New</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York, NY: Guilford Press.</w:t>
      </w:r>
    </w:p>
    <w:p w14:paraId="67AF2672" w14:textId="60A1E961"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Fan, X. (2003). Using commonly available software for bootstrapping in both substantive and measurement analyses.</w:t>
      </w:r>
      <w:r w:rsidRPr="004B72FF">
        <w:rPr>
          <w:rFonts w:ascii="Times New Roman" w:hAnsi="Times New Roman" w:cs="Times New Roman"/>
          <w:color w:val="231F20"/>
          <w:sz w:val="24"/>
          <w:szCs w:val="24"/>
        </w:rPr>
        <w:t xml:space="preserve"> </w:t>
      </w:r>
      <w:r w:rsidRPr="002B6764">
        <w:rPr>
          <w:rFonts w:ascii="Times New Roman" w:hAnsi="Times New Roman" w:cs="Times New Roman"/>
          <w:i/>
          <w:color w:val="231F20"/>
          <w:sz w:val="24"/>
          <w:szCs w:val="24"/>
        </w:rPr>
        <w:t>Educational and Psychological Measurement</w:t>
      </w:r>
      <w:r w:rsidRPr="00F173F2">
        <w:rPr>
          <w:rFonts w:ascii="Times New Roman" w:hAnsi="Times New Roman" w:cs="Times New Roman"/>
          <w:color w:val="231F20"/>
          <w:sz w:val="24"/>
          <w:szCs w:val="24"/>
        </w:rPr>
        <w:t xml:space="preserve">, </w:t>
      </w:r>
      <w:r w:rsidRPr="002B6764">
        <w:rPr>
          <w:rFonts w:ascii="Times New Roman" w:hAnsi="Times New Roman" w:cs="Times New Roman"/>
          <w:i/>
          <w:color w:val="231F20"/>
          <w:sz w:val="24"/>
          <w:szCs w:val="24"/>
        </w:rPr>
        <w:t>63</w:t>
      </w:r>
      <w:r w:rsidRPr="00F173F2">
        <w:rPr>
          <w:rFonts w:ascii="Times New Roman" w:hAnsi="Times New Roman" w:cs="Times New Roman"/>
          <w:color w:val="231F20"/>
          <w:sz w:val="24"/>
          <w:szCs w:val="24"/>
        </w:rPr>
        <w:t xml:space="preserve">, 24–50. </w:t>
      </w:r>
    </w:p>
    <w:p w14:paraId="4562E0FE"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Fisher, R. A. (1970). </w:t>
      </w:r>
      <w:r w:rsidRPr="002B6764">
        <w:rPr>
          <w:rFonts w:ascii="Times New Roman" w:hAnsi="Times New Roman" w:cs="Times New Roman"/>
          <w:i/>
          <w:color w:val="231F20"/>
          <w:sz w:val="24"/>
          <w:szCs w:val="24"/>
        </w:rPr>
        <w:t>Statistical methods for research workers</w:t>
      </w:r>
      <w:r w:rsidRPr="00F173F2">
        <w:rPr>
          <w:rFonts w:ascii="Times New Roman" w:hAnsi="Times New Roman" w:cs="Times New Roman"/>
          <w:color w:val="231F20"/>
          <w:sz w:val="24"/>
          <w:szCs w:val="24"/>
        </w:rPr>
        <w:t xml:space="preserve"> (14th ed.). New York, NY: </w:t>
      </w:r>
      <w:proofErr w:type="spellStart"/>
      <w:r w:rsidRPr="00F173F2">
        <w:rPr>
          <w:rFonts w:ascii="Times New Roman" w:hAnsi="Times New Roman" w:cs="Times New Roman"/>
          <w:color w:val="231F20"/>
          <w:sz w:val="24"/>
          <w:szCs w:val="24"/>
        </w:rPr>
        <w:t>Hafner</w:t>
      </w:r>
      <w:proofErr w:type="spellEnd"/>
      <w:r w:rsidRPr="00F173F2">
        <w:rPr>
          <w:rFonts w:ascii="Times New Roman" w:hAnsi="Times New Roman" w:cs="Times New Roman"/>
          <w:color w:val="231F20"/>
          <w:sz w:val="24"/>
          <w:szCs w:val="24"/>
        </w:rPr>
        <w:t>.</w:t>
      </w:r>
    </w:p>
    <w:p w14:paraId="7D5E5A98" w14:textId="6D27989E" w:rsidR="00156DD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Gamerman</w:t>
      </w:r>
      <w:proofErr w:type="spellEnd"/>
      <w:r w:rsidRPr="00F173F2">
        <w:rPr>
          <w:rFonts w:ascii="Times New Roman" w:hAnsi="Times New Roman" w:cs="Times New Roman"/>
          <w:color w:val="231F20"/>
          <w:sz w:val="24"/>
          <w:szCs w:val="24"/>
        </w:rPr>
        <w:t xml:space="preserve">, D., &amp; Lopes, H. F. (2006). </w:t>
      </w:r>
      <w:r w:rsidRPr="00E36424">
        <w:rPr>
          <w:rFonts w:ascii="Times New Roman" w:hAnsi="Times New Roman" w:cs="Times New Roman"/>
          <w:i/>
          <w:color w:val="231F20"/>
          <w:sz w:val="24"/>
          <w:szCs w:val="24"/>
        </w:rPr>
        <w:t>Markov chain</w:t>
      </w:r>
      <w:r w:rsidR="00EF4880" w:rsidRPr="00E36424">
        <w:rPr>
          <w:rFonts w:ascii="Times New Roman" w:hAnsi="Times New Roman" w:cs="Times New Roman"/>
          <w:i/>
          <w:color w:val="231F20"/>
          <w:sz w:val="24"/>
          <w:szCs w:val="24"/>
        </w:rPr>
        <w:t xml:space="preserve"> </w:t>
      </w:r>
      <w:r w:rsidRPr="00E36424">
        <w:rPr>
          <w:rFonts w:ascii="Times New Roman" w:hAnsi="Times New Roman" w:cs="Times New Roman"/>
          <w:i/>
          <w:color w:val="231F20"/>
          <w:sz w:val="24"/>
          <w:szCs w:val="24"/>
        </w:rPr>
        <w:t>Monte Carlo</w:t>
      </w:r>
      <w:r w:rsidRPr="00F173F2">
        <w:rPr>
          <w:rFonts w:ascii="Times New Roman" w:hAnsi="Times New Roman" w:cs="Times New Roman"/>
          <w:color w:val="231F20"/>
          <w:sz w:val="24"/>
          <w:szCs w:val="24"/>
        </w:rPr>
        <w:t>. Boca Raton, FL: Chapman &amp; Hall/CRC.</w:t>
      </w:r>
    </w:p>
    <w:p w14:paraId="6EFE2423" w14:textId="221E504E" w:rsidR="00D32746" w:rsidRPr="00D6665C" w:rsidRDefault="00D32746" w:rsidP="00D32746">
      <w:pPr>
        <w:spacing w:line="480" w:lineRule="auto"/>
        <w:ind w:left="720" w:hanging="720"/>
        <w:rPr>
          <w:rFonts w:ascii="Times New Roman" w:hAnsi="Times New Roman" w:cs="Times New Roman"/>
          <w:sz w:val="24"/>
          <w:szCs w:val="24"/>
          <w:lang w:val="en-IN" w:eastAsia="en-IN"/>
        </w:rPr>
      </w:pPr>
      <w:proofErr w:type="spellStart"/>
      <w:r w:rsidRPr="00D6665C">
        <w:rPr>
          <w:rFonts w:ascii="Times New Roman" w:hAnsi="Times New Roman" w:cs="Times New Roman"/>
          <w:sz w:val="24"/>
          <w:szCs w:val="24"/>
          <w:lang w:val="en-IN" w:eastAsia="en-IN"/>
        </w:rPr>
        <w:t>Gelman</w:t>
      </w:r>
      <w:proofErr w:type="spellEnd"/>
      <w:r w:rsidRPr="00D6665C">
        <w:rPr>
          <w:rFonts w:ascii="Times New Roman" w:hAnsi="Times New Roman" w:cs="Times New Roman"/>
          <w:sz w:val="24"/>
          <w:szCs w:val="24"/>
          <w:lang w:val="en-IN" w:eastAsia="en-IN"/>
        </w:rPr>
        <w:t xml:space="preserve">, A., Carlin, J.B., Stern, H.S., Dunson, D.B., </w:t>
      </w:r>
      <w:proofErr w:type="spellStart"/>
      <w:r w:rsidRPr="00D6665C">
        <w:rPr>
          <w:rFonts w:ascii="Times New Roman" w:hAnsi="Times New Roman" w:cs="Times New Roman"/>
          <w:sz w:val="24"/>
          <w:szCs w:val="24"/>
          <w:lang w:val="en-IN" w:eastAsia="en-IN"/>
        </w:rPr>
        <w:t>Vehtari</w:t>
      </w:r>
      <w:proofErr w:type="spellEnd"/>
      <w:r w:rsidRPr="00D6665C">
        <w:rPr>
          <w:rFonts w:ascii="Times New Roman" w:hAnsi="Times New Roman" w:cs="Times New Roman"/>
          <w:sz w:val="24"/>
          <w:szCs w:val="24"/>
          <w:lang w:val="en-IN" w:eastAsia="en-IN"/>
        </w:rPr>
        <w:t xml:space="preserve">, A., Rubin, D.B. (2013) </w:t>
      </w:r>
      <w:r w:rsidRPr="002E5262">
        <w:rPr>
          <w:rFonts w:ascii="Times New Roman" w:hAnsi="Times New Roman" w:cs="Times New Roman"/>
          <w:i/>
          <w:sz w:val="24"/>
          <w:szCs w:val="24"/>
          <w:lang w:val="en-IN" w:eastAsia="en-IN"/>
          <w:rPrChange w:id="48" w:author="Joe Rodgers" w:date="2021-09-07T14:56:00Z">
            <w:rPr>
              <w:rFonts w:ascii="Times New Roman" w:hAnsi="Times New Roman" w:cs="Times New Roman"/>
              <w:sz w:val="24"/>
              <w:szCs w:val="24"/>
              <w:lang w:val="en-IN" w:eastAsia="en-IN"/>
            </w:rPr>
          </w:rPrChange>
        </w:rPr>
        <w:t xml:space="preserve">Bayesian </w:t>
      </w:r>
      <w:ins w:id="49" w:author="Joe Rodgers" w:date="2021-09-07T14:56:00Z">
        <w:r w:rsidR="002E5262">
          <w:rPr>
            <w:rFonts w:ascii="Times New Roman" w:hAnsi="Times New Roman" w:cs="Times New Roman"/>
            <w:i/>
            <w:sz w:val="24"/>
            <w:szCs w:val="24"/>
            <w:lang w:val="en-IN" w:eastAsia="en-IN"/>
          </w:rPr>
          <w:t>d</w:t>
        </w:r>
      </w:ins>
      <w:del w:id="50" w:author="Joe Rodgers" w:date="2021-09-07T14:56:00Z">
        <w:r w:rsidRPr="002E5262" w:rsidDel="002E5262">
          <w:rPr>
            <w:rFonts w:ascii="Times New Roman" w:hAnsi="Times New Roman" w:cs="Times New Roman"/>
            <w:i/>
            <w:sz w:val="24"/>
            <w:szCs w:val="24"/>
            <w:lang w:val="en-IN" w:eastAsia="en-IN"/>
            <w:rPrChange w:id="51" w:author="Joe Rodgers" w:date="2021-09-07T14:56:00Z">
              <w:rPr>
                <w:rFonts w:ascii="Times New Roman" w:hAnsi="Times New Roman" w:cs="Times New Roman"/>
                <w:sz w:val="24"/>
                <w:szCs w:val="24"/>
                <w:lang w:val="en-IN" w:eastAsia="en-IN"/>
              </w:rPr>
            </w:rPrChange>
          </w:rPr>
          <w:delText>D</w:delText>
        </w:r>
      </w:del>
      <w:r w:rsidRPr="002E5262">
        <w:rPr>
          <w:rFonts w:ascii="Times New Roman" w:hAnsi="Times New Roman" w:cs="Times New Roman"/>
          <w:i/>
          <w:sz w:val="24"/>
          <w:szCs w:val="24"/>
          <w:lang w:val="en-IN" w:eastAsia="en-IN"/>
          <w:rPrChange w:id="52" w:author="Joe Rodgers" w:date="2021-09-07T14:56:00Z">
            <w:rPr>
              <w:rFonts w:ascii="Times New Roman" w:hAnsi="Times New Roman" w:cs="Times New Roman"/>
              <w:sz w:val="24"/>
              <w:szCs w:val="24"/>
              <w:lang w:val="en-IN" w:eastAsia="en-IN"/>
            </w:rPr>
          </w:rPrChange>
        </w:rPr>
        <w:t xml:space="preserve">ata </w:t>
      </w:r>
      <w:ins w:id="53" w:author="Joe Rodgers" w:date="2021-09-07T14:56:00Z">
        <w:r w:rsidR="002E5262">
          <w:rPr>
            <w:rFonts w:ascii="Times New Roman" w:hAnsi="Times New Roman" w:cs="Times New Roman"/>
            <w:i/>
            <w:sz w:val="24"/>
            <w:szCs w:val="24"/>
            <w:lang w:val="en-IN" w:eastAsia="en-IN"/>
          </w:rPr>
          <w:t>a</w:t>
        </w:r>
      </w:ins>
      <w:del w:id="54" w:author="Joe Rodgers" w:date="2021-09-07T14:56:00Z">
        <w:r w:rsidRPr="002E5262" w:rsidDel="002E5262">
          <w:rPr>
            <w:rFonts w:ascii="Times New Roman" w:hAnsi="Times New Roman" w:cs="Times New Roman"/>
            <w:i/>
            <w:sz w:val="24"/>
            <w:szCs w:val="24"/>
            <w:lang w:val="en-IN" w:eastAsia="en-IN"/>
            <w:rPrChange w:id="55" w:author="Joe Rodgers" w:date="2021-09-07T14:56:00Z">
              <w:rPr>
                <w:rFonts w:ascii="Times New Roman" w:hAnsi="Times New Roman" w:cs="Times New Roman"/>
                <w:sz w:val="24"/>
                <w:szCs w:val="24"/>
                <w:lang w:val="en-IN" w:eastAsia="en-IN"/>
              </w:rPr>
            </w:rPrChange>
          </w:rPr>
          <w:delText>A</w:delText>
        </w:r>
      </w:del>
      <w:r w:rsidRPr="002E5262">
        <w:rPr>
          <w:rFonts w:ascii="Times New Roman" w:hAnsi="Times New Roman" w:cs="Times New Roman"/>
          <w:i/>
          <w:sz w:val="24"/>
          <w:szCs w:val="24"/>
          <w:lang w:val="en-IN" w:eastAsia="en-IN"/>
          <w:rPrChange w:id="56" w:author="Joe Rodgers" w:date="2021-09-07T14:56:00Z">
            <w:rPr>
              <w:rFonts w:ascii="Times New Roman" w:hAnsi="Times New Roman" w:cs="Times New Roman"/>
              <w:sz w:val="24"/>
              <w:szCs w:val="24"/>
              <w:lang w:val="en-IN" w:eastAsia="en-IN"/>
            </w:rPr>
          </w:rPrChange>
        </w:rPr>
        <w:t>nalysis</w:t>
      </w:r>
      <w:r w:rsidRPr="00D6665C">
        <w:rPr>
          <w:rFonts w:ascii="Times New Roman" w:hAnsi="Times New Roman" w:cs="Times New Roman"/>
          <w:sz w:val="24"/>
          <w:szCs w:val="24"/>
          <w:lang w:val="en-IN" w:eastAsia="en-IN"/>
        </w:rPr>
        <w:t xml:space="preserve"> (3</w:t>
      </w:r>
      <w:r w:rsidRPr="00D6665C">
        <w:rPr>
          <w:rFonts w:ascii="Times New Roman" w:hAnsi="Times New Roman" w:cs="Times New Roman"/>
          <w:sz w:val="24"/>
          <w:szCs w:val="24"/>
          <w:vertAlign w:val="superscript"/>
          <w:lang w:val="en-IN" w:eastAsia="en-IN"/>
        </w:rPr>
        <w:t>rd</w:t>
      </w:r>
      <w:r w:rsidRPr="00D6665C">
        <w:rPr>
          <w:rFonts w:ascii="Times New Roman" w:hAnsi="Times New Roman" w:cs="Times New Roman"/>
          <w:sz w:val="24"/>
          <w:szCs w:val="24"/>
          <w:lang w:val="en-IN" w:eastAsia="en-IN"/>
        </w:rPr>
        <w:t xml:space="preserve"> ed.).</w:t>
      </w:r>
      <w:r w:rsidRPr="00D32746">
        <w:rPr>
          <w:rFonts w:ascii="Times New Roman" w:hAnsi="Times New Roman" w:cs="Times New Roman"/>
          <w:color w:val="231F20"/>
          <w:sz w:val="24"/>
          <w:szCs w:val="24"/>
        </w:rPr>
        <w:t xml:space="preserve"> Boca Raton, </w:t>
      </w:r>
      <w:r w:rsidRPr="00002828">
        <w:rPr>
          <w:rFonts w:ascii="Times New Roman" w:hAnsi="Times New Roman" w:cs="Times New Roman"/>
          <w:color w:val="231F20"/>
          <w:sz w:val="24"/>
          <w:szCs w:val="24"/>
        </w:rPr>
        <w:t>FL: Chapman &amp; Hall.</w:t>
      </w:r>
    </w:p>
    <w:p w14:paraId="26BD4BF3" w14:textId="77777777" w:rsidR="00D32746" w:rsidRPr="00002828" w:rsidRDefault="00D32746" w:rsidP="00D32746">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D32746">
        <w:rPr>
          <w:rFonts w:ascii="Times New Roman" w:hAnsi="Times New Roman" w:cs="Times New Roman"/>
          <w:color w:val="231F20"/>
          <w:sz w:val="24"/>
          <w:szCs w:val="24"/>
        </w:rPr>
        <w:t>Gelman</w:t>
      </w:r>
      <w:proofErr w:type="spellEnd"/>
      <w:r w:rsidRPr="00D32746">
        <w:rPr>
          <w:rFonts w:ascii="Times New Roman" w:hAnsi="Times New Roman" w:cs="Times New Roman"/>
          <w:color w:val="231F20"/>
          <w:sz w:val="24"/>
          <w:szCs w:val="24"/>
        </w:rPr>
        <w:t xml:space="preserve">, A., &amp; Hill, J. (2007). </w:t>
      </w:r>
      <w:r w:rsidRPr="00D32746">
        <w:rPr>
          <w:rFonts w:ascii="Times New Roman" w:hAnsi="Times New Roman" w:cs="Times New Roman"/>
          <w:i/>
          <w:color w:val="231F20"/>
          <w:sz w:val="24"/>
          <w:szCs w:val="24"/>
        </w:rPr>
        <w:t>Data analysis using regression and multilevel/hierarchical models</w:t>
      </w:r>
      <w:r w:rsidRPr="00002828">
        <w:rPr>
          <w:rFonts w:ascii="Times New Roman" w:hAnsi="Times New Roman" w:cs="Times New Roman"/>
          <w:color w:val="231F20"/>
          <w:sz w:val="24"/>
          <w:szCs w:val="24"/>
        </w:rPr>
        <w:t>. New York, NY: Cambridge University Press.</w:t>
      </w:r>
    </w:p>
    <w:p w14:paraId="47177F38" w14:textId="5F217A19" w:rsidR="00D32746" w:rsidRPr="00D32746" w:rsidRDefault="00D32746" w:rsidP="00D32746">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D32746">
        <w:rPr>
          <w:rFonts w:ascii="Times New Roman" w:hAnsi="Times New Roman" w:cs="Times New Roman"/>
          <w:color w:val="231F20"/>
          <w:sz w:val="24"/>
          <w:szCs w:val="24"/>
        </w:rPr>
        <w:t>Gelman</w:t>
      </w:r>
      <w:proofErr w:type="spellEnd"/>
      <w:r w:rsidRPr="00D32746">
        <w:rPr>
          <w:rFonts w:ascii="Times New Roman" w:hAnsi="Times New Roman" w:cs="Times New Roman"/>
          <w:color w:val="231F20"/>
          <w:sz w:val="24"/>
          <w:szCs w:val="24"/>
        </w:rPr>
        <w:t xml:space="preserve">, A., Hill, J., </w:t>
      </w:r>
      <w:proofErr w:type="spellStart"/>
      <w:r w:rsidRPr="00D32746">
        <w:rPr>
          <w:rFonts w:ascii="Times New Roman" w:hAnsi="Times New Roman" w:cs="Times New Roman"/>
          <w:color w:val="231F20"/>
          <w:sz w:val="24"/>
          <w:szCs w:val="24"/>
        </w:rPr>
        <w:t>Vehtari</w:t>
      </w:r>
      <w:proofErr w:type="spellEnd"/>
      <w:r w:rsidRPr="00D32746">
        <w:rPr>
          <w:rFonts w:ascii="Times New Roman" w:hAnsi="Times New Roman" w:cs="Times New Roman"/>
          <w:color w:val="231F20"/>
          <w:sz w:val="24"/>
          <w:szCs w:val="24"/>
        </w:rPr>
        <w:t xml:space="preserve">, A. (2020). </w:t>
      </w:r>
      <w:r w:rsidRPr="00D32746">
        <w:rPr>
          <w:rFonts w:ascii="Times New Roman" w:hAnsi="Times New Roman" w:cs="Times New Roman"/>
          <w:i/>
          <w:color w:val="231F20"/>
          <w:sz w:val="24"/>
          <w:szCs w:val="24"/>
        </w:rPr>
        <w:t>Regression and other stories</w:t>
      </w:r>
      <w:r w:rsidRPr="00D32746">
        <w:rPr>
          <w:rFonts w:ascii="Times New Roman" w:hAnsi="Times New Roman" w:cs="Times New Roman"/>
          <w:color w:val="231F20"/>
          <w:sz w:val="24"/>
          <w:szCs w:val="24"/>
        </w:rPr>
        <w:t>. New York, NY: Cambridge.</w:t>
      </w:r>
    </w:p>
    <w:p w14:paraId="02BA26B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Gill, J. (2008). </w:t>
      </w:r>
      <w:r w:rsidRPr="00C61D83">
        <w:rPr>
          <w:rFonts w:ascii="Times New Roman" w:hAnsi="Times New Roman" w:cs="Times New Roman"/>
          <w:i/>
          <w:color w:val="231F20"/>
          <w:sz w:val="24"/>
          <w:szCs w:val="24"/>
        </w:rPr>
        <w:t>Bayesian methods</w:t>
      </w:r>
      <w:r w:rsidRPr="00F173F2">
        <w:rPr>
          <w:rFonts w:ascii="Times New Roman" w:hAnsi="Times New Roman" w:cs="Times New Roman"/>
          <w:color w:val="231F20"/>
          <w:sz w:val="24"/>
          <w:szCs w:val="24"/>
        </w:rPr>
        <w:t xml:space="preserve"> (2nd ed.). Boca Raton,</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FL: Chapman &amp; Hall.</w:t>
      </w:r>
    </w:p>
    <w:p w14:paraId="3A6D0284" w14:textId="5D4E2343" w:rsidR="00156DD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Hastie, T.,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R., &amp; Friedman, J. (2009). </w:t>
      </w:r>
      <w:r w:rsidRPr="00030CA4">
        <w:rPr>
          <w:rFonts w:ascii="Times New Roman" w:hAnsi="Times New Roman" w:cs="Times New Roman"/>
          <w:i/>
          <w:color w:val="231F20"/>
          <w:sz w:val="24"/>
          <w:szCs w:val="24"/>
        </w:rPr>
        <w:t>The elements of statistical learning: Data mining, inference, and prediction</w:t>
      </w:r>
      <w:r w:rsidRPr="00F173F2">
        <w:rPr>
          <w:rFonts w:ascii="Times New Roman" w:hAnsi="Times New Roman" w:cs="Times New Roman"/>
          <w:color w:val="231F20"/>
          <w:sz w:val="24"/>
          <w:szCs w:val="24"/>
        </w:rPr>
        <w:t xml:space="preserve"> (2nd ed.). New York, NY: Springer.</w:t>
      </w:r>
    </w:p>
    <w:p w14:paraId="3F78ABC9" w14:textId="481529FD" w:rsidR="003A4B92" w:rsidRDefault="003A4B92" w:rsidP="00D6665C">
      <w:pPr>
        <w:spacing w:line="480" w:lineRule="auto"/>
        <w:rPr>
          <w:rFonts w:ascii="Times New Roman" w:hAnsi="Times New Roman" w:cs="Times New Roman"/>
          <w:sz w:val="24"/>
          <w:szCs w:val="24"/>
        </w:rPr>
      </w:pPr>
      <w:r w:rsidRPr="00D6665C">
        <w:rPr>
          <w:rFonts w:ascii="Times New Roman" w:hAnsi="Times New Roman" w:cs="Times New Roman"/>
          <w:sz w:val="24"/>
          <w:szCs w:val="24"/>
          <w:lang w:val="en-IN" w:eastAsia="en-IN"/>
        </w:rPr>
        <w:t>Hutson, A. D.  (2019).  A ro</w:t>
      </w:r>
      <w:r w:rsidR="00BE639C">
        <w:rPr>
          <w:rFonts w:ascii="Times New Roman" w:hAnsi="Times New Roman" w:cs="Times New Roman"/>
          <w:sz w:val="24"/>
          <w:szCs w:val="24"/>
          <w:lang w:val="en-IN" w:eastAsia="en-IN"/>
        </w:rPr>
        <w:t>b</w:t>
      </w:r>
      <w:r w:rsidRPr="00D6665C">
        <w:rPr>
          <w:rFonts w:ascii="Times New Roman" w:hAnsi="Times New Roman" w:cs="Times New Roman"/>
          <w:sz w:val="24"/>
          <w:szCs w:val="24"/>
          <w:lang w:val="en-IN" w:eastAsia="en-IN"/>
        </w:rPr>
        <w:t xml:space="preserve">ust Pearson correlation test for a general point null using a </w:t>
      </w:r>
    </w:p>
    <w:p w14:paraId="79F13B3B" w14:textId="0FA8E851" w:rsidR="003A4B92" w:rsidRPr="00D6665C" w:rsidRDefault="003A4B92" w:rsidP="00D6665C">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lang w:val="en-IN" w:eastAsia="en-IN"/>
        </w:rPr>
        <w:tab/>
      </w:r>
      <w:r w:rsidRPr="00D6665C">
        <w:rPr>
          <w:rFonts w:ascii="Times New Roman" w:hAnsi="Times New Roman" w:cs="Times New Roman"/>
          <w:sz w:val="24"/>
          <w:szCs w:val="24"/>
          <w:lang w:val="en-IN" w:eastAsia="en-IN"/>
        </w:rPr>
        <w:t xml:space="preserve">surrogate bootstrap distribution.  </w:t>
      </w:r>
      <w:proofErr w:type="spellStart"/>
      <w:r w:rsidRPr="00D6665C">
        <w:rPr>
          <w:rFonts w:ascii="Times New Roman" w:hAnsi="Times New Roman" w:cs="Times New Roman"/>
          <w:sz w:val="24"/>
          <w:szCs w:val="24"/>
          <w:lang w:val="en-IN" w:eastAsia="en-IN"/>
        </w:rPr>
        <w:t>PloS</w:t>
      </w:r>
      <w:proofErr w:type="spellEnd"/>
      <w:r w:rsidRPr="00D6665C">
        <w:rPr>
          <w:rFonts w:ascii="Times New Roman" w:hAnsi="Times New Roman" w:cs="Times New Roman"/>
          <w:sz w:val="24"/>
          <w:szCs w:val="24"/>
          <w:lang w:val="en-IN" w:eastAsia="en-IN"/>
        </w:rPr>
        <w:t xml:space="preserve"> ONE, 14.  </w:t>
      </w:r>
      <w:r>
        <w:rPr>
          <w:rFonts w:ascii="Times New Roman" w:hAnsi="Times New Roman" w:cs="Times New Roman"/>
          <w:sz w:val="24"/>
          <w:szCs w:val="24"/>
          <w:lang w:val="en-IN" w:eastAsia="en-IN"/>
        </w:rPr>
        <w:tab/>
      </w:r>
    </w:p>
    <w:p w14:paraId="03066457" w14:textId="77777777" w:rsidR="00156DDC" w:rsidRPr="00F173F2" w:rsidRDefault="00156DDC" w:rsidP="00D6665C">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Lahiri</w:t>
      </w:r>
      <w:proofErr w:type="spellEnd"/>
      <w:r w:rsidRPr="00F173F2">
        <w:rPr>
          <w:rFonts w:ascii="Times New Roman" w:hAnsi="Times New Roman" w:cs="Times New Roman"/>
          <w:color w:val="231F20"/>
          <w:sz w:val="24"/>
          <w:szCs w:val="24"/>
        </w:rPr>
        <w:t xml:space="preserve">, S. N. (2003). </w:t>
      </w:r>
      <w:r w:rsidRPr="00117AEC">
        <w:rPr>
          <w:rFonts w:ascii="Times New Roman" w:hAnsi="Times New Roman" w:cs="Times New Roman"/>
          <w:i/>
          <w:color w:val="231F20"/>
          <w:sz w:val="24"/>
          <w:szCs w:val="24"/>
        </w:rPr>
        <w:t>Resampling methods for dependent data</w:t>
      </w:r>
      <w:r w:rsidRPr="00F173F2">
        <w:rPr>
          <w:rFonts w:ascii="Times New Roman" w:hAnsi="Times New Roman" w:cs="Times New Roman"/>
          <w:color w:val="231F20"/>
          <w:sz w:val="24"/>
          <w:szCs w:val="24"/>
        </w:rPr>
        <w:t>. New York, NY: Springer.</w:t>
      </w:r>
    </w:p>
    <w:p w14:paraId="274414A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Lee, W., &amp; Rodgers, J. L. (1998). Bootstrapping correlation coefﬁcients using univariate and bivariate sampling. </w:t>
      </w:r>
      <w:r w:rsidRPr="008D1613">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8D1613">
        <w:rPr>
          <w:rFonts w:ascii="Times New Roman" w:hAnsi="Times New Roman" w:cs="Times New Roman"/>
          <w:i/>
          <w:color w:val="231F20"/>
          <w:sz w:val="24"/>
          <w:szCs w:val="24"/>
        </w:rPr>
        <w:t>3</w:t>
      </w:r>
      <w:r w:rsidRPr="00F173F2">
        <w:rPr>
          <w:rFonts w:ascii="Times New Roman" w:hAnsi="Times New Roman" w:cs="Times New Roman"/>
          <w:color w:val="231F20"/>
          <w:sz w:val="24"/>
          <w:szCs w:val="24"/>
        </w:rPr>
        <w:t>, 91–103. doi:10.1037/1082-989X.3.1.91</w:t>
      </w:r>
    </w:p>
    <w:p w14:paraId="79DA1E18"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LePage</w:t>
      </w:r>
      <w:proofErr w:type="spellEnd"/>
      <w:r w:rsidRPr="00F173F2">
        <w:rPr>
          <w:rFonts w:ascii="Times New Roman" w:hAnsi="Times New Roman" w:cs="Times New Roman"/>
          <w:color w:val="231F20"/>
          <w:sz w:val="24"/>
          <w:szCs w:val="24"/>
        </w:rPr>
        <w:t xml:space="preserve">, R., &amp; Billiard, L. (Eds.). (1992). </w:t>
      </w:r>
      <w:r w:rsidRPr="00297F7F">
        <w:rPr>
          <w:rFonts w:ascii="Times New Roman" w:hAnsi="Times New Roman" w:cs="Times New Roman"/>
          <w:i/>
          <w:color w:val="231F20"/>
          <w:sz w:val="24"/>
          <w:szCs w:val="24"/>
        </w:rPr>
        <w:t>Exploring the limits of bootstrap</w:t>
      </w:r>
      <w:r w:rsidRPr="00F173F2">
        <w:rPr>
          <w:rFonts w:ascii="Times New Roman" w:hAnsi="Times New Roman" w:cs="Times New Roman"/>
          <w:color w:val="231F20"/>
          <w:sz w:val="24"/>
          <w:szCs w:val="24"/>
        </w:rPr>
        <w:t>. New York, NY: Wiley.</w:t>
      </w:r>
    </w:p>
    <w:p w14:paraId="3FC1691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Lunn, D., </w:t>
      </w:r>
      <w:proofErr w:type="spellStart"/>
      <w:r w:rsidRPr="00F173F2">
        <w:rPr>
          <w:rFonts w:ascii="Times New Roman" w:hAnsi="Times New Roman" w:cs="Times New Roman"/>
          <w:color w:val="231F20"/>
          <w:sz w:val="24"/>
          <w:szCs w:val="24"/>
        </w:rPr>
        <w:t>Spiegelhalter</w:t>
      </w:r>
      <w:proofErr w:type="spellEnd"/>
      <w:r w:rsidRPr="00F173F2">
        <w:rPr>
          <w:rFonts w:ascii="Times New Roman" w:hAnsi="Times New Roman" w:cs="Times New Roman"/>
          <w:color w:val="231F20"/>
          <w:sz w:val="24"/>
          <w:szCs w:val="24"/>
        </w:rPr>
        <w:t>, D., Thomas, A., &amp; Best, N.</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(2009). The BUGS project: Evolution, critique and future directions. </w:t>
      </w:r>
      <w:r w:rsidRPr="00297F7F">
        <w:rPr>
          <w:rFonts w:ascii="Times New Roman" w:hAnsi="Times New Roman" w:cs="Times New Roman"/>
          <w:i/>
          <w:color w:val="231F20"/>
          <w:sz w:val="24"/>
          <w:szCs w:val="24"/>
        </w:rPr>
        <w:t>Statistics in Medicine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97F7F">
        <w:rPr>
          <w:rFonts w:ascii="Times New Roman" w:hAnsi="Times New Roman" w:cs="Times New Roman"/>
          <w:i/>
          <w:color w:val="231F20"/>
          <w:sz w:val="24"/>
          <w:szCs w:val="24"/>
        </w:rPr>
        <w:t>28</w:t>
      </w:r>
      <w:r w:rsidRPr="00F173F2">
        <w:rPr>
          <w:rFonts w:ascii="Times New Roman" w:hAnsi="Times New Roman" w:cs="Times New Roman"/>
          <w:color w:val="231F20"/>
          <w:sz w:val="24"/>
          <w:szCs w:val="24"/>
        </w:rPr>
        <w:t>, 3049–3067. doi:10.1002/sim.3680</w:t>
      </w:r>
    </w:p>
    <w:p w14:paraId="79EA7B09" w14:textId="45FC3649" w:rsidR="00156DD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Manly, B. (2007). </w:t>
      </w:r>
      <w:r w:rsidRPr="00C70898">
        <w:rPr>
          <w:rFonts w:ascii="Times New Roman" w:hAnsi="Times New Roman" w:cs="Times New Roman"/>
          <w:i/>
          <w:color w:val="231F20"/>
          <w:sz w:val="24"/>
          <w:szCs w:val="24"/>
        </w:rPr>
        <w:t>Randomization, bootstrap and Monte</w:t>
      </w:r>
      <w:r w:rsidR="00EF4880" w:rsidRPr="00C70898">
        <w:rPr>
          <w:rFonts w:ascii="Times New Roman" w:hAnsi="Times New Roman" w:cs="Times New Roman"/>
          <w:i/>
          <w:color w:val="231F20"/>
          <w:sz w:val="24"/>
          <w:szCs w:val="24"/>
        </w:rPr>
        <w:t xml:space="preserve"> </w:t>
      </w:r>
      <w:r w:rsidRPr="00C70898">
        <w:rPr>
          <w:rFonts w:ascii="Times New Roman" w:hAnsi="Times New Roman" w:cs="Times New Roman"/>
          <w:i/>
          <w:color w:val="231F20"/>
          <w:sz w:val="24"/>
          <w:szCs w:val="24"/>
        </w:rPr>
        <w:t>Carlo methods in biology</w:t>
      </w:r>
      <w:r w:rsidRPr="00F173F2">
        <w:rPr>
          <w:rFonts w:ascii="Times New Roman" w:hAnsi="Times New Roman" w:cs="Times New Roman"/>
          <w:color w:val="231F20"/>
          <w:sz w:val="24"/>
          <w:szCs w:val="24"/>
        </w:rPr>
        <w:t xml:space="preserve"> (3rd ed.). Boca Raton, FL: Chapman &amp; Hall.</w:t>
      </w:r>
    </w:p>
    <w:p w14:paraId="3415FFC4" w14:textId="77777777" w:rsidR="00D32746" w:rsidRPr="00D6665C" w:rsidRDefault="00D32746" w:rsidP="00D32746">
      <w:pPr>
        <w:spacing w:line="480" w:lineRule="auto"/>
        <w:ind w:left="720" w:hanging="720"/>
        <w:rPr>
          <w:rFonts w:ascii="Times New Roman" w:hAnsi="Times New Roman" w:cs="Times New Roman"/>
          <w:sz w:val="24"/>
          <w:szCs w:val="24"/>
        </w:rPr>
      </w:pPr>
      <w:r w:rsidRPr="00D6665C">
        <w:rPr>
          <w:rFonts w:ascii="Times New Roman" w:hAnsi="Times New Roman" w:cs="Times New Roman"/>
          <w:sz w:val="24"/>
          <w:szCs w:val="24"/>
          <w:lang w:val="en-IN" w:eastAsia="en-IN"/>
        </w:rPr>
        <w:t>Martin AD, Quinn KM, Park JH (2011). “</w:t>
      </w:r>
      <w:proofErr w:type="spellStart"/>
      <w:r w:rsidRPr="00D6665C">
        <w:rPr>
          <w:rFonts w:ascii="Times New Roman" w:hAnsi="Times New Roman" w:cs="Times New Roman"/>
          <w:sz w:val="24"/>
          <w:szCs w:val="24"/>
          <w:lang w:val="en-IN" w:eastAsia="en-IN"/>
        </w:rPr>
        <w:t>MCMCpack</w:t>
      </w:r>
      <w:proofErr w:type="spellEnd"/>
      <w:r w:rsidRPr="00D6665C">
        <w:rPr>
          <w:rFonts w:ascii="Times New Roman" w:hAnsi="Times New Roman" w:cs="Times New Roman"/>
          <w:sz w:val="24"/>
          <w:szCs w:val="24"/>
          <w:lang w:val="en-IN" w:eastAsia="en-IN"/>
        </w:rPr>
        <w:t xml:space="preserve">: Markov Chain Monte Carlo in R.” </w:t>
      </w:r>
      <w:r w:rsidRPr="00D6665C">
        <w:rPr>
          <w:rFonts w:ascii="Times New Roman" w:hAnsi="Times New Roman" w:cs="Times New Roman"/>
          <w:i/>
          <w:iCs/>
          <w:sz w:val="24"/>
          <w:szCs w:val="24"/>
          <w:lang w:val="en-IN" w:eastAsia="en-IN"/>
        </w:rPr>
        <w:t>Journal of Statistical Software, 42</w:t>
      </w:r>
      <w:r w:rsidRPr="00D6665C">
        <w:rPr>
          <w:rFonts w:ascii="Times New Roman" w:hAnsi="Times New Roman" w:cs="Times New Roman"/>
          <w:sz w:val="24"/>
          <w:szCs w:val="24"/>
          <w:lang w:val="en-IN" w:eastAsia="en-IN"/>
        </w:rPr>
        <w:t>(9), 22. https://www.jstatsoft.org/v42/i09/.</w:t>
      </w:r>
    </w:p>
    <w:p w14:paraId="77BB6F06" w14:textId="6556315B" w:rsidR="00D32746" w:rsidRPr="00D6665C" w:rsidRDefault="00D32746" w:rsidP="00D6665C">
      <w:pPr>
        <w:pStyle w:val="Style21"/>
        <w:widowControl/>
        <w:suppressAutoHyphens/>
        <w:spacing w:line="480" w:lineRule="auto"/>
        <w:ind w:left="720" w:hanging="720"/>
        <w:rPr>
          <w:sz w:val="22"/>
          <w:szCs w:val="22"/>
        </w:rPr>
      </w:pPr>
      <w:proofErr w:type="spellStart"/>
      <w:r w:rsidRPr="00D32746">
        <w:rPr>
          <w:rFonts w:ascii="Times New Roman" w:hAnsi="Times New Roman" w:cs="Times New Roman"/>
          <w:color w:val="231F20"/>
          <w:sz w:val="24"/>
          <w:szCs w:val="24"/>
        </w:rPr>
        <w:t>McElreath</w:t>
      </w:r>
      <w:proofErr w:type="spellEnd"/>
      <w:r w:rsidRPr="00D32746">
        <w:rPr>
          <w:rFonts w:ascii="Times New Roman" w:hAnsi="Times New Roman" w:cs="Times New Roman"/>
          <w:color w:val="231F20"/>
          <w:sz w:val="24"/>
          <w:szCs w:val="24"/>
        </w:rPr>
        <w:t xml:space="preserve">, R. (2020). </w:t>
      </w:r>
      <w:r w:rsidRPr="00D32746">
        <w:rPr>
          <w:rFonts w:ascii="Times New Roman" w:hAnsi="Times New Roman" w:cs="Times New Roman"/>
          <w:i/>
          <w:iCs/>
          <w:color w:val="231F20"/>
          <w:sz w:val="24"/>
          <w:szCs w:val="24"/>
        </w:rPr>
        <w:t>A Bayesian Course with Examples in R and Stan</w:t>
      </w:r>
      <w:r w:rsidRPr="00D32746">
        <w:rPr>
          <w:rFonts w:ascii="Times New Roman" w:hAnsi="Times New Roman" w:cs="Times New Roman"/>
          <w:color w:val="231F20"/>
          <w:sz w:val="24"/>
          <w:szCs w:val="24"/>
        </w:rPr>
        <w:t>. Boca Raton, FL: Chapman &amp; Hall/CRC.</w:t>
      </w:r>
    </w:p>
    <w:p w14:paraId="337F11FD" w14:textId="7B528ECF" w:rsidR="00156DDC" w:rsidRDefault="00156DDC" w:rsidP="00D6665C">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Mendoza, J. L., Hart, D. E., &amp; Powell, A. (1991). A bootstrap conﬁdence interval based on a correlation corrected for range restriction. </w:t>
      </w:r>
      <w:r w:rsidRPr="005A166F">
        <w:rPr>
          <w:rFonts w:ascii="Times New Roman" w:hAnsi="Times New Roman" w:cs="Times New Roman"/>
          <w:i/>
          <w:color w:val="231F20"/>
          <w:sz w:val="24"/>
          <w:szCs w:val="24"/>
        </w:rPr>
        <w:t xml:space="preserve">Multivariate </w:t>
      </w:r>
      <w:proofErr w:type="spellStart"/>
      <w:r w:rsidRPr="005A166F">
        <w:rPr>
          <w:rFonts w:ascii="Times New Roman" w:hAnsi="Times New Roman" w:cs="Times New Roman"/>
          <w:i/>
          <w:color w:val="231F20"/>
          <w:sz w:val="24"/>
          <w:szCs w:val="24"/>
        </w:rPr>
        <w:t>Behavioral</w:t>
      </w:r>
      <w:proofErr w:type="spellEnd"/>
      <w:r w:rsidRPr="005A166F">
        <w:rPr>
          <w:rFonts w:ascii="Times New Roman" w:hAnsi="Times New Roman" w:cs="Times New Roman"/>
          <w:i/>
          <w:color w:val="231F20"/>
          <w:sz w:val="24"/>
          <w:szCs w:val="24"/>
        </w:rPr>
        <w:t xml:space="preserve">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5A166F">
        <w:rPr>
          <w:rFonts w:ascii="Times New Roman" w:hAnsi="Times New Roman" w:cs="Times New Roman"/>
          <w:i/>
          <w:color w:val="231F20"/>
          <w:sz w:val="24"/>
          <w:szCs w:val="24"/>
        </w:rPr>
        <w:t>26</w:t>
      </w:r>
      <w:r w:rsidRPr="00F173F2">
        <w:rPr>
          <w:rFonts w:ascii="Times New Roman" w:hAnsi="Times New Roman" w:cs="Times New Roman"/>
          <w:color w:val="231F20"/>
          <w:sz w:val="24"/>
          <w:szCs w:val="24"/>
        </w:rPr>
        <w:t xml:space="preserve">, 255–269. </w:t>
      </w:r>
    </w:p>
    <w:p w14:paraId="2CE1EB5B"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Metropolis, N., &amp; </w:t>
      </w:r>
      <w:proofErr w:type="spellStart"/>
      <w:r w:rsidRPr="00F173F2">
        <w:rPr>
          <w:rFonts w:ascii="Times New Roman" w:hAnsi="Times New Roman" w:cs="Times New Roman"/>
          <w:color w:val="231F20"/>
          <w:sz w:val="24"/>
          <w:szCs w:val="24"/>
        </w:rPr>
        <w:t>Ulam</w:t>
      </w:r>
      <w:proofErr w:type="spellEnd"/>
      <w:r w:rsidRPr="00F173F2">
        <w:rPr>
          <w:rFonts w:ascii="Times New Roman" w:hAnsi="Times New Roman" w:cs="Times New Roman"/>
          <w:color w:val="231F20"/>
          <w:sz w:val="24"/>
          <w:szCs w:val="24"/>
        </w:rPr>
        <w:t>, S. (1949). The Monte</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Carlo method. </w:t>
      </w:r>
      <w:r w:rsidRPr="001E4927">
        <w:rPr>
          <w:rFonts w:ascii="Times New Roman" w:hAnsi="Times New Roman" w:cs="Times New Roman"/>
          <w:i/>
          <w:color w:val="231F20"/>
          <w:sz w:val="24"/>
          <w:szCs w:val="24"/>
        </w:rPr>
        <w:t>Journal of the American Statistical Association</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4D03F7">
        <w:rPr>
          <w:rFonts w:ascii="Times New Roman" w:hAnsi="Times New Roman" w:cs="Times New Roman"/>
          <w:i/>
          <w:color w:val="231F20"/>
          <w:sz w:val="24"/>
          <w:szCs w:val="24"/>
        </w:rPr>
        <w:t>44</w:t>
      </w:r>
      <w:r w:rsidRPr="00F173F2">
        <w:rPr>
          <w:rFonts w:ascii="Times New Roman" w:hAnsi="Times New Roman" w:cs="Times New Roman"/>
          <w:color w:val="231F20"/>
          <w:sz w:val="24"/>
          <w:szCs w:val="24"/>
        </w:rPr>
        <w:t>, 335–341. doi:10.2307/2280232</w:t>
      </w:r>
    </w:p>
    <w:p w14:paraId="720ED0BB" w14:textId="593095C3" w:rsidR="00156DD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Monahan, J. F. (2001). </w:t>
      </w:r>
      <w:r w:rsidRPr="004D03F7">
        <w:rPr>
          <w:rFonts w:ascii="Times New Roman" w:hAnsi="Times New Roman" w:cs="Times New Roman"/>
          <w:i/>
          <w:color w:val="231F20"/>
          <w:sz w:val="24"/>
          <w:szCs w:val="24"/>
        </w:rPr>
        <w:t>Numerical methods of statistics</w:t>
      </w:r>
      <w:r w:rsidRPr="00F173F2">
        <w:rPr>
          <w:rFonts w:ascii="Times New Roman" w:hAnsi="Times New Roman" w:cs="Times New Roman"/>
          <w:color w:val="231F20"/>
          <w:sz w:val="24"/>
          <w:szCs w:val="24"/>
        </w:rPr>
        <w:t>. New York, NY: Cambridge.</w:t>
      </w:r>
    </w:p>
    <w:p w14:paraId="47B38944" w14:textId="1B451203" w:rsidR="002D452F" w:rsidRDefault="002D452F" w:rsidP="00D6665C">
      <w:pPr>
        <w:widowControl/>
        <w:autoSpaceDE/>
        <w:autoSpaceDN/>
        <w:adjustRightInd/>
        <w:spacing w:line="480" w:lineRule="auto"/>
        <w:rPr>
          <w:rFonts w:ascii="Times New Roman" w:eastAsia="Times New Roman" w:hAnsi="Times New Roman" w:cs="Times New Roman"/>
          <w:sz w:val="24"/>
          <w:szCs w:val="24"/>
        </w:rPr>
      </w:pPr>
      <w:r w:rsidRPr="00822E09">
        <w:rPr>
          <w:rFonts w:ascii="Times New Roman" w:eastAsia="Times New Roman" w:hAnsi="Times New Roman" w:cs="Times New Roman"/>
          <w:sz w:val="24"/>
          <w:szCs w:val="24"/>
        </w:rPr>
        <w:t xml:space="preserve">O’Keefe, P., &amp; Rodgers, J. L. (2020). A </w:t>
      </w:r>
      <w:r w:rsidR="001B38C6">
        <w:rPr>
          <w:rFonts w:ascii="Times New Roman" w:eastAsia="Times New Roman" w:hAnsi="Times New Roman" w:cs="Times New Roman"/>
          <w:sz w:val="24"/>
          <w:szCs w:val="24"/>
        </w:rPr>
        <w:t>s</w:t>
      </w:r>
      <w:r w:rsidRPr="00822E09">
        <w:rPr>
          <w:rFonts w:ascii="Times New Roman" w:eastAsia="Times New Roman" w:hAnsi="Times New Roman" w:cs="Times New Roman"/>
          <w:sz w:val="24"/>
          <w:szCs w:val="24"/>
        </w:rPr>
        <w:t xml:space="preserve">imulation </w:t>
      </w:r>
      <w:r w:rsidR="001B38C6">
        <w:rPr>
          <w:rFonts w:ascii="Times New Roman" w:eastAsia="Times New Roman" w:hAnsi="Times New Roman" w:cs="Times New Roman"/>
          <w:sz w:val="24"/>
          <w:szCs w:val="24"/>
        </w:rPr>
        <w:t>s</w:t>
      </w:r>
      <w:r w:rsidRPr="00822E09">
        <w:rPr>
          <w:rFonts w:ascii="Times New Roman" w:eastAsia="Times New Roman" w:hAnsi="Times New Roman" w:cs="Times New Roman"/>
          <w:sz w:val="24"/>
          <w:szCs w:val="24"/>
        </w:rPr>
        <w:t xml:space="preserve">tudy of </w:t>
      </w:r>
      <w:r w:rsidR="001B38C6">
        <w:rPr>
          <w:rFonts w:ascii="Times New Roman" w:eastAsia="Times New Roman" w:hAnsi="Times New Roman" w:cs="Times New Roman"/>
          <w:sz w:val="24"/>
          <w:szCs w:val="24"/>
        </w:rPr>
        <w:t>b</w:t>
      </w:r>
      <w:r w:rsidRPr="00822E09">
        <w:rPr>
          <w:rFonts w:ascii="Times New Roman" w:eastAsia="Times New Roman" w:hAnsi="Times New Roman" w:cs="Times New Roman"/>
          <w:sz w:val="24"/>
          <w:szCs w:val="24"/>
        </w:rPr>
        <w:t xml:space="preserve">ootstrap </w:t>
      </w:r>
      <w:r w:rsidR="001B38C6">
        <w:rPr>
          <w:rFonts w:ascii="Times New Roman" w:eastAsia="Times New Roman" w:hAnsi="Times New Roman" w:cs="Times New Roman"/>
          <w:sz w:val="24"/>
          <w:szCs w:val="24"/>
        </w:rPr>
        <w:t>a</w:t>
      </w:r>
      <w:r w:rsidRPr="00822E09">
        <w:rPr>
          <w:rFonts w:ascii="Times New Roman" w:eastAsia="Times New Roman" w:hAnsi="Times New Roman" w:cs="Times New Roman"/>
          <w:sz w:val="24"/>
          <w:szCs w:val="24"/>
        </w:rPr>
        <w:t xml:space="preserve">pproaches to </w:t>
      </w:r>
      <w:r w:rsidR="001B38C6">
        <w:rPr>
          <w:rFonts w:ascii="Times New Roman" w:eastAsia="Times New Roman" w:hAnsi="Times New Roman" w:cs="Times New Roman"/>
          <w:sz w:val="24"/>
          <w:szCs w:val="24"/>
        </w:rPr>
        <w:t>e</w:t>
      </w:r>
      <w:r w:rsidRPr="00822E09">
        <w:rPr>
          <w:rFonts w:ascii="Times New Roman" w:eastAsia="Times New Roman" w:hAnsi="Times New Roman" w:cs="Times New Roman"/>
          <w:sz w:val="24"/>
          <w:szCs w:val="24"/>
        </w:rPr>
        <w:t xml:space="preserve">stimate </w:t>
      </w:r>
    </w:p>
    <w:p w14:paraId="260F4589" w14:textId="4A02D1A2" w:rsidR="002D452F" w:rsidRPr="00822E09" w:rsidRDefault="001B38C6" w:rsidP="00D6665C">
      <w:pPr>
        <w:widowControl/>
        <w:autoSpaceDE/>
        <w:autoSpaceDN/>
        <w:adjustRightInd/>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D452F" w:rsidRPr="00822E09">
        <w:rPr>
          <w:rFonts w:ascii="Times New Roman" w:eastAsia="Times New Roman" w:hAnsi="Times New Roman" w:cs="Times New Roman"/>
          <w:sz w:val="24"/>
          <w:szCs w:val="24"/>
        </w:rPr>
        <w:t xml:space="preserve">onfidence </w:t>
      </w:r>
      <w:r>
        <w:rPr>
          <w:rFonts w:ascii="Times New Roman" w:eastAsia="Times New Roman" w:hAnsi="Times New Roman" w:cs="Times New Roman"/>
          <w:sz w:val="24"/>
          <w:szCs w:val="24"/>
        </w:rPr>
        <w:t>i</w:t>
      </w:r>
      <w:r w:rsidR="002D452F" w:rsidRPr="00822E09">
        <w:rPr>
          <w:rFonts w:ascii="Times New Roman" w:eastAsia="Times New Roman" w:hAnsi="Times New Roman" w:cs="Times New Roman"/>
          <w:sz w:val="24"/>
          <w:szCs w:val="24"/>
        </w:rPr>
        <w:t xml:space="preserve">ntervals in </w:t>
      </w:r>
      <w:proofErr w:type="spellStart"/>
      <w:r w:rsidR="002D452F" w:rsidRPr="00822E09">
        <w:rPr>
          <w:rFonts w:ascii="Times New Roman" w:eastAsia="Times New Roman" w:hAnsi="Times New Roman" w:cs="Times New Roman"/>
          <w:sz w:val="24"/>
          <w:szCs w:val="24"/>
        </w:rPr>
        <w:t>DeFries</w:t>
      </w:r>
      <w:proofErr w:type="spellEnd"/>
      <w:r w:rsidR="002D452F" w:rsidRPr="00822E09">
        <w:rPr>
          <w:rFonts w:ascii="Times New Roman" w:eastAsia="Times New Roman" w:hAnsi="Times New Roman" w:cs="Times New Roman"/>
          <w:sz w:val="24"/>
          <w:szCs w:val="24"/>
        </w:rPr>
        <w:t>–</w:t>
      </w:r>
      <w:proofErr w:type="spellStart"/>
      <w:r w:rsidR="002D452F" w:rsidRPr="00822E09">
        <w:rPr>
          <w:rFonts w:ascii="Times New Roman" w:eastAsia="Times New Roman" w:hAnsi="Times New Roman" w:cs="Times New Roman"/>
          <w:sz w:val="24"/>
          <w:szCs w:val="24"/>
        </w:rPr>
        <w:t>Fulker</w:t>
      </w:r>
      <w:proofErr w:type="spellEnd"/>
      <w:r w:rsidR="002D452F" w:rsidRPr="00822E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002D452F" w:rsidRPr="00822E09">
        <w:rPr>
          <w:rFonts w:ascii="Times New Roman" w:eastAsia="Times New Roman" w:hAnsi="Times New Roman" w:cs="Times New Roman"/>
          <w:sz w:val="24"/>
          <w:szCs w:val="24"/>
        </w:rPr>
        <w:t xml:space="preserve">egression </w:t>
      </w:r>
      <w:r>
        <w:rPr>
          <w:rFonts w:ascii="Times New Roman" w:eastAsia="Times New Roman" w:hAnsi="Times New Roman" w:cs="Times New Roman"/>
          <w:sz w:val="24"/>
          <w:szCs w:val="24"/>
        </w:rPr>
        <w:t>m</w:t>
      </w:r>
      <w:r w:rsidR="002D452F" w:rsidRPr="00822E09">
        <w:rPr>
          <w:rFonts w:ascii="Times New Roman" w:eastAsia="Times New Roman" w:hAnsi="Times New Roman" w:cs="Times New Roman"/>
          <w:sz w:val="24"/>
          <w:szCs w:val="24"/>
        </w:rPr>
        <w:t xml:space="preserve">odels (with </w:t>
      </w:r>
      <w:r>
        <w:rPr>
          <w:rFonts w:ascii="Times New Roman" w:eastAsia="Times New Roman" w:hAnsi="Times New Roman" w:cs="Times New Roman"/>
          <w:sz w:val="24"/>
          <w:szCs w:val="24"/>
        </w:rPr>
        <w:t>a</w:t>
      </w:r>
      <w:r w:rsidR="002D452F" w:rsidRPr="00822E09">
        <w:rPr>
          <w:rFonts w:ascii="Times New Roman" w:eastAsia="Times New Roman" w:hAnsi="Times New Roman" w:cs="Times New Roman"/>
          <w:sz w:val="24"/>
          <w:szCs w:val="24"/>
        </w:rPr>
        <w:t xml:space="preserve">pplication to the </w:t>
      </w:r>
      <w:r>
        <w:rPr>
          <w:rFonts w:ascii="Times New Roman" w:eastAsia="Times New Roman" w:hAnsi="Times New Roman" w:cs="Times New Roman"/>
          <w:sz w:val="24"/>
          <w:szCs w:val="24"/>
        </w:rPr>
        <w:t>h</w:t>
      </w:r>
      <w:r w:rsidR="002D452F" w:rsidRPr="00822E09">
        <w:rPr>
          <w:rFonts w:ascii="Times New Roman" w:eastAsia="Times New Roman" w:hAnsi="Times New Roman" w:cs="Times New Roman"/>
          <w:sz w:val="24"/>
          <w:szCs w:val="24"/>
        </w:rPr>
        <w:t xml:space="preserve">eritability of BMI </w:t>
      </w:r>
      <w:r>
        <w:rPr>
          <w:rFonts w:ascii="Times New Roman" w:eastAsia="Times New Roman" w:hAnsi="Times New Roman" w:cs="Times New Roman"/>
          <w:sz w:val="24"/>
          <w:szCs w:val="24"/>
        </w:rPr>
        <w:t>c</w:t>
      </w:r>
      <w:r w:rsidR="002D452F" w:rsidRPr="00822E09">
        <w:rPr>
          <w:rFonts w:ascii="Times New Roman" w:eastAsia="Times New Roman" w:hAnsi="Times New Roman" w:cs="Times New Roman"/>
          <w:sz w:val="24"/>
          <w:szCs w:val="24"/>
        </w:rPr>
        <w:t xml:space="preserve">hanges in the NLSY). </w:t>
      </w:r>
      <w:r w:rsidR="002D452F" w:rsidRPr="00822E09">
        <w:rPr>
          <w:rFonts w:ascii="Times New Roman" w:eastAsia="Times New Roman" w:hAnsi="Times New Roman" w:cs="Times New Roman"/>
          <w:i/>
          <w:iCs/>
          <w:sz w:val="24"/>
          <w:szCs w:val="24"/>
        </w:rPr>
        <w:t>Behavior Genetics</w:t>
      </w:r>
      <w:r w:rsidR="002D452F" w:rsidRPr="00822E09">
        <w:rPr>
          <w:rFonts w:ascii="Times New Roman" w:eastAsia="Times New Roman" w:hAnsi="Times New Roman" w:cs="Times New Roman"/>
          <w:sz w:val="24"/>
          <w:szCs w:val="24"/>
        </w:rPr>
        <w:t xml:space="preserve">, </w:t>
      </w:r>
      <w:r w:rsidR="002D452F" w:rsidRPr="00822E09">
        <w:rPr>
          <w:rFonts w:ascii="Times New Roman" w:eastAsia="Times New Roman" w:hAnsi="Times New Roman" w:cs="Times New Roman"/>
          <w:i/>
          <w:iCs/>
          <w:sz w:val="24"/>
          <w:szCs w:val="24"/>
        </w:rPr>
        <w:t>50</w:t>
      </w:r>
      <w:r w:rsidR="002D452F" w:rsidRPr="00822E09">
        <w:rPr>
          <w:rFonts w:ascii="Times New Roman" w:eastAsia="Times New Roman" w:hAnsi="Times New Roman" w:cs="Times New Roman"/>
          <w:sz w:val="24"/>
          <w:szCs w:val="24"/>
        </w:rPr>
        <w:t>(2), 127-138.</w:t>
      </w:r>
    </w:p>
    <w:p w14:paraId="4E6C7938" w14:textId="47FD755F" w:rsidR="00D6665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lastRenderedPageBreak/>
        <w:t>OpenBUGS</w:t>
      </w:r>
      <w:proofErr w:type="spellEnd"/>
      <w:r w:rsidRPr="00F173F2">
        <w:rPr>
          <w:rFonts w:ascii="Times New Roman" w:hAnsi="Times New Roman" w:cs="Times New Roman"/>
          <w:color w:val="231F20"/>
          <w:sz w:val="24"/>
          <w:szCs w:val="24"/>
        </w:rPr>
        <w:t>. (2009, Jul 21). FrontPage</w:t>
      </w:r>
      <w:r w:rsidR="00FC1D38">
        <w:rPr>
          <w:rFonts w:ascii="Times New Roman" w:hAnsi="Times New Roman" w:cs="Times New Roman"/>
          <w:color w:val="231F20"/>
          <w:sz w:val="24"/>
          <w:szCs w:val="24"/>
        </w:rPr>
        <w:t xml:space="preserve"> - </w:t>
      </w:r>
      <w:proofErr w:type="spellStart"/>
      <w:r w:rsidRPr="00F173F2">
        <w:rPr>
          <w:rFonts w:ascii="Times New Roman" w:hAnsi="Times New Roman" w:cs="Times New Roman"/>
          <w:color w:val="231F20"/>
          <w:sz w:val="24"/>
          <w:szCs w:val="24"/>
        </w:rPr>
        <w:t>OpenBUGS</w:t>
      </w:r>
      <w:proofErr w:type="spellEnd"/>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[Wiki]. Retrieved from </w:t>
      </w:r>
      <w:r w:rsidR="00FC1D38">
        <w:rPr>
          <w:rFonts w:ascii="Times New Roman" w:hAnsi="Times New Roman" w:cs="Times New Roman"/>
          <w:color w:val="231F20"/>
          <w:sz w:val="24"/>
          <w:szCs w:val="24"/>
        </w:rPr>
        <w:t xml:space="preserve">wwwopenbugs.info. </w:t>
      </w:r>
    </w:p>
    <w:p w14:paraId="476D68C0" w14:textId="549760E1"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Plummer, M. (201</w:t>
      </w:r>
      <w:r w:rsidR="00002828">
        <w:rPr>
          <w:rFonts w:ascii="Times New Roman" w:hAnsi="Times New Roman" w:cs="Times New Roman"/>
          <w:color w:val="231F20"/>
          <w:sz w:val="24"/>
          <w:szCs w:val="24"/>
        </w:rPr>
        <w:t>7</w:t>
      </w:r>
      <w:r w:rsidRPr="00F173F2">
        <w:rPr>
          <w:rFonts w:ascii="Times New Roman" w:hAnsi="Times New Roman" w:cs="Times New Roman"/>
          <w:color w:val="231F20"/>
          <w:sz w:val="24"/>
          <w:szCs w:val="24"/>
        </w:rPr>
        <w:t xml:space="preserve">). </w:t>
      </w:r>
      <w:r w:rsidRPr="00697BEE">
        <w:rPr>
          <w:rFonts w:ascii="Times New Roman" w:hAnsi="Times New Roman" w:cs="Times New Roman"/>
          <w:i/>
          <w:color w:val="231F20"/>
          <w:sz w:val="24"/>
          <w:szCs w:val="24"/>
        </w:rPr>
        <w:t xml:space="preserve">JAGS Version </w:t>
      </w:r>
      <w:r w:rsidR="00002828">
        <w:rPr>
          <w:rFonts w:ascii="Times New Roman" w:hAnsi="Times New Roman" w:cs="Times New Roman"/>
          <w:i/>
          <w:color w:val="231F20"/>
          <w:sz w:val="24"/>
          <w:szCs w:val="24"/>
        </w:rPr>
        <w:t>4.3.0</w:t>
      </w:r>
      <w:r w:rsidRPr="00697BEE">
        <w:rPr>
          <w:rFonts w:ascii="Times New Roman" w:hAnsi="Times New Roman" w:cs="Times New Roman"/>
          <w:i/>
          <w:color w:val="231F20"/>
          <w:sz w:val="24"/>
          <w:szCs w:val="24"/>
        </w:rPr>
        <w:t xml:space="preserve"> user manual</w:t>
      </w:r>
      <w:r w:rsidRPr="004B72FF">
        <w:rPr>
          <w:rFonts w:ascii="Times New Roman" w:hAnsi="Times New Roman" w:cs="Times New Roman"/>
          <w:color w:val="231F20"/>
          <w:sz w:val="24"/>
          <w:szCs w:val="24"/>
        </w:rPr>
        <w:t>.</w:t>
      </w:r>
      <w:r w:rsidR="00EF4880" w:rsidRPr="004B72F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Retrieved from </w:t>
      </w:r>
      <w:r w:rsidR="00002828">
        <w:rPr>
          <w:rFonts w:ascii="Times New Roman" w:hAnsi="Times New Roman" w:cs="Times New Roman"/>
          <w:color w:val="231F20"/>
          <w:sz w:val="24"/>
          <w:szCs w:val="24"/>
        </w:rPr>
        <w:t>https://people.stat.sc.edu/hansont/stat740/jags_user_manual.pdf</w:t>
      </w:r>
      <w:r w:rsidRPr="00F173F2">
        <w:rPr>
          <w:rFonts w:ascii="Times New Roman" w:hAnsi="Times New Roman" w:cs="Times New Roman"/>
          <w:color w:val="231F20"/>
          <w:sz w:val="24"/>
          <w:szCs w:val="24"/>
        </w:rPr>
        <w:t xml:space="preserve">Poi, B. P. (2004). From the help desk: Some bootstrapping techniques. </w:t>
      </w:r>
      <w:r w:rsidRPr="00355704">
        <w:rPr>
          <w:rFonts w:ascii="Times New Roman" w:hAnsi="Times New Roman" w:cs="Times New Roman"/>
          <w:i/>
          <w:color w:val="231F20"/>
          <w:sz w:val="24"/>
          <w:szCs w:val="24"/>
        </w:rPr>
        <w:t>Stata Journal</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355704">
        <w:rPr>
          <w:rFonts w:ascii="Times New Roman" w:hAnsi="Times New Roman" w:cs="Times New Roman"/>
          <w:i/>
          <w:color w:val="231F20"/>
          <w:sz w:val="24"/>
          <w:szCs w:val="24"/>
        </w:rPr>
        <w:t>4</w:t>
      </w:r>
      <w:r w:rsidRPr="00F173F2">
        <w:rPr>
          <w:rFonts w:ascii="Times New Roman" w:hAnsi="Times New Roman" w:cs="Times New Roman"/>
          <w:color w:val="231F20"/>
          <w:sz w:val="24"/>
          <w:szCs w:val="24"/>
        </w:rPr>
        <w:t>, 312–328.</w:t>
      </w:r>
    </w:p>
    <w:p w14:paraId="4B586F6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Robert, C. P., &amp; Casella, G. (2004). </w:t>
      </w:r>
      <w:r w:rsidRPr="00355704">
        <w:rPr>
          <w:rFonts w:ascii="Times New Roman" w:hAnsi="Times New Roman" w:cs="Times New Roman"/>
          <w:i/>
          <w:color w:val="231F20"/>
          <w:sz w:val="24"/>
          <w:szCs w:val="24"/>
        </w:rPr>
        <w:t>Monte Carlo statistical methods</w:t>
      </w:r>
      <w:r w:rsidRPr="00F173F2">
        <w:rPr>
          <w:rFonts w:ascii="Times New Roman" w:hAnsi="Times New Roman" w:cs="Times New Roman"/>
          <w:color w:val="231F20"/>
          <w:sz w:val="24"/>
          <w:szCs w:val="24"/>
        </w:rPr>
        <w:t>. New York, NY: Springer.</w:t>
      </w:r>
    </w:p>
    <w:p w14:paraId="1AB5D014"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Robert, C. P., &amp; Casella, G. (2010). </w:t>
      </w:r>
      <w:r w:rsidRPr="00FB5AE0">
        <w:rPr>
          <w:rFonts w:ascii="Times New Roman" w:hAnsi="Times New Roman" w:cs="Times New Roman"/>
          <w:i/>
          <w:color w:val="231F20"/>
          <w:sz w:val="24"/>
          <w:szCs w:val="24"/>
        </w:rPr>
        <w:t>Introducing Monte</w:t>
      </w:r>
      <w:r w:rsidR="00EF4880" w:rsidRPr="00FB5AE0">
        <w:rPr>
          <w:rFonts w:ascii="Times New Roman" w:hAnsi="Times New Roman" w:cs="Times New Roman"/>
          <w:i/>
          <w:color w:val="231F20"/>
          <w:sz w:val="24"/>
          <w:szCs w:val="24"/>
        </w:rPr>
        <w:t xml:space="preserve"> </w:t>
      </w:r>
      <w:r w:rsidRPr="00FB5AE0">
        <w:rPr>
          <w:rFonts w:ascii="Times New Roman" w:hAnsi="Times New Roman" w:cs="Times New Roman"/>
          <w:i/>
          <w:color w:val="231F20"/>
          <w:sz w:val="24"/>
          <w:szCs w:val="24"/>
        </w:rPr>
        <w:t>Carlo methods with</w:t>
      </w:r>
      <w:r w:rsidRPr="004B72FF">
        <w:rPr>
          <w:rFonts w:ascii="Times New Roman" w:hAnsi="Times New Roman" w:cs="Times New Roman"/>
          <w:color w:val="231F20"/>
          <w:sz w:val="24"/>
          <w:szCs w:val="24"/>
        </w:rPr>
        <w:t xml:space="preserve"> R</w:t>
      </w:r>
      <w:r w:rsidRPr="00F173F2">
        <w:rPr>
          <w:rFonts w:ascii="Times New Roman" w:hAnsi="Times New Roman" w:cs="Times New Roman"/>
          <w:color w:val="231F20"/>
          <w:sz w:val="24"/>
          <w:szCs w:val="24"/>
        </w:rPr>
        <w:t>. New York, NY: Springer. doi:10.1007/978-1-4419-1576-4</w:t>
      </w:r>
    </w:p>
    <w:p w14:paraId="4BFC6210"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(1999). The bootstrap, the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 xml:space="preserve">, and the randomization test: A sampling taxonomy. </w:t>
      </w:r>
      <w:r w:rsidRPr="00A05DE9">
        <w:rPr>
          <w:rFonts w:ascii="Times New Roman" w:hAnsi="Times New Roman" w:cs="Times New Roman"/>
          <w:i/>
          <w:color w:val="231F20"/>
          <w:sz w:val="24"/>
          <w:szCs w:val="24"/>
        </w:rPr>
        <w:t xml:space="preserve">Multivariate </w:t>
      </w:r>
      <w:proofErr w:type="spellStart"/>
      <w:r w:rsidRPr="00A05DE9">
        <w:rPr>
          <w:rFonts w:ascii="Times New Roman" w:hAnsi="Times New Roman" w:cs="Times New Roman"/>
          <w:i/>
          <w:color w:val="231F20"/>
          <w:sz w:val="24"/>
          <w:szCs w:val="24"/>
        </w:rPr>
        <w:t>Behavioral</w:t>
      </w:r>
      <w:proofErr w:type="spellEnd"/>
      <w:r w:rsidRPr="00A05DE9">
        <w:rPr>
          <w:rFonts w:ascii="Times New Roman" w:hAnsi="Times New Roman" w:cs="Times New Roman"/>
          <w:i/>
          <w:color w:val="231F20"/>
          <w:sz w:val="24"/>
          <w:szCs w:val="24"/>
        </w:rPr>
        <w:t xml:space="preserve">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34</w:t>
      </w:r>
      <w:r w:rsidRPr="00F173F2">
        <w:rPr>
          <w:rFonts w:ascii="Times New Roman" w:hAnsi="Times New Roman" w:cs="Times New Roman"/>
          <w:color w:val="231F20"/>
          <w:sz w:val="24"/>
          <w:szCs w:val="24"/>
        </w:rPr>
        <w:t>, 441–456. doi:10.1207/S15327906MBR3404_2</w:t>
      </w:r>
    </w:p>
    <w:p w14:paraId="2C4ACEA3" w14:textId="55FD31AB" w:rsidR="00156DDC" w:rsidRPr="00347952" w:rsidRDefault="00156DDC" w:rsidP="00347952">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(2010). The epistemology of mathematical and statistical </w:t>
      </w:r>
      <w:proofErr w:type="spellStart"/>
      <w:r w:rsidRPr="00F173F2">
        <w:rPr>
          <w:rFonts w:ascii="Times New Roman" w:hAnsi="Times New Roman" w:cs="Times New Roman"/>
          <w:color w:val="231F20"/>
          <w:sz w:val="24"/>
          <w:szCs w:val="24"/>
        </w:rPr>
        <w:t>modeling</w:t>
      </w:r>
      <w:proofErr w:type="spellEnd"/>
      <w:r w:rsidRPr="00F173F2">
        <w:rPr>
          <w:rFonts w:ascii="Times New Roman" w:hAnsi="Times New Roman" w:cs="Times New Roman"/>
          <w:color w:val="231F20"/>
          <w:sz w:val="24"/>
          <w:szCs w:val="24"/>
        </w:rPr>
        <w:t xml:space="preserve">: A quiet </w:t>
      </w:r>
      <w:r w:rsidRPr="00347952">
        <w:rPr>
          <w:rFonts w:ascii="Times New Roman" w:hAnsi="Times New Roman" w:cs="Times New Roman"/>
          <w:color w:val="231F20"/>
          <w:sz w:val="24"/>
          <w:szCs w:val="24"/>
        </w:rPr>
        <w:t xml:space="preserve">methodological revolution. </w:t>
      </w:r>
      <w:r w:rsidRPr="00347952">
        <w:rPr>
          <w:rFonts w:ascii="Times New Roman" w:hAnsi="Times New Roman" w:cs="Times New Roman"/>
          <w:i/>
          <w:color w:val="231F20"/>
          <w:sz w:val="24"/>
          <w:szCs w:val="24"/>
        </w:rPr>
        <w:t>American Psychologist</w:t>
      </w:r>
      <w:r w:rsidRPr="00347952">
        <w:rPr>
          <w:rFonts w:ascii="Times New Roman" w:hAnsi="Times New Roman" w:cs="Times New Roman"/>
          <w:color w:val="231F20"/>
          <w:sz w:val="24"/>
          <w:szCs w:val="24"/>
        </w:rPr>
        <w:t xml:space="preserve">, </w:t>
      </w:r>
      <w:r w:rsidRPr="00347952">
        <w:rPr>
          <w:rFonts w:ascii="Times New Roman" w:hAnsi="Times New Roman" w:cs="Times New Roman"/>
          <w:i/>
          <w:color w:val="231F20"/>
          <w:sz w:val="24"/>
          <w:szCs w:val="24"/>
        </w:rPr>
        <w:t>65</w:t>
      </w:r>
      <w:r w:rsidRPr="00347952">
        <w:rPr>
          <w:rFonts w:ascii="Times New Roman" w:hAnsi="Times New Roman" w:cs="Times New Roman"/>
          <w:color w:val="231F20"/>
          <w:sz w:val="24"/>
          <w:szCs w:val="24"/>
        </w:rPr>
        <w:t>, 1–12. doi:10.1037/a0018326</w:t>
      </w:r>
    </w:p>
    <w:p w14:paraId="01BC5826" w14:textId="77777777" w:rsidR="00347952" w:rsidRDefault="00347952" w:rsidP="00D6665C">
      <w:pPr>
        <w:spacing w:line="480" w:lineRule="auto"/>
        <w:rPr>
          <w:rFonts w:ascii="Times New Roman" w:hAnsi="Times New Roman" w:cs="Times New Roman"/>
          <w:color w:val="000000"/>
          <w:sz w:val="24"/>
          <w:szCs w:val="24"/>
        </w:rPr>
      </w:pPr>
      <w:r w:rsidRPr="00D6665C">
        <w:rPr>
          <w:rFonts w:ascii="Times New Roman" w:hAnsi="Times New Roman" w:cs="Times New Roman"/>
          <w:sz w:val="24"/>
          <w:szCs w:val="24"/>
        </w:rPr>
        <w:t xml:space="preserve">Rodgers, J. L. &amp; Beasley, W. H.  (2013).  </w:t>
      </w:r>
      <w:r w:rsidRPr="00D6665C">
        <w:rPr>
          <w:rFonts w:ascii="Times New Roman" w:hAnsi="Times New Roman" w:cs="Times New Roman"/>
          <w:color w:val="000000"/>
          <w:sz w:val="24"/>
          <w:szCs w:val="24"/>
        </w:rPr>
        <w:t>Fisher, Gossett, and AHST:  Bootstrapping multiple</w:t>
      </w:r>
    </w:p>
    <w:p w14:paraId="5E4C0E3D" w14:textId="6D7CD142" w:rsidR="00347952" w:rsidRPr="00D6665C" w:rsidRDefault="00347952" w:rsidP="00D6665C">
      <w:pPr>
        <w:spacing w:line="480" w:lineRule="auto"/>
        <w:ind w:left="720" w:firstLine="60"/>
        <w:rPr>
          <w:rFonts w:ascii="Times New Roman" w:hAnsi="Times New Roman" w:cs="Times New Roman"/>
          <w:sz w:val="24"/>
          <w:szCs w:val="24"/>
        </w:rPr>
      </w:pPr>
      <w:r w:rsidRPr="00D6665C">
        <w:rPr>
          <w:rFonts w:ascii="Times New Roman" w:hAnsi="Times New Roman" w:cs="Times New Roman"/>
          <w:color w:val="000000"/>
          <w:sz w:val="24"/>
          <w:szCs w:val="24"/>
        </w:rPr>
        <w:t xml:space="preserve">correlation alternative hypotheses </w:t>
      </w:r>
      <w:r w:rsidRPr="00D6665C">
        <w:rPr>
          <w:rFonts w:ascii="Times New Roman" w:hAnsi="Times New Roman" w:cs="Times New Roman"/>
          <w:sz w:val="24"/>
          <w:szCs w:val="24"/>
        </w:rPr>
        <w:t xml:space="preserve">  </w:t>
      </w:r>
      <w:r w:rsidR="00F07603">
        <w:rPr>
          <w:rFonts w:ascii="Times New Roman" w:hAnsi="Times New Roman" w:cs="Times New Roman"/>
          <w:sz w:val="24"/>
          <w:szCs w:val="24"/>
        </w:rPr>
        <w:t>I</w:t>
      </w:r>
      <w:r w:rsidRPr="00D6665C">
        <w:rPr>
          <w:rFonts w:ascii="Times New Roman" w:hAnsi="Times New Roman" w:cs="Times New Roman"/>
          <w:sz w:val="24"/>
          <w:szCs w:val="24"/>
        </w:rPr>
        <w:t xml:space="preserve">n M. Edwards &amp; R. </w:t>
      </w:r>
      <w:proofErr w:type="spellStart"/>
      <w:r w:rsidRPr="00D6665C">
        <w:rPr>
          <w:rFonts w:ascii="Times New Roman" w:hAnsi="Times New Roman" w:cs="Times New Roman"/>
          <w:sz w:val="24"/>
          <w:szCs w:val="24"/>
        </w:rPr>
        <w:t>MacCallum</w:t>
      </w:r>
      <w:proofErr w:type="spellEnd"/>
      <w:r w:rsidRPr="00D6665C">
        <w:rPr>
          <w:rFonts w:ascii="Times New Roman" w:hAnsi="Times New Roman" w:cs="Times New Roman"/>
          <w:sz w:val="24"/>
          <w:szCs w:val="24"/>
        </w:rPr>
        <w:t xml:space="preserve"> (Eds.)  </w:t>
      </w:r>
      <w:r w:rsidRPr="00D6665C">
        <w:rPr>
          <w:rFonts w:ascii="Times New Roman" w:hAnsi="Times New Roman" w:cs="Times New Roman"/>
          <w:sz w:val="24"/>
          <w:szCs w:val="24"/>
          <w:u w:val="single"/>
        </w:rPr>
        <w:t>Current Topics in the Theory and Application of Latent Variable Models</w:t>
      </w:r>
      <w:r w:rsidR="00F07603">
        <w:rPr>
          <w:rFonts w:ascii="Times New Roman" w:hAnsi="Times New Roman" w:cs="Times New Roman"/>
          <w:sz w:val="24"/>
          <w:szCs w:val="24"/>
        </w:rPr>
        <w:t xml:space="preserve"> (P</w:t>
      </w:r>
      <w:r w:rsidR="00F07603" w:rsidRPr="00D6665C">
        <w:rPr>
          <w:rFonts w:ascii="Times New Roman" w:hAnsi="Times New Roman" w:cs="Times New Roman"/>
          <w:sz w:val="24"/>
          <w:szCs w:val="24"/>
        </w:rPr>
        <w:t>p. 217-239</w:t>
      </w:r>
      <w:proofErr w:type="gramStart"/>
      <w:r w:rsidR="00F07603">
        <w:rPr>
          <w:rFonts w:ascii="Times New Roman" w:hAnsi="Times New Roman" w:cs="Times New Roman"/>
          <w:sz w:val="24"/>
          <w:szCs w:val="24"/>
        </w:rPr>
        <w:t>)</w:t>
      </w:r>
      <w:r w:rsidRPr="00D6665C">
        <w:rPr>
          <w:rFonts w:ascii="Times New Roman" w:hAnsi="Times New Roman" w:cs="Times New Roman"/>
          <w:sz w:val="24"/>
          <w:szCs w:val="24"/>
        </w:rPr>
        <w:t xml:space="preserve">  New</w:t>
      </w:r>
      <w:proofErr w:type="gramEnd"/>
      <w:r w:rsidRPr="00D6665C">
        <w:rPr>
          <w:rFonts w:ascii="Times New Roman" w:hAnsi="Times New Roman" w:cs="Times New Roman"/>
          <w:sz w:val="24"/>
          <w:szCs w:val="24"/>
        </w:rPr>
        <w:t xml:space="preserve"> York:  Routledge.</w:t>
      </w:r>
    </w:p>
    <w:p w14:paraId="4CE6205A" w14:textId="77777777" w:rsidR="00156DDC" w:rsidRPr="004B72FF" w:rsidRDefault="00156DDC" w:rsidP="00347952">
      <w:pPr>
        <w:pStyle w:val="Style21"/>
        <w:widowControl/>
        <w:suppressAutoHyphens/>
        <w:spacing w:line="480" w:lineRule="auto"/>
        <w:ind w:left="720" w:hanging="720"/>
        <w:rPr>
          <w:rFonts w:ascii="Times New Roman" w:hAnsi="Times New Roman" w:cs="Times New Roman"/>
          <w:color w:val="231F20"/>
          <w:sz w:val="24"/>
          <w:szCs w:val="24"/>
        </w:rPr>
      </w:pPr>
      <w:r w:rsidRPr="00347952">
        <w:rPr>
          <w:rFonts w:ascii="Times New Roman" w:hAnsi="Times New Roman" w:cs="Times New Roman"/>
          <w:color w:val="231F20"/>
          <w:sz w:val="24"/>
          <w:szCs w:val="24"/>
        </w:rPr>
        <w:t xml:space="preserve">Rodgers, J. L., </w:t>
      </w:r>
      <w:proofErr w:type="spellStart"/>
      <w:r w:rsidRPr="00347952">
        <w:rPr>
          <w:rFonts w:ascii="Times New Roman" w:hAnsi="Times New Roman" w:cs="Times New Roman"/>
          <w:color w:val="231F20"/>
          <w:sz w:val="24"/>
          <w:szCs w:val="24"/>
        </w:rPr>
        <w:t>Nicewander</w:t>
      </w:r>
      <w:proofErr w:type="spellEnd"/>
      <w:r w:rsidRPr="00347952">
        <w:rPr>
          <w:rFonts w:ascii="Times New Roman" w:hAnsi="Times New Roman" w:cs="Times New Roman"/>
          <w:color w:val="231F20"/>
          <w:sz w:val="24"/>
          <w:szCs w:val="24"/>
        </w:rPr>
        <w:t xml:space="preserve">, W. A., &amp; </w:t>
      </w:r>
      <w:proofErr w:type="spellStart"/>
      <w:r w:rsidRPr="00347952">
        <w:rPr>
          <w:rFonts w:ascii="Times New Roman" w:hAnsi="Times New Roman" w:cs="Times New Roman"/>
          <w:color w:val="231F20"/>
          <w:sz w:val="24"/>
          <w:szCs w:val="24"/>
        </w:rPr>
        <w:t>Toothaker</w:t>
      </w:r>
      <w:proofErr w:type="spellEnd"/>
      <w:r w:rsidRPr="00347952">
        <w:rPr>
          <w:rFonts w:ascii="Times New Roman" w:hAnsi="Times New Roman" w:cs="Times New Roman"/>
          <w:color w:val="231F20"/>
          <w:sz w:val="24"/>
          <w:szCs w:val="24"/>
        </w:rPr>
        <w:t>, L.</w:t>
      </w:r>
      <w:r w:rsidR="00EF4880" w:rsidRPr="00347952">
        <w:rPr>
          <w:rFonts w:ascii="Times New Roman" w:hAnsi="Times New Roman" w:cs="Times New Roman"/>
          <w:color w:val="231F20"/>
          <w:sz w:val="24"/>
          <w:szCs w:val="24"/>
        </w:rPr>
        <w:t xml:space="preserve"> </w:t>
      </w:r>
      <w:r w:rsidRPr="00347952">
        <w:rPr>
          <w:rFonts w:ascii="Times New Roman" w:hAnsi="Times New Roman" w:cs="Times New Roman"/>
          <w:color w:val="231F20"/>
          <w:sz w:val="24"/>
          <w:szCs w:val="24"/>
        </w:rPr>
        <w:t>(1984). Linearly independent, uncorrelated, and orthogonal variables</w:t>
      </w:r>
      <w:r w:rsidRPr="00F173F2">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American Statistician</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38</w:t>
      </w:r>
      <w:r w:rsidRPr="00F173F2">
        <w:rPr>
          <w:rFonts w:ascii="Times New Roman" w:hAnsi="Times New Roman" w:cs="Times New Roman"/>
          <w:color w:val="231F20"/>
          <w:sz w:val="24"/>
          <w:szCs w:val="24"/>
        </w:rPr>
        <w:t>, 133–134. doi:10.2307/2683250</w:t>
      </w:r>
    </w:p>
    <w:p w14:paraId="3373EE12" w14:textId="09DD56B0" w:rsidR="00156DDC" w:rsidRPr="008B17F3"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Smith, T. A., &amp; Kimball, D. R. (2010). Learning from feedback: Spacing and the delay-retention effect. </w:t>
      </w:r>
      <w:r w:rsidRPr="005D35DC">
        <w:rPr>
          <w:rFonts w:ascii="Times New Roman" w:hAnsi="Times New Roman" w:cs="Times New Roman"/>
          <w:i/>
          <w:color w:val="231F20"/>
          <w:sz w:val="24"/>
          <w:szCs w:val="24"/>
        </w:rPr>
        <w:t>Journal of Experimental Psychology: Learning, Memory, and Cognition</w:t>
      </w:r>
      <w:r w:rsidRPr="00F173F2">
        <w:rPr>
          <w:rFonts w:ascii="Times New Roman" w:hAnsi="Times New Roman" w:cs="Times New Roman"/>
          <w:color w:val="231F20"/>
          <w:sz w:val="24"/>
          <w:szCs w:val="24"/>
        </w:rPr>
        <w:t xml:space="preserve">, </w:t>
      </w:r>
      <w:r w:rsidRPr="005D35DC">
        <w:rPr>
          <w:rFonts w:ascii="Times New Roman" w:hAnsi="Times New Roman" w:cs="Times New Roman"/>
          <w:i/>
          <w:color w:val="231F20"/>
          <w:sz w:val="24"/>
          <w:szCs w:val="24"/>
        </w:rPr>
        <w:t>36</w:t>
      </w:r>
      <w:r w:rsidRPr="00F173F2">
        <w:rPr>
          <w:rFonts w:ascii="Times New Roman" w:hAnsi="Times New Roman" w:cs="Times New Roman"/>
          <w:color w:val="231F20"/>
          <w:sz w:val="24"/>
          <w:szCs w:val="24"/>
        </w:rPr>
        <w:t>, 80–</w:t>
      </w:r>
      <w:r w:rsidRPr="00002828">
        <w:rPr>
          <w:rFonts w:ascii="Times New Roman" w:hAnsi="Times New Roman" w:cs="Times New Roman"/>
          <w:color w:val="231F20"/>
          <w:sz w:val="24"/>
          <w:szCs w:val="24"/>
        </w:rPr>
        <w:t xml:space="preserve">95. </w:t>
      </w:r>
    </w:p>
    <w:p w14:paraId="479DDD08" w14:textId="393AD9A3" w:rsidR="00002828" w:rsidRPr="00D6665C" w:rsidRDefault="00002828" w:rsidP="00FC1D38">
      <w:pPr>
        <w:spacing w:line="480" w:lineRule="auto"/>
        <w:ind w:left="720" w:hanging="720"/>
        <w:rPr>
          <w:rFonts w:ascii="Times New Roman" w:hAnsi="Times New Roman" w:cs="Times New Roman"/>
          <w:sz w:val="24"/>
          <w:szCs w:val="24"/>
        </w:rPr>
      </w:pPr>
      <w:r w:rsidRPr="00D6665C">
        <w:rPr>
          <w:rFonts w:ascii="Times New Roman" w:hAnsi="Times New Roman" w:cs="Times New Roman"/>
          <w:sz w:val="24"/>
          <w:szCs w:val="24"/>
          <w:lang w:val="en-IN" w:eastAsia="en-IN"/>
        </w:rPr>
        <w:t xml:space="preserve">Stan Development Team. </w:t>
      </w:r>
      <w:r w:rsidR="00FC1D38">
        <w:rPr>
          <w:rFonts w:ascii="Times New Roman" w:hAnsi="Times New Roman" w:cs="Times New Roman"/>
          <w:sz w:val="24"/>
          <w:szCs w:val="24"/>
          <w:lang w:val="en-IN" w:eastAsia="en-IN"/>
        </w:rPr>
        <w:t>2020</w:t>
      </w:r>
      <w:r w:rsidRPr="00D6665C">
        <w:rPr>
          <w:rFonts w:ascii="Times New Roman" w:hAnsi="Times New Roman" w:cs="Times New Roman"/>
          <w:sz w:val="24"/>
          <w:szCs w:val="24"/>
          <w:lang w:val="en-IN" w:eastAsia="en-IN"/>
        </w:rPr>
        <w:t xml:space="preserve">. Stan </w:t>
      </w:r>
      <w:proofErr w:type="spellStart"/>
      <w:r w:rsidRPr="00D6665C">
        <w:rPr>
          <w:rFonts w:ascii="Times New Roman" w:hAnsi="Times New Roman" w:cs="Times New Roman"/>
          <w:sz w:val="24"/>
          <w:szCs w:val="24"/>
          <w:lang w:val="en-IN" w:eastAsia="en-IN"/>
        </w:rPr>
        <w:t>Modeling</w:t>
      </w:r>
      <w:proofErr w:type="spellEnd"/>
      <w:r w:rsidRPr="00D6665C">
        <w:rPr>
          <w:rFonts w:ascii="Times New Roman" w:hAnsi="Times New Roman" w:cs="Times New Roman"/>
          <w:sz w:val="24"/>
          <w:szCs w:val="24"/>
          <w:lang w:val="en-IN" w:eastAsia="en-IN"/>
        </w:rPr>
        <w:t xml:space="preserve"> Language Users Guide and Reference Manual, VERSION. https://mc-stan.org</w:t>
      </w:r>
    </w:p>
    <w:p w14:paraId="0180E60F" w14:textId="77777777" w:rsidR="00156DDC" w:rsidRPr="004B72FF" w:rsidRDefault="00156DDC" w:rsidP="00FC1D3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Steiger</w:t>
      </w:r>
      <w:proofErr w:type="spellEnd"/>
      <w:r w:rsidRPr="00F173F2">
        <w:rPr>
          <w:rFonts w:ascii="Times New Roman" w:hAnsi="Times New Roman" w:cs="Times New Roman"/>
          <w:color w:val="231F20"/>
          <w:sz w:val="24"/>
          <w:szCs w:val="24"/>
        </w:rPr>
        <w:t xml:space="preserve">, J. H. (2007, August). </w:t>
      </w:r>
      <w:r w:rsidRPr="00D02138">
        <w:rPr>
          <w:rFonts w:ascii="Times New Roman" w:hAnsi="Times New Roman" w:cs="Times New Roman"/>
          <w:i/>
          <w:color w:val="231F20"/>
          <w:sz w:val="24"/>
          <w:szCs w:val="24"/>
        </w:rPr>
        <w:t>Statistical games we all should play</w:t>
      </w:r>
      <w:r w:rsidRPr="004B72F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Paper presented at the 115th Annual Convention of the American Psychological Association, San Francisco, CA.</w:t>
      </w:r>
    </w:p>
    <w:p w14:paraId="490685CC"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Tukey, J. W. (1977). </w:t>
      </w:r>
      <w:r w:rsidRPr="003F05F3">
        <w:rPr>
          <w:rFonts w:ascii="Times New Roman" w:hAnsi="Times New Roman" w:cs="Times New Roman"/>
          <w:i/>
          <w:color w:val="231F20"/>
          <w:sz w:val="24"/>
          <w:szCs w:val="24"/>
        </w:rPr>
        <w:t>Exploratory data analysis</w:t>
      </w:r>
      <w:r w:rsidRPr="00F173F2">
        <w:rPr>
          <w:rFonts w:ascii="Times New Roman" w:hAnsi="Times New Roman" w:cs="Times New Roman"/>
          <w:color w:val="231F20"/>
          <w:sz w:val="24"/>
          <w:szCs w:val="24"/>
        </w:rPr>
        <w:t>. Reading,</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MA: Addison-Wesley.</w:t>
      </w:r>
      <w:bookmarkEnd w:id="0"/>
    </w:p>
    <w:sectPr w:rsidR="00156DDC" w:rsidRPr="004B72FF" w:rsidSect="00F07603">
      <w:headerReference w:type="default" r:id="rId66"/>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06FC9F" w14:textId="77777777" w:rsidR="003672C2" w:rsidRDefault="003672C2" w:rsidP="00664E2F">
      <w:r>
        <w:separator/>
      </w:r>
    </w:p>
  </w:endnote>
  <w:endnote w:type="continuationSeparator" w:id="0">
    <w:p w14:paraId="66AC43AC" w14:textId="77777777" w:rsidR="003672C2" w:rsidRDefault="003672C2" w:rsidP="0066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keley-Medium">
    <w:altName w:val="Cambria"/>
    <w:charset w:val="01"/>
    <w:family w:val="roman"/>
    <w:pitch w:val="variable"/>
  </w:font>
  <w:font w:name="Berkeley-Bold">
    <w:charset w:val="01"/>
    <w:family w:val="roman"/>
    <w:pitch w:val="variable"/>
  </w:font>
  <w:font w:name="Zapf Dingbats">
    <w:altName w:val="ZapfDingbats"/>
    <w:charset w:val="01"/>
    <w:family w:val="roman"/>
    <w:pitch w:val="variable"/>
  </w:font>
  <w:font w:name="Helvetica-Condensed-Black">
    <w:charset w:val="01"/>
    <w:family w:val="roman"/>
    <w:pitch w:val="variable"/>
  </w:font>
  <w:font w:name="Futura-Extra Bold">
    <w:altName w:val="Times New Roman"/>
    <w:charset w:val="01"/>
    <w:family w:val="roman"/>
    <w:pitch w:val="variable"/>
  </w:font>
  <w:font w:name="Futura-Book">
    <w:charset w:val="01"/>
    <w:family w:val="roman"/>
    <w:pitch w:val="variable"/>
  </w:font>
  <w:font w:name="Helvetica-Condensed">
    <w:altName w:val="Arial"/>
    <w:charset w:val="01"/>
    <w:family w:val="roman"/>
    <w:pitch w:val="variable"/>
  </w:font>
  <w:font w:name="Berkeley-Italic">
    <w:altName w:val="Cambria"/>
    <w:charset w:val="01"/>
    <w:family w:val="roman"/>
    <w:pitch w:val="variable"/>
  </w:font>
  <w:font w:name="Symbol Std">
    <w:charset w:val="01"/>
    <w:family w:val="roman"/>
    <w:pitch w:val="variable"/>
  </w:font>
  <w:font w:name="Helvetica-Condensed-Black Obl">
    <w:charset w:val="01"/>
    <w:family w:val="roman"/>
    <w:pitch w:val="variable"/>
  </w:font>
  <w:font w:name="Mathematical Pi-Four">
    <w:altName w:val="Times New Roman"/>
    <w:charset w:val="01"/>
    <w:family w:val="roman"/>
    <w:pitch w:val="variable"/>
  </w:font>
  <w:font w:name="Mathematical Pi-One">
    <w:charset w:val="01"/>
    <w:family w:val="roman"/>
    <w:pitch w:val="variable"/>
  </w:font>
  <w:font w:name="Mathematical Pi LTStd">
    <w:altName w:val="Times New Roman"/>
    <w:charset w:val="01"/>
    <w:family w:val="roman"/>
    <w:pitch w:val="variable"/>
  </w:font>
  <w:font w:name="Berkeley-Book">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FB54F" w14:textId="77777777" w:rsidR="003672C2" w:rsidRDefault="003672C2" w:rsidP="00664E2F">
      <w:r>
        <w:separator/>
      </w:r>
    </w:p>
  </w:footnote>
  <w:footnote w:type="continuationSeparator" w:id="0">
    <w:p w14:paraId="26BFE814" w14:textId="77777777" w:rsidR="003672C2" w:rsidRDefault="003672C2" w:rsidP="00664E2F">
      <w:r>
        <w:continuationSeparator/>
      </w:r>
    </w:p>
  </w:footnote>
  <w:footnote w:id="1">
    <w:p w14:paraId="6F06755D" w14:textId="77777777" w:rsidR="00D6665C" w:rsidRPr="00A763E0" w:rsidRDefault="00D6665C" w:rsidP="0014506E">
      <w:pPr>
        <w:pStyle w:val="FootnoteText"/>
        <w:jc w:val="both"/>
        <w:rPr>
          <w:rFonts w:ascii="Times New Roman" w:hAnsi="Times New Roman" w:cs="Times New Roman"/>
          <w:color w:val="231F20"/>
        </w:rPr>
      </w:pPr>
      <w:r w:rsidRPr="00A763E0">
        <w:rPr>
          <w:rStyle w:val="FootnoteReference"/>
          <w:rFonts w:ascii="Times New Roman" w:hAnsi="Times New Roman" w:cs="Times New Roman"/>
        </w:rPr>
        <w:footnoteRef/>
      </w:r>
      <w:r w:rsidRPr="00A763E0">
        <w:rPr>
          <w:rFonts w:ascii="Times New Roman" w:hAnsi="Times New Roman" w:cs="Times New Roman"/>
          <w:color w:val="231F20"/>
        </w:rPr>
        <w:t xml:space="preserve">Our present deﬁnition of </w:t>
      </w:r>
      <w:r w:rsidRPr="00A763E0">
        <w:rPr>
          <w:rFonts w:ascii="Times New Roman" w:hAnsi="Times New Roman" w:cs="Times New Roman"/>
          <w:i/>
          <w:iCs/>
          <w:color w:val="231F20"/>
        </w:rPr>
        <w:t xml:space="preserve">explicit equation </w:t>
      </w:r>
      <w:r w:rsidRPr="00A763E0">
        <w:rPr>
          <w:rFonts w:ascii="Times New Roman" w:hAnsi="Times New Roman" w:cs="Times New Roman"/>
          <w:color w:val="231F20"/>
        </w:rPr>
        <w:t>includes exact equations and well-deﬁned series. An analytic solution relies only on explicit equations, although the deﬁnition’s boundaries are fuzzy.</w:t>
      </w:r>
    </w:p>
    <w:p w14:paraId="65D1532A" w14:textId="77777777" w:rsidR="00D6665C" w:rsidRPr="00A763E0" w:rsidRDefault="00D6665C" w:rsidP="0014506E">
      <w:pPr>
        <w:pStyle w:val="FootnoteText"/>
        <w:jc w:val="both"/>
        <w:rPr>
          <w:rFonts w:ascii="Times New Roman" w:hAnsi="Times New Roman" w:cs="Times New Roman"/>
          <w:color w:val="231F20"/>
        </w:rPr>
      </w:pPr>
    </w:p>
    <w:p w14:paraId="2A705F21" w14:textId="77777777" w:rsidR="00D6665C" w:rsidRPr="00A763E0" w:rsidRDefault="00D6665C" w:rsidP="0014506E">
      <w:pPr>
        <w:pStyle w:val="FootnoteText"/>
        <w:jc w:val="both"/>
        <w:rPr>
          <w:rFonts w:ascii="Times New Roman" w:hAnsi="Times New Roman" w:cs="Times New Roman"/>
        </w:rPr>
      </w:pPr>
      <w:r w:rsidRPr="00A763E0">
        <w:rPr>
          <w:rFonts w:ascii="Times New Roman" w:hAnsi="Times New Roman" w:cs="Times New Roman"/>
          <w:color w:val="231F20"/>
        </w:rPr>
        <w:t xml:space="preserve">DOI: 10.1037/13620-022; Supplemental material: DOI: 10.1037/13620-022.supp </w:t>
      </w:r>
      <w:r w:rsidRPr="00A763E0">
        <w:rPr>
          <w:rFonts w:ascii="Times New Roman" w:hAnsi="Times New Roman" w:cs="Times New Roman"/>
          <w:i/>
          <w:iCs/>
          <w:color w:val="231F20"/>
        </w:rPr>
        <w:t xml:space="preserve">APA Handbook of Research Methods in Psychology: Vol. 2. Research Designs, </w:t>
      </w:r>
      <w:r w:rsidRPr="00A763E0">
        <w:rPr>
          <w:rFonts w:ascii="Times New Roman" w:hAnsi="Times New Roman" w:cs="Times New Roman"/>
          <w:color w:val="231F20"/>
        </w:rPr>
        <w:t>H. Cooper (Editor-in-Chief) Copyright © 2012 by the American Psychological Association. All rights reserved.</w:t>
      </w:r>
    </w:p>
  </w:footnote>
  <w:footnote w:id="2">
    <w:p w14:paraId="33FE4BE8" w14:textId="65760116" w:rsidR="00D6665C" w:rsidRPr="00A763E0" w:rsidRDefault="00D6665C" w:rsidP="00604E4B">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For a discussion of how to select a worthy research question, see Volume</w:t>
      </w:r>
      <w:r>
        <w:rPr>
          <w:rFonts w:ascii="Times New Roman" w:hAnsi="Times New Roman" w:cs="Times New Roman"/>
          <w:color w:val="231F20"/>
        </w:rPr>
        <w:t>??</w:t>
      </w:r>
      <w:r w:rsidRPr="00A763E0">
        <w:rPr>
          <w:rFonts w:ascii="Times New Roman" w:hAnsi="Times New Roman" w:cs="Times New Roman"/>
          <w:color w:val="231F20"/>
        </w:rPr>
        <w:t xml:space="preserve">, Chapter </w:t>
      </w:r>
      <w:r>
        <w:rPr>
          <w:rFonts w:ascii="Times New Roman" w:hAnsi="Times New Roman" w:cs="Times New Roman"/>
          <w:color w:val="231F20"/>
        </w:rPr>
        <w:t>??</w:t>
      </w:r>
      <w:r w:rsidRPr="00A763E0">
        <w:rPr>
          <w:rFonts w:ascii="Times New Roman" w:hAnsi="Times New Roman" w:cs="Times New Roman"/>
          <w:color w:val="231F20"/>
        </w:rPr>
        <w:t>, this handbook.</w:t>
      </w:r>
    </w:p>
  </w:footnote>
  <w:footnote w:id="3">
    <w:p w14:paraId="3DB2D1BB" w14:textId="77777777" w:rsidR="00D6665C" w:rsidRPr="00A763E0" w:rsidRDefault="00D6665C">
      <w:pPr>
        <w:pStyle w:val="FootnoteText"/>
      </w:pPr>
      <w:r w:rsidRPr="00A763E0">
        <w:rPr>
          <w:rStyle w:val="FootnoteReference"/>
        </w:rPr>
        <w:footnoteRef/>
      </w:r>
      <w:r w:rsidRPr="00A763E0">
        <w:rPr>
          <w:rFonts w:ascii="Times New Roman" w:hAnsi="Times New Roman" w:cs="Times New Roman"/>
          <w:color w:val="231F20"/>
        </w:rPr>
        <w:t>We want to emphasize that this process is unaffected by the choice of plug-in statistic.</w:t>
      </w:r>
    </w:p>
  </w:footnote>
  <w:footnote w:id="4">
    <w:p w14:paraId="1024D398" w14:textId="77777777" w:rsidR="00D6665C" w:rsidRPr="00A763E0" w:rsidRDefault="00D6665C" w:rsidP="001F687D">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When a large sample is drawn from a normally distributed population, the bootstrap standard error will be very close to the conventional standard error of the mean.</w:t>
      </w:r>
    </w:p>
  </w:footnote>
  <w:footnote w:id="5">
    <w:p w14:paraId="6FD62DD5" w14:textId="77777777" w:rsidR="00D6665C" w:rsidRPr="00A763E0" w:rsidRDefault="00D6665C" w:rsidP="008C094C">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A frequentist 95% CI is built so that 95% of similarly constructed CIs will contain the population parameter value.</w:t>
      </w:r>
    </w:p>
  </w:footnote>
  <w:footnote w:id="6">
    <w:p w14:paraId="06A92664" w14:textId="77777777" w:rsidR="00D6665C" w:rsidRPr="00A763E0" w:rsidRDefault="00D6665C" w:rsidP="0059591A">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“[The bootstrap] was designed to extend the virtues of permutation testing” (</w:t>
      </w:r>
      <w:proofErr w:type="spellStart"/>
      <w:r w:rsidRPr="00A763E0">
        <w:rPr>
          <w:rFonts w:ascii="Times New Roman" w:hAnsi="Times New Roman" w:cs="Times New Roman"/>
          <w:color w:val="231F20"/>
        </w:rPr>
        <w:t>Efron</w:t>
      </w:r>
      <w:proofErr w:type="spellEnd"/>
      <w:r w:rsidRPr="00A763E0">
        <w:rPr>
          <w:rFonts w:ascii="Times New Roman" w:hAnsi="Times New Roman" w:cs="Times New Roman"/>
          <w:color w:val="231F20"/>
        </w:rPr>
        <w:t xml:space="preserve"> &amp; </w:t>
      </w:r>
      <w:proofErr w:type="spellStart"/>
      <w:r w:rsidRPr="00A763E0">
        <w:rPr>
          <w:rFonts w:ascii="Times New Roman" w:hAnsi="Times New Roman" w:cs="Times New Roman"/>
          <w:color w:val="231F20"/>
        </w:rPr>
        <w:t>Tibshirani</w:t>
      </w:r>
      <w:proofErr w:type="spellEnd"/>
      <w:r w:rsidRPr="00A763E0">
        <w:rPr>
          <w:rFonts w:ascii="Times New Roman" w:hAnsi="Times New Roman" w:cs="Times New Roman"/>
          <w:color w:val="231F20"/>
        </w:rPr>
        <w:t>, 1993, p. 218).</w:t>
      </w:r>
    </w:p>
  </w:footnote>
  <w:footnote w:id="7">
    <w:p w14:paraId="22326DEC" w14:textId="77777777" w:rsidR="00D6665C" w:rsidRPr="00A763E0" w:rsidRDefault="00D6665C" w:rsidP="00273FD8">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In Example 1, a small-data example, complete enumeration requires 5</w:t>
      </w:r>
      <w:r w:rsidRPr="00A763E0">
        <w:rPr>
          <w:rFonts w:ascii="Times New Roman" w:hAnsi="Times New Roman" w:cs="Times New Roman"/>
          <w:color w:val="231F20"/>
          <w:vertAlign w:val="superscript"/>
        </w:rPr>
        <w:t>5</w:t>
      </w:r>
      <w:r w:rsidRPr="00A763E0">
        <w:rPr>
          <w:rFonts w:ascii="Times New Roman" w:hAnsi="Times New Roman" w:cs="Times New Roman"/>
          <w:color w:val="231F20"/>
        </w:rPr>
        <w:t xml:space="preserve"> = 3,125 bootstrap samples, which actually requires less work than the suggested</w:t>
      </w:r>
      <w:r w:rsidRPr="00A763E0">
        <w:rPr>
          <w:rFonts w:ascii="Times New Roman" w:hAnsi="Times New Roman" w:cs="Times New Roman"/>
          <w:i/>
          <w:iCs/>
          <w:color w:val="231F20"/>
        </w:rPr>
        <w:t xml:space="preserve"> B</w:t>
      </w:r>
      <w:r w:rsidRPr="00A763E0">
        <w:rPr>
          <w:rFonts w:ascii="Times New Roman" w:hAnsi="Times New Roman" w:cs="Times New Roman"/>
          <w:color w:val="231F20"/>
        </w:rPr>
        <w:t xml:space="preserve"> = 9,999. However, this is rarely the case, because sample size is usually larger than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5; if one more score had been collected, complete enumeration requires </w:t>
      </w:r>
      <w:r w:rsidRPr="00A763E0">
        <w:rPr>
          <w:rFonts w:ascii="Times New Roman" w:hAnsi="Times New Roman" w:cs="Times New Roman"/>
          <w:i/>
          <w:iCs/>
          <w:color w:val="231F20"/>
        </w:rPr>
        <w:t>B</w:t>
      </w:r>
      <w:r w:rsidRPr="00A763E0">
        <w:rPr>
          <w:rFonts w:ascii="Times New Roman" w:hAnsi="Times New Roman" w:cs="Times New Roman"/>
          <w:color w:val="231F20"/>
        </w:rPr>
        <w:t xml:space="preserve"> = 6</w:t>
      </w:r>
      <w:r w:rsidRPr="00A763E0">
        <w:rPr>
          <w:rFonts w:ascii="Times New Roman" w:hAnsi="Times New Roman" w:cs="Times New Roman"/>
          <w:color w:val="231F20"/>
          <w:vertAlign w:val="superscript"/>
        </w:rPr>
        <w:t>6</w:t>
      </w:r>
      <w:r w:rsidRPr="00A763E0">
        <w:rPr>
          <w:rFonts w:ascii="Times New Roman" w:hAnsi="Times New Roman" w:cs="Times New Roman"/>
          <w:color w:val="231F20"/>
        </w:rPr>
        <w:t xml:space="preserve"> = 46,656. Even a moderate size of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30 requires </w:t>
      </w:r>
      <w:r w:rsidRPr="00A763E0">
        <w:rPr>
          <w:rFonts w:ascii="Times New Roman" w:hAnsi="Times New Roman" w:cs="Times New Roman"/>
          <w:i/>
          <w:iCs/>
          <w:color w:val="231F20"/>
        </w:rPr>
        <w:t>B</w:t>
      </w:r>
      <w:r w:rsidRPr="00A763E0">
        <w:rPr>
          <w:rFonts w:ascii="Times New Roman" w:hAnsi="Times New Roman" w:cs="Times New Roman"/>
          <w:color w:val="231F20"/>
        </w:rPr>
        <w:t xml:space="preserve"> ≈ 10</w:t>
      </w:r>
      <w:r w:rsidRPr="00A763E0">
        <w:rPr>
          <w:rFonts w:ascii="Times New Roman" w:hAnsi="Times New Roman" w:cs="Times New Roman"/>
          <w:color w:val="231F20"/>
          <w:vertAlign w:val="superscript"/>
        </w:rPr>
        <w:t>44</w:t>
      </w:r>
      <w:r w:rsidRPr="00A763E0">
        <w:rPr>
          <w:rFonts w:ascii="Times New Roman" w:hAnsi="Times New Roman" w:cs="Times New Roman"/>
          <w:color w:val="231F20"/>
        </w:rPr>
        <w:t xml:space="preserve">. This number can be reduced by accounting for and reweighting redundant samples (e.g., the sample {11, 11, 4} produces the same statistic as {4, 11, 11}), but programming these shortcuts would take much longer than running a large </w:t>
      </w:r>
      <w:r w:rsidRPr="00A763E0">
        <w:rPr>
          <w:rFonts w:ascii="Times New Roman" w:hAnsi="Times New Roman" w:cs="Times New Roman"/>
          <w:i/>
          <w:iCs/>
          <w:color w:val="231F20"/>
        </w:rPr>
        <w:t>B</w:t>
      </w:r>
      <w:r w:rsidRPr="00A763E0">
        <w:rPr>
          <w:rFonts w:ascii="Times New Roman" w:hAnsi="Times New Roman" w:cs="Times New Roman"/>
          <w:color w:val="231F20"/>
        </w:rPr>
        <w:t>, and the sample still may not be small enough to be practical.</w:t>
      </w:r>
    </w:p>
  </w:footnote>
  <w:footnote w:id="8">
    <w:p w14:paraId="03AFB4EE" w14:textId="77777777" w:rsidR="00D6665C" w:rsidRPr="00A763E0" w:rsidRDefault="00D6665C" w:rsidP="007E2E63">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 xml:space="preserve">With respect to the correlation, the bootstrap outperformed parametric procedures in simulations of restricted range (Chan &amp; Chan, 2004; Mendoza, Hart, &amp; Powell, 1991), </w:t>
      </w:r>
      <w:proofErr w:type="spellStart"/>
      <w:r w:rsidRPr="00A763E0">
        <w:rPr>
          <w:rFonts w:ascii="Times New Roman" w:hAnsi="Times New Roman" w:cs="Times New Roman"/>
          <w:color w:val="231F20"/>
        </w:rPr>
        <w:t>nonnormal</w:t>
      </w:r>
      <w:proofErr w:type="spellEnd"/>
      <w:r w:rsidRPr="00A763E0">
        <w:rPr>
          <w:rFonts w:ascii="Times New Roman" w:hAnsi="Times New Roman" w:cs="Times New Roman"/>
          <w:color w:val="231F20"/>
        </w:rPr>
        <w:t xml:space="preserve"> correlated populations (Beasley et al., 2007), and composite populations (Lee &amp; Rodgers, 1998).</w:t>
      </w:r>
    </w:p>
  </w:footnote>
  <w:footnote w:id="9">
    <w:p w14:paraId="06BCB8CD" w14:textId="77777777" w:rsidR="00D6665C" w:rsidRPr="00A763E0" w:rsidRDefault="00D6665C" w:rsidP="0037517B">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Good starting points are http://www.stata.com/help.cgi?bootstrap, Poi (2004), and http://support.sas.com/kb/24/982.html.</w:t>
      </w:r>
    </w:p>
  </w:footnote>
  <w:footnote w:id="10">
    <w:p w14:paraId="110A35A4" w14:textId="77777777" w:rsidR="00D6665C" w:rsidRPr="00A763E0" w:rsidRDefault="00D6665C"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 xml:space="preserve">Their routines are included in the “bootstrap” and “boot” packages. After loading the package, documentation appears after typing </w:t>
      </w:r>
      <w:proofErr w:type="gramStart"/>
      <w:r w:rsidRPr="00A763E0">
        <w:rPr>
          <w:rFonts w:ascii="Times New Roman" w:hAnsi="Times New Roman" w:cs="Times New Roman"/>
          <w:color w:val="231F20"/>
        </w:rPr>
        <w:t>“?bootstrap</w:t>
      </w:r>
      <w:proofErr w:type="gramEnd"/>
      <w:r w:rsidRPr="00A763E0">
        <w:rPr>
          <w:rFonts w:ascii="Times New Roman" w:hAnsi="Times New Roman" w:cs="Times New Roman"/>
          <w:color w:val="231F20"/>
        </w:rPr>
        <w:t>” or “?boot.” Both packages have good help ﬁles, with “boot” being slightly more thorough. Packages are discussed in “An Introduction to R,” which is available on the help menu of R.</w:t>
      </w:r>
    </w:p>
  </w:footnote>
  <w:footnote w:id="11">
    <w:p w14:paraId="4FB88BA6" w14:textId="77777777" w:rsidR="00D6665C" w:rsidRPr="00A763E0" w:rsidRDefault="00D6665C"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In R, a routine’s underlying code is presented when its name is entered by itself (e.g., “</w:t>
      </w:r>
      <w:proofErr w:type="spellStart"/>
      <w:r w:rsidRPr="00A763E0">
        <w:rPr>
          <w:rFonts w:ascii="Times New Roman" w:hAnsi="Times New Roman" w:cs="Times New Roman"/>
          <w:color w:val="231F20"/>
        </w:rPr>
        <w:t>bcanon</w:t>
      </w:r>
      <w:proofErr w:type="spellEnd"/>
      <w:r w:rsidRPr="00A763E0">
        <w:rPr>
          <w:rFonts w:ascii="Times New Roman" w:hAnsi="Times New Roman" w:cs="Times New Roman"/>
          <w:color w:val="231F20"/>
        </w:rPr>
        <w:t xml:space="preserve">” when </w:t>
      </w:r>
      <w:proofErr w:type="spellStart"/>
      <w:r w:rsidRPr="00A763E0">
        <w:rPr>
          <w:rFonts w:ascii="Times New Roman" w:hAnsi="Times New Roman" w:cs="Times New Roman"/>
          <w:color w:val="231F20"/>
        </w:rPr>
        <w:t>Efron</w:t>
      </w:r>
      <w:proofErr w:type="spellEnd"/>
      <w:r w:rsidRPr="00A763E0">
        <w:rPr>
          <w:rFonts w:ascii="Times New Roman" w:hAnsi="Times New Roman" w:cs="Times New Roman"/>
          <w:color w:val="231F20"/>
        </w:rPr>
        <w:t xml:space="preserve"> &amp; </w:t>
      </w:r>
      <w:proofErr w:type="spellStart"/>
      <w:r w:rsidRPr="00A763E0">
        <w:rPr>
          <w:rFonts w:ascii="Times New Roman" w:hAnsi="Times New Roman" w:cs="Times New Roman"/>
          <w:color w:val="231F20"/>
        </w:rPr>
        <w:t>Tibshirani’s</w:t>
      </w:r>
      <w:proofErr w:type="spellEnd"/>
      <w:r w:rsidRPr="00A763E0">
        <w:rPr>
          <w:rFonts w:ascii="Times New Roman" w:hAnsi="Times New Roman" w:cs="Times New Roman"/>
          <w:color w:val="231F20"/>
        </w:rPr>
        <w:t>, 1993, “bootstrap” package has been installed and loaded). Saving the code in a script allows it to be modiﬁed, executed, and saved.</w:t>
      </w:r>
    </w:p>
  </w:footnote>
  <w:footnote w:id="12">
    <w:p w14:paraId="75D24C8C" w14:textId="77777777" w:rsidR="00D6665C" w:rsidRPr="00A763E0" w:rsidRDefault="00D6665C"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When</w:t>
      </w:r>
      <w:r w:rsidRPr="00A763E0">
        <w:rPr>
          <w:rFonts w:ascii="Times New Roman" w:hAnsi="Times New Roman" w:cs="Times New Roman"/>
          <w:i/>
          <w:iCs/>
          <w:color w:val="231F20"/>
        </w:rPr>
        <w:t xml:space="preserve"> N</w:t>
      </w:r>
      <w:r w:rsidRPr="00A763E0">
        <w:rPr>
          <w:rFonts w:ascii="Times New Roman" w:hAnsi="Times New Roman" w:cs="Times New Roman"/>
          <w:color w:val="231F20"/>
        </w:rPr>
        <w:t xml:space="preserve"> = 5 in Example 2a, roughly 5</w:t>
      </w:r>
      <w:r w:rsidRPr="00A763E0">
        <w:rPr>
          <w:rFonts w:ascii="Times New Roman" w:hAnsi="Times New Roman" w:cs="Times New Roman"/>
          <w:color w:val="231F20"/>
          <w:vertAlign w:val="superscript"/>
        </w:rPr>
        <w:t>−4</w:t>
      </w:r>
      <w:r w:rsidRPr="00A763E0">
        <w:rPr>
          <w:rFonts w:ascii="Times New Roman" w:hAnsi="Times New Roman" w:cs="Times New Roman"/>
          <w:color w:val="231F20"/>
        </w:rPr>
        <w:t xml:space="preserve"> = 0.16% of bootstrap statistics will be undeﬁned. When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10, this proportion drops to 10</w:t>
      </w:r>
      <w:r w:rsidRPr="00A763E0">
        <w:rPr>
          <w:rFonts w:ascii="Times New Roman" w:hAnsi="Times New Roman" w:cs="Times New Roman"/>
          <w:color w:val="231F20"/>
          <w:vertAlign w:val="superscript"/>
        </w:rPr>
        <w:t>−9</w:t>
      </w:r>
      <w:r w:rsidRPr="00A763E0">
        <w:rPr>
          <w:rFonts w:ascii="Times New Roman" w:hAnsi="Times New Roman" w:cs="Times New Roman"/>
          <w:color w:val="231F20"/>
        </w:rPr>
        <w:t>. We believe this source of error is overwhelmed by sampling error and can be ignored.</w:t>
      </w:r>
    </w:p>
  </w:footnote>
  <w:footnote w:id="13">
    <w:p w14:paraId="1FCF909F" w14:textId="77777777" w:rsidR="00D6665C" w:rsidRPr="00A763E0" w:rsidRDefault="00D6665C" w:rsidP="00B47AB2">
      <w:pPr>
        <w:pStyle w:val="FootnoteText"/>
        <w:jc w:val="both"/>
      </w:pPr>
      <w:r w:rsidRPr="00A763E0">
        <w:rPr>
          <w:rStyle w:val="FootnoteReference"/>
          <w:rFonts w:ascii="Times New Roman" w:hAnsi="Times New Roman" w:cs="Times New Roman"/>
        </w:rPr>
        <w:footnoteRef/>
      </w:r>
      <w:r w:rsidRPr="00A763E0">
        <w:rPr>
          <w:rFonts w:ascii="Times New Roman" w:hAnsi="Times New Roman" w:cs="Times New Roman"/>
          <w:color w:val="231F20"/>
        </w:rPr>
        <w:t xml:space="preserve">The target distribution,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should not be confused with the bootstrap literature’s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(or </w:t>
      </w:r>
      <w:r w:rsidR="003672C2">
        <w:rPr>
          <w:rFonts w:ascii="Times New Roman" w:hAnsi="Times New Roman" w:cs="Times New Roman"/>
          <w:color w:val="231F20"/>
          <w:position w:val="-4"/>
        </w:rPr>
        <w:pict w14:anchorId="61662A7C">
          <v:shape id="_x0000_i1084" type="#_x0000_t75" style="width:9.8pt;height:12.1pt">
            <v:imagedata r:id="rId1" o:title=""/>
          </v:shape>
        </w:pict>
      </w:r>
      <w:r w:rsidRPr="00A763E0">
        <w:rPr>
          <w:rFonts w:ascii="Times New Roman" w:hAnsi="Times New Roman" w:cs="Times New Roman"/>
          <w:color w:val="231F20"/>
        </w:rPr>
        <w:t xml:space="preserve">).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is the theoretical population distribution of single observations, whereas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is the desired distribution of statistics. If the simulation notation were applied to the bootstrap,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would be the bootstrap distribution.</w:t>
      </w:r>
    </w:p>
  </w:footnote>
  <w:footnote w:id="14">
    <w:p w14:paraId="78EBDDAE" w14:textId="77777777" w:rsidR="00D6665C" w:rsidRPr="00A763E0" w:rsidRDefault="00D6665C" w:rsidP="0096217C">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One common conjugate relationship is a Gaussian prior and a Gaussian likelihood, resulting in a Gaussian posterior. Another common relationship is a beta prior and a binomial likelihood, resulting in a beta posterior.</w:t>
      </w:r>
    </w:p>
  </w:footnote>
  <w:footnote w:id="15">
    <w:p w14:paraId="0BA445B7" w14:textId="77777777" w:rsidR="00D6665C" w:rsidRPr="00A763E0" w:rsidRDefault="00D6665C" w:rsidP="00513F6B">
      <w:pPr>
        <w:pStyle w:val="Style1"/>
        <w:spacing w:line="1" w:lineRule="atLeast"/>
        <w:ind w:left="20" w:hanging="19"/>
        <w:jc w:val="both"/>
        <w:rPr>
          <w:sz w:val="20"/>
          <w:szCs w:val="20"/>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sz w:val="20"/>
          <w:szCs w:val="20"/>
        </w:rPr>
        <w:t xml:space="preserve">Rejection sampling can estimate improper probability distributions whose total area is not 1. The total area underneath does not matter, as long as the heights along </w:t>
      </w:r>
      <w:r w:rsidRPr="00A763E0">
        <w:rPr>
          <w:rFonts w:ascii="Times New Roman" w:hAnsi="Times New Roman" w:cs="Times New Roman"/>
          <w:i/>
          <w:iCs/>
          <w:color w:val="231F20"/>
          <w:sz w:val="20"/>
          <w:szCs w:val="20"/>
        </w:rPr>
        <w:t>f</w:t>
      </w:r>
      <w:r w:rsidRPr="00A763E0">
        <w:rPr>
          <w:rFonts w:ascii="Times New Roman" w:hAnsi="Times New Roman" w:cs="Times New Roman"/>
          <w:color w:val="231F20"/>
          <w:sz w:val="20"/>
          <w:szCs w:val="20"/>
        </w:rPr>
        <w:t xml:space="preserve"> are correctly proportioned. This is useful in Bayesian statistics, in which the posterior is known only up to a proportional constant.</w:t>
      </w:r>
    </w:p>
  </w:footnote>
  <w:footnote w:id="16">
    <w:p w14:paraId="3813275E" w14:textId="77777777" w:rsidR="00D6665C" w:rsidRPr="00A763E0" w:rsidRDefault="00D6665C" w:rsidP="00B47354">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 xml:space="preserve">Albert (2009, p. 99) provided an automatic way to ﬁnd the scaling constant with a multivariate target distribution (although the candidate distribution and its parameter are still decided by a human). This approach improves efﬁciency because as </w:t>
      </w:r>
      <w:r w:rsidRPr="00A763E0">
        <w:rPr>
          <w:rFonts w:ascii="Times New Roman" w:hAnsi="Times New Roman" w:cs="Times New Roman"/>
          <w:i/>
          <w:iCs/>
          <w:color w:val="231F20"/>
        </w:rPr>
        <w:t>c</w:t>
      </w:r>
      <w:r w:rsidRPr="00A763E0">
        <w:rPr>
          <w:rFonts w:ascii="Times New Roman" w:hAnsi="Times New Roman" w:cs="Times New Roman"/>
          <w:color w:val="231F20"/>
        </w:rPr>
        <w:t xml:space="preserve"> grows, more candidates are rejected and the simulation becomes less efﬁcient. It also is useful with multivariate distributions where graphically determining </w:t>
      </w:r>
      <w:r w:rsidRPr="00A763E0">
        <w:rPr>
          <w:rFonts w:ascii="Times New Roman" w:hAnsi="Times New Roman" w:cs="Times New Roman"/>
          <w:i/>
          <w:iCs/>
          <w:color w:val="231F20"/>
        </w:rPr>
        <w:t>c</w:t>
      </w:r>
      <w:r w:rsidRPr="00A763E0">
        <w:rPr>
          <w:rFonts w:ascii="Times New Roman" w:hAnsi="Times New Roman" w:cs="Times New Roman"/>
          <w:color w:val="231F20"/>
        </w:rPr>
        <w:t xml:space="preserve"> is difﬁcult.</w:t>
      </w:r>
    </w:p>
  </w:footnote>
  <w:footnote w:id="17">
    <w:p w14:paraId="51DA093B" w14:textId="77777777" w:rsidR="00D6665C" w:rsidRPr="00A763E0" w:rsidRDefault="00D6665C" w:rsidP="00DB370A">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w:t>
      </w:r>
      <w:proofErr w:type="spellStart"/>
      <w:r w:rsidRPr="00A763E0">
        <w:rPr>
          <w:rFonts w:ascii="Times New Roman" w:hAnsi="Times New Roman" w:cs="Times New Roman"/>
          <w:color w:val="231F20"/>
        </w:rPr>
        <w:t>Gelman</w:t>
      </w:r>
      <w:proofErr w:type="spellEnd"/>
      <w:r w:rsidRPr="00A763E0">
        <w:rPr>
          <w:rFonts w:ascii="Times New Roman" w:hAnsi="Times New Roman" w:cs="Times New Roman"/>
          <w:color w:val="231F20"/>
        </w:rPr>
        <w:t xml:space="preserve"> &amp; Hill, 2007, p. 345). Third, ML ﬁnds only the mode of the likelihood distribution, whereas MCMC can capture many features of the target distribution, like its mean, modes, and quantiles (Robert &amp; Casella, 2004, Section 9.4).</w:t>
      </w:r>
    </w:p>
  </w:footnote>
  <w:footnote w:id="18">
    <w:p w14:paraId="7B28762E" w14:textId="40912EE4" w:rsidR="00D6665C" w:rsidRPr="00DC7691" w:rsidRDefault="00D6665C" w:rsidP="00095F49">
      <w:pPr>
        <w:pStyle w:val="FootnoteText"/>
      </w:pPr>
      <w:r w:rsidRPr="004B4B46">
        <w:footnoteRef/>
      </w:r>
      <w:r w:rsidRPr="00DC7691">
        <w:t xml:space="preserve"> </w:t>
      </w:r>
      <w:r>
        <w:t>The BUGS and JAGS programs were the community’s favorites before Stan’s release in 2012.  T</w:t>
      </w:r>
      <w:r w:rsidRPr="00DC7691">
        <w:t>he</w:t>
      </w:r>
      <w:r>
        <w:t>ir</w:t>
      </w:r>
      <w:r w:rsidRPr="00DC7691">
        <w:t xml:space="preserve"> strengths and weaknesses </w:t>
      </w:r>
      <w:r>
        <w:t>are covered</w:t>
      </w:r>
      <w:r w:rsidRPr="00DC7691">
        <w:t xml:space="preserve"> in Stan Development team, </w:t>
      </w:r>
      <w:r w:rsidR="00FC1D38">
        <w:t xml:space="preserve">2020, </w:t>
      </w:r>
      <w:proofErr w:type="spellStart"/>
      <w:r w:rsidRPr="00DC7691">
        <w:t>ch</w:t>
      </w:r>
      <w:proofErr w:type="spellEnd"/>
      <w:r w:rsidRPr="00DC7691">
        <w:t xml:space="preserve"> 32</w:t>
      </w:r>
      <w:r>
        <w:t xml:space="preserve">; </w:t>
      </w:r>
      <w:r w:rsidRPr="004B4B46">
        <w:t xml:space="preserve">Lunn, </w:t>
      </w:r>
      <w:proofErr w:type="spellStart"/>
      <w:r w:rsidRPr="004B4B46">
        <w:t>Spiegelhalter</w:t>
      </w:r>
      <w:proofErr w:type="spellEnd"/>
      <w:r w:rsidRPr="004B4B46">
        <w:t>, Thomas, &amp; Best, 2009</w:t>
      </w:r>
      <w:r>
        <w:t xml:space="preserve"> </w:t>
      </w:r>
      <w:r w:rsidRPr="004B4B46">
        <w:t>and their subsequent discussion</w:t>
      </w:r>
      <w:r>
        <w:t xml:space="preserve">; Plummer 2017, Appendix A. </w:t>
      </w:r>
      <w:r w:rsidRPr="007955A3">
        <w:t xml:space="preserve">Software </w:t>
      </w:r>
      <w:r>
        <w:t>such as</w:t>
      </w:r>
      <w:r w:rsidRPr="007955A3">
        <w:t xml:space="preserve"> SAS and </w:t>
      </w:r>
      <w:proofErr w:type="spellStart"/>
      <w:r w:rsidRPr="007955A3">
        <w:t>Mplus</w:t>
      </w:r>
      <w:proofErr w:type="spellEnd"/>
      <w:r w:rsidRPr="007955A3">
        <w:t xml:space="preserve"> have released MCMC routines, although we expect most books will continue to target the Stan syntax.</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975539"/>
      <w:docPartObj>
        <w:docPartGallery w:val="Page Numbers (Top of Page)"/>
        <w:docPartUnique/>
      </w:docPartObj>
    </w:sdtPr>
    <w:sdtEndPr>
      <w:rPr>
        <w:noProof/>
      </w:rPr>
    </w:sdtEndPr>
    <w:sdtContent>
      <w:p w14:paraId="7BB3213E" w14:textId="19E42597" w:rsidR="00D6665C" w:rsidRDefault="00D6665C">
        <w:pPr>
          <w:pStyle w:val="Header"/>
          <w:jc w:val="right"/>
        </w:pPr>
        <w:r>
          <w:fldChar w:fldCharType="begin"/>
        </w:r>
        <w:r>
          <w:instrText xml:space="preserve"> PAGE   \* MERGEFORMAT </w:instrText>
        </w:r>
        <w:r>
          <w:fldChar w:fldCharType="separate"/>
        </w:r>
        <w:r w:rsidR="008857D4">
          <w:rPr>
            <w:noProof/>
          </w:rPr>
          <w:t>41</w:t>
        </w:r>
        <w:r>
          <w:rPr>
            <w:noProof/>
          </w:rPr>
          <w:fldChar w:fldCharType="end"/>
        </w:r>
      </w:p>
    </w:sdtContent>
  </w:sdt>
  <w:p w14:paraId="2EC66D8A" w14:textId="77777777" w:rsidR="00D6665C" w:rsidRDefault="00D6665C">
    <w:pPr>
      <w:pStyle w:val="Heade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Rodgers">
    <w15:presenceInfo w15:providerId="None" w15:userId="Joe Rod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2F"/>
    <w:rsid w:val="00002828"/>
    <w:rsid w:val="00011F12"/>
    <w:rsid w:val="00012FEB"/>
    <w:rsid w:val="00013B73"/>
    <w:rsid w:val="00013E53"/>
    <w:rsid w:val="00013F92"/>
    <w:rsid w:val="00016E60"/>
    <w:rsid w:val="000232BD"/>
    <w:rsid w:val="00030CA4"/>
    <w:rsid w:val="000349B6"/>
    <w:rsid w:val="00040A52"/>
    <w:rsid w:val="00046F46"/>
    <w:rsid w:val="0005085F"/>
    <w:rsid w:val="0005462E"/>
    <w:rsid w:val="000631AE"/>
    <w:rsid w:val="00065BB0"/>
    <w:rsid w:val="000849A9"/>
    <w:rsid w:val="00087322"/>
    <w:rsid w:val="00090802"/>
    <w:rsid w:val="00095F49"/>
    <w:rsid w:val="00096EA1"/>
    <w:rsid w:val="000A2D5A"/>
    <w:rsid w:val="000C1349"/>
    <w:rsid w:val="000D0194"/>
    <w:rsid w:val="000E23BB"/>
    <w:rsid w:val="000E3692"/>
    <w:rsid w:val="000F09C2"/>
    <w:rsid w:val="000F3AE1"/>
    <w:rsid w:val="000F7ED6"/>
    <w:rsid w:val="00104298"/>
    <w:rsid w:val="00104B50"/>
    <w:rsid w:val="00117AEC"/>
    <w:rsid w:val="0012094E"/>
    <w:rsid w:val="0012393D"/>
    <w:rsid w:val="00127790"/>
    <w:rsid w:val="001324F3"/>
    <w:rsid w:val="00135945"/>
    <w:rsid w:val="0014506E"/>
    <w:rsid w:val="00146C12"/>
    <w:rsid w:val="00150F73"/>
    <w:rsid w:val="00155599"/>
    <w:rsid w:val="00156DDC"/>
    <w:rsid w:val="00157CE8"/>
    <w:rsid w:val="00162D23"/>
    <w:rsid w:val="0016307A"/>
    <w:rsid w:val="001640B5"/>
    <w:rsid w:val="00165001"/>
    <w:rsid w:val="00172398"/>
    <w:rsid w:val="00176992"/>
    <w:rsid w:val="00177FB2"/>
    <w:rsid w:val="001B1D26"/>
    <w:rsid w:val="001B35B3"/>
    <w:rsid w:val="001B38C6"/>
    <w:rsid w:val="001B6612"/>
    <w:rsid w:val="001C15BD"/>
    <w:rsid w:val="001C36E5"/>
    <w:rsid w:val="001C40D0"/>
    <w:rsid w:val="001C42FA"/>
    <w:rsid w:val="001C7150"/>
    <w:rsid w:val="001D580F"/>
    <w:rsid w:val="001E1D7E"/>
    <w:rsid w:val="001E4927"/>
    <w:rsid w:val="001E5561"/>
    <w:rsid w:val="001E5CC9"/>
    <w:rsid w:val="001F3D2F"/>
    <w:rsid w:val="001F4FEE"/>
    <w:rsid w:val="001F687D"/>
    <w:rsid w:val="001F74CF"/>
    <w:rsid w:val="0021120C"/>
    <w:rsid w:val="00222354"/>
    <w:rsid w:val="0023052A"/>
    <w:rsid w:val="0023110A"/>
    <w:rsid w:val="0023370C"/>
    <w:rsid w:val="00236BDE"/>
    <w:rsid w:val="00236E6D"/>
    <w:rsid w:val="002425B1"/>
    <w:rsid w:val="00252650"/>
    <w:rsid w:val="00260D2D"/>
    <w:rsid w:val="00261453"/>
    <w:rsid w:val="0026621C"/>
    <w:rsid w:val="0026718F"/>
    <w:rsid w:val="00273FD8"/>
    <w:rsid w:val="00275445"/>
    <w:rsid w:val="002802A4"/>
    <w:rsid w:val="00282DF4"/>
    <w:rsid w:val="00295DA3"/>
    <w:rsid w:val="00297F7F"/>
    <w:rsid w:val="002A12B7"/>
    <w:rsid w:val="002A1840"/>
    <w:rsid w:val="002A72C1"/>
    <w:rsid w:val="002B18C0"/>
    <w:rsid w:val="002B6764"/>
    <w:rsid w:val="002C19EF"/>
    <w:rsid w:val="002D15DE"/>
    <w:rsid w:val="002D21FD"/>
    <w:rsid w:val="002D452F"/>
    <w:rsid w:val="002D6311"/>
    <w:rsid w:val="002D7642"/>
    <w:rsid w:val="002E3346"/>
    <w:rsid w:val="002E5262"/>
    <w:rsid w:val="002E7467"/>
    <w:rsid w:val="002F212B"/>
    <w:rsid w:val="002F30D7"/>
    <w:rsid w:val="002F666F"/>
    <w:rsid w:val="0031636D"/>
    <w:rsid w:val="00317530"/>
    <w:rsid w:val="00317F31"/>
    <w:rsid w:val="0032591D"/>
    <w:rsid w:val="00330D4A"/>
    <w:rsid w:val="003317A8"/>
    <w:rsid w:val="00332044"/>
    <w:rsid w:val="00343808"/>
    <w:rsid w:val="00343B41"/>
    <w:rsid w:val="00347952"/>
    <w:rsid w:val="0035206E"/>
    <w:rsid w:val="00354083"/>
    <w:rsid w:val="00355704"/>
    <w:rsid w:val="00360624"/>
    <w:rsid w:val="003672C2"/>
    <w:rsid w:val="0037123E"/>
    <w:rsid w:val="003722B3"/>
    <w:rsid w:val="0037517B"/>
    <w:rsid w:val="00380BDB"/>
    <w:rsid w:val="00384B04"/>
    <w:rsid w:val="00385A6A"/>
    <w:rsid w:val="00385CAC"/>
    <w:rsid w:val="00393C71"/>
    <w:rsid w:val="00395F60"/>
    <w:rsid w:val="003A1B1B"/>
    <w:rsid w:val="003A35C9"/>
    <w:rsid w:val="003A4B92"/>
    <w:rsid w:val="003A63BF"/>
    <w:rsid w:val="003A6870"/>
    <w:rsid w:val="003A7BEA"/>
    <w:rsid w:val="003B1C7A"/>
    <w:rsid w:val="003B3E8D"/>
    <w:rsid w:val="003D5E6E"/>
    <w:rsid w:val="003E7B10"/>
    <w:rsid w:val="003F05F3"/>
    <w:rsid w:val="003F0C09"/>
    <w:rsid w:val="003F4EA0"/>
    <w:rsid w:val="003F57FC"/>
    <w:rsid w:val="00410182"/>
    <w:rsid w:val="00417AB3"/>
    <w:rsid w:val="00423025"/>
    <w:rsid w:val="00431699"/>
    <w:rsid w:val="00432C4F"/>
    <w:rsid w:val="00433718"/>
    <w:rsid w:val="00445F58"/>
    <w:rsid w:val="00447691"/>
    <w:rsid w:val="004539AE"/>
    <w:rsid w:val="0045421B"/>
    <w:rsid w:val="004545F2"/>
    <w:rsid w:val="00461678"/>
    <w:rsid w:val="00464B85"/>
    <w:rsid w:val="004701EA"/>
    <w:rsid w:val="00470C97"/>
    <w:rsid w:val="00474C53"/>
    <w:rsid w:val="00481B35"/>
    <w:rsid w:val="00494C5B"/>
    <w:rsid w:val="004A5766"/>
    <w:rsid w:val="004B72FF"/>
    <w:rsid w:val="004C25DF"/>
    <w:rsid w:val="004C5765"/>
    <w:rsid w:val="004C5906"/>
    <w:rsid w:val="004D03F7"/>
    <w:rsid w:val="004D6476"/>
    <w:rsid w:val="004D7146"/>
    <w:rsid w:val="004E1CDC"/>
    <w:rsid w:val="004E2BC8"/>
    <w:rsid w:val="004E60A6"/>
    <w:rsid w:val="004F54DE"/>
    <w:rsid w:val="0050069E"/>
    <w:rsid w:val="00501054"/>
    <w:rsid w:val="00513F6B"/>
    <w:rsid w:val="0051658F"/>
    <w:rsid w:val="005177D4"/>
    <w:rsid w:val="005278ED"/>
    <w:rsid w:val="00533D4D"/>
    <w:rsid w:val="00535398"/>
    <w:rsid w:val="00554860"/>
    <w:rsid w:val="005549A2"/>
    <w:rsid w:val="0055590A"/>
    <w:rsid w:val="00561549"/>
    <w:rsid w:val="005717C8"/>
    <w:rsid w:val="005746FB"/>
    <w:rsid w:val="005850FC"/>
    <w:rsid w:val="005874B1"/>
    <w:rsid w:val="00592CDA"/>
    <w:rsid w:val="005951A2"/>
    <w:rsid w:val="0059591A"/>
    <w:rsid w:val="005A166F"/>
    <w:rsid w:val="005A369D"/>
    <w:rsid w:val="005B02A9"/>
    <w:rsid w:val="005B0372"/>
    <w:rsid w:val="005B0B06"/>
    <w:rsid w:val="005B7ABF"/>
    <w:rsid w:val="005B7CD1"/>
    <w:rsid w:val="005C4DB3"/>
    <w:rsid w:val="005D35DC"/>
    <w:rsid w:val="00604781"/>
    <w:rsid w:val="00604E4B"/>
    <w:rsid w:val="00606C42"/>
    <w:rsid w:val="0061076F"/>
    <w:rsid w:val="006144F6"/>
    <w:rsid w:val="00620496"/>
    <w:rsid w:val="006228B9"/>
    <w:rsid w:val="00624A54"/>
    <w:rsid w:val="00632C35"/>
    <w:rsid w:val="006331F2"/>
    <w:rsid w:val="00633968"/>
    <w:rsid w:val="00636E7E"/>
    <w:rsid w:val="006370B2"/>
    <w:rsid w:val="006479B7"/>
    <w:rsid w:val="00662192"/>
    <w:rsid w:val="006628A6"/>
    <w:rsid w:val="00664E2F"/>
    <w:rsid w:val="00673C69"/>
    <w:rsid w:val="00675166"/>
    <w:rsid w:val="00676C08"/>
    <w:rsid w:val="0067797D"/>
    <w:rsid w:val="00680450"/>
    <w:rsid w:val="00681E3E"/>
    <w:rsid w:val="00692C03"/>
    <w:rsid w:val="00694EDE"/>
    <w:rsid w:val="00697BEE"/>
    <w:rsid w:val="006A18C5"/>
    <w:rsid w:val="006A2BA1"/>
    <w:rsid w:val="006A2EF1"/>
    <w:rsid w:val="006A3883"/>
    <w:rsid w:val="006A75F9"/>
    <w:rsid w:val="006B0A4D"/>
    <w:rsid w:val="006B15D6"/>
    <w:rsid w:val="006E4391"/>
    <w:rsid w:val="006E4927"/>
    <w:rsid w:val="006F0D8B"/>
    <w:rsid w:val="006F4069"/>
    <w:rsid w:val="007037DA"/>
    <w:rsid w:val="00704164"/>
    <w:rsid w:val="007079BF"/>
    <w:rsid w:val="007168DD"/>
    <w:rsid w:val="00740680"/>
    <w:rsid w:val="0075296C"/>
    <w:rsid w:val="00766EDD"/>
    <w:rsid w:val="00767BA6"/>
    <w:rsid w:val="0078140C"/>
    <w:rsid w:val="0078155D"/>
    <w:rsid w:val="007819B4"/>
    <w:rsid w:val="00784DD6"/>
    <w:rsid w:val="00785A10"/>
    <w:rsid w:val="0079553D"/>
    <w:rsid w:val="007C2833"/>
    <w:rsid w:val="007C7282"/>
    <w:rsid w:val="007D621F"/>
    <w:rsid w:val="007E2E63"/>
    <w:rsid w:val="007E60F0"/>
    <w:rsid w:val="007E7B09"/>
    <w:rsid w:val="00816ACF"/>
    <w:rsid w:val="00821156"/>
    <w:rsid w:val="00822E09"/>
    <w:rsid w:val="008402BF"/>
    <w:rsid w:val="00847D7B"/>
    <w:rsid w:val="008508CF"/>
    <w:rsid w:val="00857E2F"/>
    <w:rsid w:val="00863B36"/>
    <w:rsid w:val="008832EE"/>
    <w:rsid w:val="008857D4"/>
    <w:rsid w:val="00887995"/>
    <w:rsid w:val="0089290A"/>
    <w:rsid w:val="008A605D"/>
    <w:rsid w:val="008B1165"/>
    <w:rsid w:val="008B17F3"/>
    <w:rsid w:val="008C094C"/>
    <w:rsid w:val="008C6D04"/>
    <w:rsid w:val="008D1613"/>
    <w:rsid w:val="008D3324"/>
    <w:rsid w:val="008E3322"/>
    <w:rsid w:val="008E340E"/>
    <w:rsid w:val="008E797D"/>
    <w:rsid w:val="008F16AB"/>
    <w:rsid w:val="008F6ED0"/>
    <w:rsid w:val="00900A98"/>
    <w:rsid w:val="009036E2"/>
    <w:rsid w:val="00910551"/>
    <w:rsid w:val="00910A32"/>
    <w:rsid w:val="0091107A"/>
    <w:rsid w:val="00914721"/>
    <w:rsid w:val="00917819"/>
    <w:rsid w:val="0096217C"/>
    <w:rsid w:val="00973B95"/>
    <w:rsid w:val="009838AE"/>
    <w:rsid w:val="00986DE1"/>
    <w:rsid w:val="00995639"/>
    <w:rsid w:val="0099660F"/>
    <w:rsid w:val="009A2DA1"/>
    <w:rsid w:val="009A406B"/>
    <w:rsid w:val="009A559C"/>
    <w:rsid w:val="009C03D8"/>
    <w:rsid w:val="009D3493"/>
    <w:rsid w:val="009F6D92"/>
    <w:rsid w:val="009F7C20"/>
    <w:rsid w:val="00A01740"/>
    <w:rsid w:val="00A05DE9"/>
    <w:rsid w:val="00A06E82"/>
    <w:rsid w:val="00A10795"/>
    <w:rsid w:val="00A20625"/>
    <w:rsid w:val="00A268E7"/>
    <w:rsid w:val="00A31728"/>
    <w:rsid w:val="00A34088"/>
    <w:rsid w:val="00A35936"/>
    <w:rsid w:val="00A42BB9"/>
    <w:rsid w:val="00A47B46"/>
    <w:rsid w:val="00A5694F"/>
    <w:rsid w:val="00A56C45"/>
    <w:rsid w:val="00A71E9D"/>
    <w:rsid w:val="00A73082"/>
    <w:rsid w:val="00A73865"/>
    <w:rsid w:val="00A760A8"/>
    <w:rsid w:val="00A763E0"/>
    <w:rsid w:val="00A76697"/>
    <w:rsid w:val="00A842B5"/>
    <w:rsid w:val="00A84F18"/>
    <w:rsid w:val="00A85716"/>
    <w:rsid w:val="00A86576"/>
    <w:rsid w:val="00A91F8A"/>
    <w:rsid w:val="00A95DC3"/>
    <w:rsid w:val="00AA483D"/>
    <w:rsid w:val="00AB63E6"/>
    <w:rsid w:val="00AD0BF6"/>
    <w:rsid w:val="00AD4921"/>
    <w:rsid w:val="00AD566B"/>
    <w:rsid w:val="00AD6104"/>
    <w:rsid w:val="00AD7BCA"/>
    <w:rsid w:val="00AE1D56"/>
    <w:rsid w:val="00AE2429"/>
    <w:rsid w:val="00AE25E7"/>
    <w:rsid w:val="00AE5866"/>
    <w:rsid w:val="00AF3E10"/>
    <w:rsid w:val="00AF5539"/>
    <w:rsid w:val="00AF6519"/>
    <w:rsid w:val="00AF78FD"/>
    <w:rsid w:val="00B035A2"/>
    <w:rsid w:val="00B110AF"/>
    <w:rsid w:val="00B11183"/>
    <w:rsid w:val="00B12F52"/>
    <w:rsid w:val="00B15105"/>
    <w:rsid w:val="00B31174"/>
    <w:rsid w:val="00B325D2"/>
    <w:rsid w:val="00B343DB"/>
    <w:rsid w:val="00B43793"/>
    <w:rsid w:val="00B46203"/>
    <w:rsid w:val="00B47354"/>
    <w:rsid w:val="00B47AB2"/>
    <w:rsid w:val="00B503C2"/>
    <w:rsid w:val="00B569E6"/>
    <w:rsid w:val="00B569FB"/>
    <w:rsid w:val="00B74F9D"/>
    <w:rsid w:val="00B75848"/>
    <w:rsid w:val="00B870B4"/>
    <w:rsid w:val="00BB3926"/>
    <w:rsid w:val="00BC1494"/>
    <w:rsid w:val="00BC5856"/>
    <w:rsid w:val="00BD01A9"/>
    <w:rsid w:val="00BE0C9C"/>
    <w:rsid w:val="00BE639C"/>
    <w:rsid w:val="00BE6FF5"/>
    <w:rsid w:val="00BF1B82"/>
    <w:rsid w:val="00BF34C6"/>
    <w:rsid w:val="00BF44EB"/>
    <w:rsid w:val="00BF6825"/>
    <w:rsid w:val="00C017FF"/>
    <w:rsid w:val="00C01AA7"/>
    <w:rsid w:val="00C025BB"/>
    <w:rsid w:val="00C1294B"/>
    <w:rsid w:val="00C130B2"/>
    <w:rsid w:val="00C13673"/>
    <w:rsid w:val="00C210F0"/>
    <w:rsid w:val="00C211B2"/>
    <w:rsid w:val="00C378D7"/>
    <w:rsid w:val="00C435EE"/>
    <w:rsid w:val="00C46C83"/>
    <w:rsid w:val="00C479D0"/>
    <w:rsid w:val="00C5153F"/>
    <w:rsid w:val="00C56566"/>
    <w:rsid w:val="00C61D83"/>
    <w:rsid w:val="00C62860"/>
    <w:rsid w:val="00C63AA3"/>
    <w:rsid w:val="00C64D2D"/>
    <w:rsid w:val="00C70898"/>
    <w:rsid w:val="00C71120"/>
    <w:rsid w:val="00C8538E"/>
    <w:rsid w:val="00C86386"/>
    <w:rsid w:val="00C8716D"/>
    <w:rsid w:val="00C943A8"/>
    <w:rsid w:val="00C974B1"/>
    <w:rsid w:val="00CB6E51"/>
    <w:rsid w:val="00CB714E"/>
    <w:rsid w:val="00CC69E9"/>
    <w:rsid w:val="00CD6C05"/>
    <w:rsid w:val="00CE350A"/>
    <w:rsid w:val="00CE4DB4"/>
    <w:rsid w:val="00CE685A"/>
    <w:rsid w:val="00CE7735"/>
    <w:rsid w:val="00CE7A5E"/>
    <w:rsid w:val="00CF0A2F"/>
    <w:rsid w:val="00CF397F"/>
    <w:rsid w:val="00CF51C0"/>
    <w:rsid w:val="00D02138"/>
    <w:rsid w:val="00D11958"/>
    <w:rsid w:val="00D11D82"/>
    <w:rsid w:val="00D26A0C"/>
    <w:rsid w:val="00D32746"/>
    <w:rsid w:val="00D33D1A"/>
    <w:rsid w:val="00D454CB"/>
    <w:rsid w:val="00D46618"/>
    <w:rsid w:val="00D5793C"/>
    <w:rsid w:val="00D65C20"/>
    <w:rsid w:val="00D6665C"/>
    <w:rsid w:val="00D74D9E"/>
    <w:rsid w:val="00D77E43"/>
    <w:rsid w:val="00DA519A"/>
    <w:rsid w:val="00DB1178"/>
    <w:rsid w:val="00DB370A"/>
    <w:rsid w:val="00DB6EE3"/>
    <w:rsid w:val="00DC3159"/>
    <w:rsid w:val="00DC3622"/>
    <w:rsid w:val="00DD1FB9"/>
    <w:rsid w:val="00DD38FB"/>
    <w:rsid w:val="00DD6127"/>
    <w:rsid w:val="00DD6852"/>
    <w:rsid w:val="00DD739D"/>
    <w:rsid w:val="00DD7567"/>
    <w:rsid w:val="00DE36D2"/>
    <w:rsid w:val="00DF0874"/>
    <w:rsid w:val="00E070BA"/>
    <w:rsid w:val="00E12449"/>
    <w:rsid w:val="00E12768"/>
    <w:rsid w:val="00E15517"/>
    <w:rsid w:val="00E2003E"/>
    <w:rsid w:val="00E276AE"/>
    <w:rsid w:val="00E316ED"/>
    <w:rsid w:val="00E36424"/>
    <w:rsid w:val="00E36F24"/>
    <w:rsid w:val="00E372AF"/>
    <w:rsid w:val="00E372C4"/>
    <w:rsid w:val="00E40538"/>
    <w:rsid w:val="00E42462"/>
    <w:rsid w:val="00E444AC"/>
    <w:rsid w:val="00E44572"/>
    <w:rsid w:val="00E450E7"/>
    <w:rsid w:val="00E52421"/>
    <w:rsid w:val="00E6235D"/>
    <w:rsid w:val="00E6427B"/>
    <w:rsid w:val="00E711B4"/>
    <w:rsid w:val="00E7293C"/>
    <w:rsid w:val="00E813BE"/>
    <w:rsid w:val="00E85A43"/>
    <w:rsid w:val="00E94DA8"/>
    <w:rsid w:val="00E95335"/>
    <w:rsid w:val="00EA4329"/>
    <w:rsid w:val="00EA7AF1"/>
    <w:rsid w:val="00EB06A2"/>
    <w:rsid w:val="00EB2894"/>
    <w:rsid w:val="00EC09D9"/>
    <w:rsid w:val="00ED17C8"/>
    <w:rsid w:val="00ED31B2"/>
    <w:rsid w:val="00ED585C"/>
    <w:rsid w:val="00EE4966"/>
    <w:rsid w:val="00EF4880"/>
    <w:rsid w:val="00EF6BD7"/>
    <w:rsid w:val="00F0018A"/>
    <w:rsid w:val="00F03140"/>
    <w:rsid w:val="00F07603"/>
    <w:rsid w:val="00F454FD"/>
    <w:rsid w:val="00F5186C"/>
    <w:rsid w:val="00F61F43"/>
    <w:rsid w:val="00F62AF2"/>
    <w:rsid w:val="00F64F63"/>
    <w:rsid w:val="00F6626B"/>
    <w:rsid w:val="00F71DE8"/>
    <w:rsid w:val="00F747A9"/>
    <w:rsid w:val="00F77D14"/>
    <w:rsid w:val="00F84EFC"/>
    <w:rsid w:val="00FA7858"/>
    <w:rsid w:val="00FB25C1"/>
    <w:rsid w:val="00FB5AE0"/>
    <w:rsid w:val="00FC1D38"/>
    <w:rsid w:val="00FC7B4E"/>
    <w:rsid w:val="00FE070B"/>
    <w:rsid w:val="00FE55DE"/>
    <w:rsid w:val="00FE7FBC"/>
    <w:rsid w:val="00FF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CC66"/>
  <w15:docId w15:val="{431FF87C-5244-4576-BB91-F843F6DF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E2F"/>
    <w:pPr>
      <w:widowControl w:val="0"/>
      <w:autoSpaceDE w:val="0"/>
      <w:autoSpaceDN w:val="0"/>
      <w:adjustRightInd w:val="0"/>
      <w:spacing w:after="0" w:line="240" w:lineRule="auto"/>
    </w:pPr>
    <w:rPr>
      <w:rFonts w:ascii="Berkeley-Medium" w:eastAsiaTheme="minorEastAsia" w:hAnsi="Berkeley-Medium" w:cs="Berkeley-Medium"/>
    </w:rPr>
  </w:style>
  <w:style w:type="paragraph" w:styleId="Heading1">
    <w:name w:val="heading 1"/>
    <w:basedOn w:val="Normal"/>
    <w:next w:val="Normal"/>
    <w:link w:val="Heading1Char"/>
    <w:uiPriority w:val="99"/>
    <w:qFormat/>
    <w:rsid w:val="00664E2F"/>
    <w:pPr>
      <w:jc w:val="center"/>
      <w:outlineLvl w:val="0"/>
    </w:pPr>
    <w:rPr>
      <w:rFonts w:ascii="Times New Roman" w:hAnsi="Times New Roman" w:cstheme="minorBidi"/>
      <w:sz w:val="36"/>
      <w:szCs w:val="24"/>
    </w:rPr>
  </w:style>
  <w:style w:type="paragraph" w:styleId="Heading2">
    <w:name w:val="heading 2"/>
    <w:basedOn w:val="Normal"/>
    <w:next w:val="Normal"/>
    <w:link w:val="Heading2Char"/>
    <w:uiPriority w:val="99"/>
    <w:qFormat/>
    <w:rsid w:val="00664E2F"/>
    <w:pPr>
      <w:spacing w:before="240" w:after="240"/>
      <w:outlineLvl w:val="1"/>
    </w:pPr>
    <w:rPr>
      <w:rFonts w:ascii="Times New Roman" w:hAnsi="Times New Roman" w:cstheme="minorBidi"/>
      <w:b/>
      <w:sz w:val="30"/>
      <w:szCs w:val="24"/>
    </w:rPr>
  </w:style>
  <w:style w:type="paragraph" w:styleId="Heading3">
    <w:name w:val="heading 3"/>
    <w:basedOn w:val="Normal"/>
    <w:next w:val="Normal"/>
    <w:link w:val="Heading3Char"/>
    <w:uiPriority w:val="99"/>
    <w:qFormat/>
    <w:rsid w:val="00664E2F"/>
    <w:pPr>
      <w:spacing w:before="240" w:after="240"/>
      <w:outlineLvl w:val="2"/>
    </w:pPr>
    <w:rPr>
      <w:rFonts w:ascii="Times New Roman" w:hAnsi="Times New Roman" w:cstheme="min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2F"/>
    <w:rPr>
      <w:rFonts w:ascii="Times New Roman" w:eastAsiaTheme="minorEastAsia" w:hAnsi="Times New Roman"/>
      <w:sz w:val="36"/>
      <w:szCs w:val="24"/>
    </w:rPr>
  </w:style>
  <w:style w:type="character" w:customStyle="1" w:styleId="Heading2Char">
    <w:name w:val="Heading 2 Char"/>
    <w:basedOn w:val="DefaultParagraphFont"/>
    <w:link w:val="Heading2"/>
    <w:uiPriority w:val="9"/>
    <w:rsid w:val="00664E2F"/>
    <w:rPr>
      <w:rFonts w:ascii="Times New Roman" w:eastAsiaTheme="minorEastAsia" w:hAnsi="Times New Roman"/>
      <w:b/>
      <w:sz w:val="30"/>
      <w:szCs w:val="24"/>
    </w:rPr>
  </w:style>
  <w:style w:type="character" w:customStyle="1" w:styleId="Heading3Char">
    <w:name w:val="Heading 3 Char"/>
    <w:basedOn w:val="DefaultParagraphFont"/>
    <w:link w:val="Heading3"/>
    <w:uiPriority w:val="9"/>
    <w:rsid w:val="00664E2F"/>
    <w:rPr>
      <w:rFonts w:ascii="Times New Roman" w:eastAsiaTheme="minorEastAsia" w:hAnsi="Times New Roman"/>
      <w:b/>
      <w:sz w:val="28"/>
      <w:szCs w:val="24"/>
    </w:rPr>
  </w:style>
  <w:style w:type="paragraph" w:customStyle="1" w:styleId="Style0">
    <w:name w:val="Style0"/>
    <w:basedOn w:val="Normal"/>
    <w:next w:val="Normal"/>
    <w:uiPriority w:val="99"/>
    <w:rsid w:val="00664E2F"/>
    <w:rPr>
      <w:sz w:val="16"/>
      <w:szCs w:val="16"/>
    </w:rPr>
  </w:style>
  <w:style w:type="paragraph" w:customStyle="1" w:styleId="Style4">
    <w:name w:val="Style4"/>
    <w:basedOn w:val="Normal"/>
    <w:next w:val="Normal"/>
    <w:uiPriority w:val="99"/>
    <w:rsid w:val="00664E2F"/>
    <w:rPr>
      <w:rFonts w:ascii="Berkeley-Bold" w:hAnsi="Berkeley-Bold" w:cs="Berkeley-Bold"/>
      <w:sz w:val="24"/>
      <w:szCs w:val="24"/>
    </w:rPr>
  </w:style>
  <w:style w:type="paragraph" w:customStyle="1" w:styleId="Style5">
    <w:name w:val="Style5"/>
    <w:basedOn w:val="Normal"/>
    <w:next w:val="Normal"/>
    <w:uiPriority w:val="99"/>
    <w:rsid w:val="00664E2F"/>
    <w:rPr>
      <w:rFonts w:ascii="Zapf Dingbats" w:hAnsi="Zapf Dingbats" w:cs="Zapf Dingbats"/>
    </w:rPr>
  </w:style>
  <w:style w:type="paragraph" w:customStyle="1" w:styleId="Style6">
    <w:name w:val="Style6"/>
    <w:basedOn w:val="Normal"/>
    <w:next w:val="Normal"/>
    <w:uiPriority w:val="99"/>
    <w:rsid w:val="00664E2F"/>
    <w:rPr>
      <w:rFonts w:ascii="Helvetica-Condensed-Black" w:hAnsi="Helvetica-Condensed-Black" w:cs="Helvetica-Condensed-Black"/>
    </w:rPr>
  </w:style>
  <w:style w:type="paragraph" w:customStyle="1" w:styleId="Style11">
    <w:name w:val="Style11"/>
    <w:basedOn w:val="Normal"/>
    <w:next w:val="Normal"/>
    <w:uiPriority w:val="99"/>
    <w:rsid w:val="00664E2F"/>
    <w:rPr>
      <w:rFonts w:ascii="Futura-Extra Bold" w:hAnsi="Futura-Extra Bold" w:cs="Futura-Extra Bold"/>
      <w:sz w:val="20"/>
      <w:szCs w:val="20"/>
    </w:rPr>
  </w:style>
  <w:style w:type="paragraph" w:styleId="FootnoteText">
    <w:name w:val="footnote text"/>
    <w:basedOn w:val="Normal"/>
    <w:link w:val="FootnoteTextChar"/>
    <w:uiPriority w:val="99"/>
    <w:semiHidden/>
    <w:unhideWhenUsed/>
    <w:rsid w:val="00664E2F"/>
    <w:rPr>
      <w:sz w:val="20"/>
      <w:szCs w:val="20"/>
    </w:rPr>
  </w:style>
  <w:style w:type="character" w:customStyle="1" w:styleId="FootnoteTextChar">
    <w:name w:val="Footnote Text Char"/>
    <w:basedOn w:val="DefaultParagraphFont"/>
    <w:link w:val="FootnoteText"/>
    <w:uiPriority w:val="99"/>
    <w:semiHidden/>
    <w:rsid w:val="00664E2F"/>
    <w:rPr>
      <w:rFonts w:ascii="Berkeley-Medium" w:eastAsiaTheme="minorEastAsia" w:hAnsi="Berkeley-Medium" w:cs="Berkeley-Medium"/>
      <w:sz w:val="20"/>
      <w:szCs w:val="20"/>
    </w:rPr>
  </w:style>
  <w:style w:type="character" w:styleId="FootnoteReference">
    <w:name w:val="footnote reference"/>
    <w:basedOn w:val="DefaultParagraphFont"/>
    <w:uiPriority w:val="99"/>
    <w:semiHidden/>
    <w:unhideWhenUsed/>
    <w:rsid w:val="00664E2F"/>
    <w:rPr>
      <w:vertAlign w:val="superscript"/>
    </w:rPr>
  </w:style>
  <w:style w:type="paragraph" w:customStyle="1" w:styleId="Style12">
    <w:name w:val="Style12"/>
    <w:basedOn w:val="Normal"/>
    <w:next w:val="Normal"/>
    <w:uiPriority w:val="99"/>
    <w:rsid w:val="0091107A"/>
    <w:rPr>
      <w:rFonts w:ascii="Futura-Book" w:hAnsi="Futura-Book" w:cs="Futura-Book"/>
      <w:sz w:val="20"/>
      <w:szCs w:val="20"/>
    </w:rPr>
  </w:style>
  <w:style w:type="paragraph" w:customStyle="1" w:styleId="Style7">
    <w:name w:val="Style7"/>
    <w:basedOn w:val="Normal"/>
    <w:next w:val="Normal"/>
    <w:uiPriority w:val="99"/>
    <w:rsid w:val="00156DDC"/>
    <w:rPr>
      <w:rFonts w:ascii="Helvetica-Condensed" w:hAnsi="Helvetica-Condensed" w:cs="Helvetica-Condensed"/>
      <w:lang w:val="en-IN" w:eastAsia="en-IN"/>
    </w:rPr>
  </w:style>
  <w:style w:type="paragraph" w:customStyle="1" w:styleId="Style1">
    <w:name w:val="Style1"/>
    <w:basedOn w:val="Normal"/>
    <w:next w:val="Normal"/>
    <w:uiPriority w:val="99"/>
    <w:rsid w:val="00156DDC"/>
    <w:rPr>
      <w:rFonts w:ascii="Berkeley-Italic" w:hAnsi="Berkeley-Italic" w:cs="Berkeley-Italic"/>
      <w:sz w:val="16"/>
      <w:szCs w:val="16"/>
      <w:lang w:val="en-IN" w:eastAsia="en-IN"/>
    </w:rPr>
  </w:style>
  <w:style w:type="paragraph" w:customStyle="1" w:styleId="Style9">
    <w:name w:val="Style9"/>
    <w:basedOn w:val="Normal"/>
    <w:next w:val="Normal"/>
    <w:uiPriority w:val="99"/>
    <w:rsid w:val="00156DDC"/>
    <w:rPr>
      <w:rFonts w:ascii="Symbol Std" w:hAnsi="Symbol Std" w:cs="Symbol Std"/>
      <w:lang w:val="en-IN" w:eastAsia="en-IN"/>
    </w:rPr>
  </w:style>
  <w:style w:type="paragraph" w:customStyle="1" w:styleId="Style19">
    <w:name w:val="Style19"/>
    <w:basedOn w:val="Normal"/>
    <w:next w:val="Normal"/>
    <w:uiPriority w:val="99"/>
    <w:rsid w:val="00156DDC"/>
    <w:rPr>
      <w:sz w:val="18"/>
      <w:szCs w:val="18"/>
      <w:lang w:val="en-IN" w:eastAsia="en-IN"/>
    </w:rPr>
  </w:style>
  <w:style w:type="paragraph" w:customStyle="1" w:styleId="Style20">
    <w:name w:val="Style20"/>
    <w:basedOn w:val="Normal"/>
    <w:next w:val="Normal"/>
    <w:uiPriority w:val="99"/>
    <w:rsid w:val="00156DDC"/>
    <w:rPr>
      <w:sz w:val="18"/>
      <w:szCs w:val="18"/>
      <w:lang w:val="en-IN" w:eastAsia="en-IN"/>
    </w:rPr>
  </w:style>
  <w:style w:type="paragraph" w:customStyle="1" w:styleId="Style18">
    <w:name w:val="Style18"/>
    <w:basedOn w:val="Normal"/>
    <w:next w:val="Normal"/>
    <w:uiPriority w:val="99"/>
    <w:rsid w:val="00156DDC"/>
    <w:rPr>
      <w:sz w:val="13"/>
      <w:szCs w:val="13"/>
      <w:lang w:val="en-IN" w:eastAsia="en-IN"/>
    </w:rPr>
  </w:style>
  <w:style w:type="paragraph" w:customStyle="1" w:styleId="Style13">
    <w:name w:val="Style13"/>
    <w:basedOn w:val="Normal"/>
    <w:next w:val="Normal"/>
    <w:uiPriority w:val="99"/>
    <w:rsid w:val="00156DDC"/>
    <w:rPr>
      <w:rFonts w:ascii="Helvetica-Condensed-Black Obl" w:hAnsi="Helvetica-Condensed-Black Obl" w:cs="Helvetica-Condensed-Black Obl"/>
      <w:sz w:val="18"/>
      <w:szCs w:val="18"/>
      <w:lang w:val="en-IN" w:eastAsia="en-IN"/>
    </w:rPr>
  </w:style>
  <w:style w:type="paragraph" w:customStyle="1" w:styleId="Style14">
    <w:name w:val="Style14"/>
    <w:basedOn w:val="Normal"/>
    <w:next w:val="Normal"/>
    <w:uiPriority w:val="99"/>
    <w:rsid w:val="00156DDC"/>
    <w:rPr>
      <w:rFonts w:ascii="Mathematical Pi-Four" w:hAnsi="Mathematical Pi-Four" w:cs="Mathematical Pi-Four"/>
      <w:sz w:val="13"/>
      <w:szCs w:val="13"/>
      <w:lang w:val="en-IN" w:eastAsia="en-IN"/>
    </w:rPr>
  </w:style>
  <w:style w:type="paragraph" w:customStyle="1" w:styleId="Style31">
    <w:name w:val="Style31"/>
    <w:basedOn w:val="Normal"/>
    <w:next w:val="Normal"/>
    <w:uiPriority w:val="99"/>
    <w:rsid w:val="00156DDC"/>
    <w:rPr>
      <w:sz w:val="20"/>
      <w:szCs w:val="20"/>
      <w:lang w:val="en-IN" w:eastAsia="en-IN"/>
    </w:rPr>
  </w:style>
  <w:style w:type="paragraph" w:customStyle="1" w:styleId="Style10">
    <w:name w:val="Style10"/>
    <w:basedOn w:val="Normal"/>
    <w:next w:val="Normal"/>
    <w:uiPriority w:val="99"/>
    <w:rsid w:val="00156DDC"/>
    <w:rPr>
      <w:rFonts w:ascii="Mathematical Pi-One" w:hAnsi="Mathematical Pi-One" w:cs="Mathematical Pi-One"/>
      <w:sz w:val="25"/>
      <w:szCs w:val="25"/>
      <w:lang w:val="en-IN" w:eastAsia="en-IN"/>
    </w:rPr>
  </w:style>
  <w:style w:type="paragraph" w:customStyle="1" w:styleId="Style8">
    <w:name w:val="Style8"/>
    <w:basedOn w:val="Normal"/>
    <w:next w:val="Normal"/>
    <w:uiPriority w:val="99"/>
    <w:rsid w:val="00156DDC"/>
    <w:rPr>
      <w:rFonts w:ascii="Mathematical Pi LTStd" w:hAnsi="Mathematical Pi LTStd" w:cs="Mathematical Pi LTStd"/>
      <w:sz w:val="13"/>
      <w:szCs w:val="13"/>
      <w:lang w:val="en-IN" w:eastAsia="en-IN"/>
    </w:rPr>
  </w:style>
  <w:style w:type="paragraph" w:customStyle="1" w:styleId="Style21">
    <w:name w:val="Style21"/>
    <w:basedOn w:val="Normal"/>
    <w:next w:val="Normal"/>
    <w:uiPriority w:val="99"/>
    <w:rsid w:val="00156DDC"/>
    <w:rPr>
      <w:sz w:val="20"/>
      <w:szCs w:val="20"/>
      <w:lang w:val="en-IN" w:eastAsia="en-IN"/>
    </w:rPr>
  </w:style>
  <w:style w:type="paragraph" w:customStyle="1" w:styleId="Style22">
    <w:name w:val="Style22"/>
    <w:basedOn w:val="Normal"/>
    <w:next w:val="Normal"/>
    <w:uiPriority w:val="99"/>
    <w:rsid w:val="00156DDC"/>
    <w:rPr>
      <w:sz w:val="20"/>
      <w:szCs w:val="20"/>
      <w:lang w:val="en-IN" w:eastAsia="en-IN"/>
    </w:rPr>
  </w:style>
  <w:style w:type="paragraph" w:customStyle="1" w:styleId="Style3">
    <w:name w:val="Style3"/>
    <w:basedOn w:val="Normal"/>
    <w:next w:val="Normal"/>
    <w:uiPriority w:val="99"/>
    <w:rsid w:val="00156DDC"/>
    <w:rPr>
      <w:rFonts w:ascii="Berkeley-Book" w:hAnsi="Berkeley-Book" w:cs="Berkeley-Book"/>
      <w:sz w:val="24"/>
      <w:szCs w:val="24"/>
      <w:lang w:val="en-IN" w:eastAsia="en-IN"/>
    </w:rPr>
  </w:style>
  <w:style w:type="paragraph" w:customStyle="1" w:styleId="Style37">
    <w:name w:val="Style37"/>
    <w:basedOn w:val="Normal"/>
    <w:next w:val="Normal"/>
    <w:uiPriority w:val="99"/>
    <w:rsid w:val="00156DDC"/>
    <w:rPr>
      <w:sz w:val="18"/>
      <w:szCs w:val="18"/>
      <w:lang w:val="en-IN" w:eastAsia="en-IN"/>
    </w:rPr>
  </w:style>
  <w:style w:type="paragraph" w:customStyle="1" w:styleId="Style38">
    <w:name w:val="Style38"/>
    <w:basedOn w:val="Normal"/>
    <w:next w:val="Normal"/>
    <w:uiPriority w:val="99"/>
    <w:rsid w:val="00156DDC"/>
    <w:rPr>
      <w:sz w:val="11"/>
      <w:szCs w:val="11"/>
      <w:lang w:val="en-IN" w:eastAsia="en-IN"/>
    </w:rPr>
  </w:style>
  <w:style w:type="paragraph" w:customStyle="1" w:styleId="Style39">
    <w:name w:val="Style39"/>
    <w:basedOn w:val="Normal"/>
    <w:next w:val="Normal"/>
    <w:uiPriority w:val="99"/>
    <w:rsid w:val="00156DDC"/>
    <w:rPr>
      <w:sz w:val="11"/>
      <w:szCs w:val="11"/>
      <w:lang w:val="en-IN" w:eastAsia="en-IN"/>
    </w:rPr>
  </w:style>
  <w:style w:type="paragraph" w:customStyle="1" w:styleId="Style43">
    <w:name w:val="Style43"/>
    <w:basedOn w:val="Normal"/>
    <w:next w:val="Normal"/>
    <w:uiPriority w:val="99"/>
    <w:rsid w:val="00156DDC"/>
    <w:rPr>
      <w:sz w:val="18"/>
      <w:szCs w:val="18"/>
      <w:lang w:val="en-IN" w:eastAsia="en-IN"/>
    </w:rPr>
  </w:style>
  <w:style w:type="paragraph" w:customStyle="1" w:styleId="Style34">
    <w:name w:val="Style34"/>
    <w:basedOn w:val="Normal"/>
    <w:next w:val="Normal"/>
    <w:uiPriority w:val="99"/>
    <w:rsid w:val="00156DDC"/>
    <w:rPr>
      <w:lang w:val="en-IN" w:eastAsia="en-IN"/>
    </w:rPr>
  </w:style>
  <w:style w:type="paragraph" w:customStyle="1" w:styleId="Style50">
    <w:name w:val="Style50"/>
    <w:basedOn w:val="Normal"/>
    <w:next w:val="Normal"/>
    <w:uiPriority w:val="99"/>
    <w:rsid w:val="00156DDC"/>
    <w:rPr>
      <w:sz w:val="18"/>
      <w:szCs w:val="18"/>
      <w:lang w:val="en-IN" w:eastAsia="en-IN"/>
    </w:rPr>
  </w:style>
  <w:style w:type="paragraph" w:customStyle="1" w:styleId="Style54">
    <w:name w:val="Style54"/>
    <w:basedOn w:val="Normal"/>
    <w:next w:val="Normal"/>
    <w:uiPriority w:val="99"/>
    <w:rsid w:val="00156DDC"/>
    <w:rPr>
      <w:lang w:val="en-IN" w:eastAsia="en-IN"/>
    </w:rPr>
  </w:style>
  <w:style w:type="paragraph" w:styleId="BalloonText">
    <w:name w:val="Balloon Text"/>
    <w:basedOn w:val="Normal"/>
    <w:link w:val="BalloonTextChar"/>
    <w:uiPriority w:val="99"/>
    <w:semiHidden/>
    <w:unhideWhenUsed/>
    <w:rsid w:val="00F64F63"/>
    <w:rPr>
      <w:rFonts w:ascii="Tahoma" w:hAnsi="Tahoma" w:cs="Tahoma"/>
      <w:sz w:val="16"/>
      <w:szCs w:val="16"/>
    </w:rPr>
  </w:style>
  <w:style w:type="character" w:customStyle="1" w:styleId="BalloonTextChar">
    <w:name w:val="Balloon Text Char"/>
    <w:basedOn w:val="DefaultParagraphFont"/>
    <w:link w:val="BalloonText"/>
    <w:uiPriority w:val="99"/>
    <w:semiHidden/>
    <w:rsid w:val="00F64F63"/>
    <w:rPr>
      <w:rFonts w:ascii="Tahoma" w:eastAsiaTheme="minorEastAsia" w:hAnsi="Tahoma" w:cs="Tahoma"/>
      <w:sz w:val="16"/>
      <w:szCs w:val="16"/>
    </w:rPr>
  </w:style>
  <w:style w:type="paragraph" w:styleId="Header">
    <w:name w:val="header"/>
    <w:basedOn w:val="Normal"/>
    <w:link w:val="HeaderChar"/>
    <w:uiPriority w:val="99"/>
    <w:unhideWhenUsed/>
    <w:rsid w:val="00535398"/>
    <w:pPr>
      <w:tabs>
        <w:tab w:val="center" w:pos="4680"/>
        <w:tab w:val="right" w:pos="9360"/>
      </w:tabs>
    </w:pPr>
  </w:style>
  <w:style w:type="character" w:customStyle="1" w:styleId="HeaderChar">
    <w:name w:val="Header Char"/>
    <w:basedOn w:val="DefaultParagraphFont"/>
    <w:link w:val="Header"/>
    <w:uiPriority w:val="99"/>
    <w:rsid w:val="00535398"/>
    <w:rPr>
      <w:rFonts w:ascii="Berkeley-Medium" w:eastAsiaTheme="minorEastAsia" w:hAnsi="Berkeley-Medium" w:cs="Berkeley-Medium"/>
    </w:rPr>
  </w:style>
  <w:style w:type="paragraph" w:styleId="Footer">
    <w:name w:val="footer"/>
    <w:basedOn w:val="Normal"/>
    <w:link w:val="FooterChar"/>
    <w:uiPriority w:val="99"/>
    <w:unhideWhenUsed/>
    <w:rsid w:val="00535398"/>
    <w:pPr>
      <w:tabs>
        <w:tab w:val="center" w:pos="4680"/>
        <w:tab w:val="right" w:pos="9360"/>
      </w:tabs>
    </w:pPr>
  </w:style>
  <w:style w:type="character" w:customStyle="1" w:styleId="FooterChar">
    <w:name w:val="Footer Char"/>
    <w:basedOn w:val="DefaultParagraphFont"/>
    <w:link w:val="Footer"/>
    <w:uiPriority w:val="99"/>
    <w:rsid w:val="00535398"/>
    <w:rPr>
      <w:rFonts w:ascii="Berkeley-Medium" w:eastAsiaTheme="minorEastAsia" w:hAnsi="Berkeley-Medium" w:cs="Berkeley-Medium"/>
    </w:rPr>
  </w:style>
  <w:style w:type="character" w:styleId="PlaceholderText">
    <w:name w:val="Placeholder Text"/>
    <w:basedOn w:val="DefaultParagraphFont"/>
    <w:uiPriority w:val="99"/>
    <w:semiHidden/>
    <w:rsid w:val="002F666F"/>
    <w:rPr>
      <w:color w:val="808080"/>
    </w:rPr>
  </w:style>
  <w:style w:type="character" w:styleId="CommentReference">
    <w:name w:val="annotation reference"/>
    <w:basedOn w:val="DefaultParagraphFont"/>
    <w:uiPriority w:val="99"/>
    <w:semiHidden/>
    <w:unhideWhenUsed/>
    <w:rsid w:val="009A2DA1"/>
    <w:rPr>
      <w:sz w:val="16"/>
      <w:szCs w:val="16"/>
    </w:rPr>
  </w:style>
  <w:style w:type="paragraph" w:styleId="CommentText">
    <w:name w:val="annotation text"/>
    <w:basedOn w:val="Normal"/>
    <w:link w:val="CommentTextChar"/>
    <w:uiPriority w:val="99"/>
    <w:semiHidden/>
    <w:unhideWhenUsed/>
    <w:rsid w:val="009A2DA1"/>
    <w:rPr>
      <w:sz w:val="20"/>
      <w:szCs w:val="20"/>
    </w:rPr>
  </w:style>
  <w:style w:type="character" w:customStyle="1" w:styleId="CommentTextChar">
    <w:name w:val="Comment Text Char"/>
    <w:basedOn w:val="DefaultParagraphFont"/>
    <w:link w:val="CommentText"/>
    <w:uiPriority w:val="99"/>
    <w:semiHidden/>
    <w:rsid w:val="009A2DA1"/>
    <w:rPr>
      <w:rFonts w:ascii="Berkeley-Medium" w:eastAsiaTheme="minorEastAsia" w:hAnsi="Berkeley-Medium" w:cs="Berkeley-Medium"/>
      <w:sz w:val="20"/>
      <w:szCs w:val="20"/>
    </w:rPr>
  </w:style>
  <w:style w:type="paragraph" w:styleId="CommentSubject">
    <w:name w:val="annotation subject"/>
    <w:basedOn w:val="CommentText"/>
    <w:next w:val="CommentText"/>
    <w:link w:val="CommentSubjectChar"/>
    <w:uiPriority w:val="99"/>
    <w:semiHidden/>
    <w:unhideWhenUsed/>
    <w:rsid w:val="009A2DA1"/>
    <w:rPr>
      <w:b/>
      <w:bCs/>
    </w:rPr>
  </w:style>
  <w:style w:type="character" w:customStyle="1" w:styleId="CommentSubjectChar">
    <w:name w:val="Comment Subject Char"/>
    <w:basedOn w:val="CommentTextChar"/>
    <w:link w:val="CommentSubject"/>
    <w:uiPriority w:val="99"/>
    <w:semiHidden/>
    <w:rsid w:val="009A2DA1"/>
    <w:rPr>
      <w:rFonts w:ascii="Berkeley-Medium" w:eastAsiaTheme="minorEastAsia" w:hAnsi="Berkeley-Medium" w:cs="Berkeley-Medium"/>
      <w:b/>
      <w:bCs/>
      <w:sz w:val="20"/>
      <w:szCs w:val="20"/>
    </w:rPr>
  </w:style>
  <w:style w:type="character" w:styleId="Hyperlink">
    <w:name w:val="Hyperlink"/>
    <w:basedOn w:val="DefaultParagraphFont"/>
    <w:uiPriority w:val="99"/>
    <w:unhideWhenUsed/>
    <w:rsid w:val="00325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2545">
      <w:bodyDiv w:val="1"/>
      <w:marLeft w:val="0"/>
      <w:marRight w:val="0"/>
      <w:marTop w:val="0"/>
      <w:marBottom w:val="0"/>
      <w:divBdr>
        <w:top w:val="none" w:sz="0" w:space="0" w:color="auto"/>
        <w:left w:val="none" w:sz="0" w:space="0" w:color="auto"/>
        <w:bottom w:val="none" w:sz="0" w:space="0" w:color="auto"/>
        <w:right w:val="none" w:sz="0" w:space="0" w:color="auto"/>
      </w:divBdr>
      <w:divsChild>
        <w:div w:id="58331167">
          <w:marLeft w:val="0"/>
          <w:marRight w:val="0"/>
          <w:marTop w:val="0"/>
          <w:marBottom w:val="0"/>
          <w:divBdr>
            <w:top w:val="none" w:sz="0" w:space="0" w:color="auto"/>
            <w:left w:val="none" w:sz="0" w:space="0" w:color="auto"/>
            <w:bottom w:val="none" w:sz="0" w:space="0" w:color="auto"/>
            <w:right w:val="none" w:sz="0" w:space="0" w:color="auto"/>
          </w:divBdr>
        </w:div>
      </w:divsChild>
    </w:div>
    <w:div w:id="316036760">
      <w:bodyDiv w:val="1"/>
      <w:marLeft w:val="0"/>
      <w:marRight w:val="0"/>
      <w:marTop w:val="0"/>
      <w:marBottom w:val="0"/>
      <w:divBdr>
        <w:top w:val="none" w:sz="0" w:space="0" w:color="auto"/>
        <w:left w:val="none" w:sz="0" w:space="0" w:color="auto"/>
        <w:bottom w:val="none" w:sz="0" w:space="0" w:color="auto"/>
        <w:right w:val="none" w:sz="0" w:space="0" w:color="auto"/>
      </w:divBdr>
      <w:divsChild>
        <w:div w:id="1428233478">
          <w:marLeft w:val="0"/>
          <w:marRight w:val="0"/>
          <w:marTop w:val="0"/>
          <w:marBottom w:val="0"/>
          <w:divBdr>
            <w:top w:val="none" w:sz="0" w:space="0" w:color="auto"/>
            <w:left w:val="none" w:sz="0" w:space="0" w:color="auto"/>
            <w:bottom w:val="none" w:sz="0" w:space="0" w:color="auto"/>
            <w:right w:val="none" w:sz="0" w:space="0" w:color="auto"/>
          </w:divBdr>
        </w:div>
      </w:divsChild>
    </w:div>
    <w:div w:id="391268659">
      <w:bodyDiv w:val="1"/>
      <w:marLeft w:val="0"/>
      <w:marRight w:val="0"/>
      <w:marTop w:val="0"/>
      <w:marBottom w:val="0"/>
      <w:divBdr>
        <w:top w:val="none" w:sz="0" w:space="0" w:color="auto"/>
        <w:left w:val="none" w:sz="0" w:space="0" w:color="auto"/>
        <w:bottom w:val="none" w:sz="0" w:space="0" w:color="auto"/>
        <w:right w:val="none" w:sz="0" w:space="0" w:color="auto"/>
      </w:divBdr>
      <w:divsChild>
        <w:div w:id="1177386484">
          <w:marLeft w:val="0"/>
          <w:marRight w:val="0"/>
          <w:marTop w:val="0"/>
          <w:marBottom w:val="0"/>
          <w:divBdr>
            <w:top w:val="none" w:sz="0" w:space="0" w:color="auto"/>
            <w:left w:val="none" w:sz="0" w:space="0" w:color="auto"/>
            <w:bottom w:val="none" w:sz="0" w:space="0" w:color="auto"/>
            <w:right w:val="none" w:sz="0" w:space="0" w:color="auto"/>
          </w:divBdr>
        </w:div>
      </w:divsChild>
    </w:div>
    <w:div w:id="1039817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png"/><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8.wmf"/><Relationship Id="rId68" Type="http://schemas.microsoft.com/office/2011/relationships/people" Target="peop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3.wmf"/><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png"/><Relationship Id="rId49" Type="http://schemas.openxmlformats.org/officeDocument/2006/relationships/image" Target="media/image43.wmf"/><Relationship Id="rId57" Type="http://schemas.openxmlformats.org/officeDocument/2006/relationships/image" Target="media/image52.png"/><Relationship Id="rId61" Type="http://schemas.openxmlformats.org/officeDocument/2006/relationships/image" Target="media/image56.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5.wmf"/><Relationship Id="rId65" Type="http://schemas.openxmlformats.org/officeDocument/2006/relationships/hyperlink" Target="https://doi.org/10.18637%2Fjss.v076.i01"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9.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7.wmf"/></Relationships>
</file>

<file path=word/_rels/footnotes.xml.rels><?xml version="1.0" encoding="UTF-8" standalone="yes"?>
<Relationships xmlns="http://schemas.openxmlformats.org/package/2006/relationships"><Relationship Id="rId1" Type="http://schemas.openxmlformats.org/officeDocument/2006/relationships/image" Target="media/image5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D0DB0-3B46-4986-B208-5480A14E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41</Pages>
  <Words>10824</Words>
  <Characters>61697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c:creator>
  <cp:lastModifiedBy>Joe Rodgers</cp:lastModifiedBy>
  <cp:revision>5</cp:revision>
  <cp:lastPrinted>2021-09-07T18:57:00Z</cp:lastPrinted>
  <dcterms:created xsi:type="dcterms:W3CDTF">2021-09-07T19:04:00Z</dcterms:created>
  <dcterms:modified xsi:type="dcterms:W3CDTF">2021-09-07T20:04:00Z</dcterms:modified>
</cp:coreProperties>
</file>