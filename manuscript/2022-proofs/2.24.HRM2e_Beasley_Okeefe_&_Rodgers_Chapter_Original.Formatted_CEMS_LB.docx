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9352E" w14:textId="77777777" w:rsidR="00E57CE8" w:rsidRPr="00241D48" w:rsidRDefault="00E57CE8" w:rsidP="00E57CE8">
      <w:pPr>
        <w:pStyle w:val="Heading1"/>
        <w:snapToGrid w:val="0"/>
        <w:spacing w:line="480" w:lineRule="auto"/>
        <w:jc w:val="left"/>
        <w:rPr>
          <w:ins w:id="0" w:author="EPH" w:date="2022-06-08T10:04:00Z"/>
          <w:rFonts w:cs="Times New Roman"/>
          <w:sz w:val="22"/>
          <w:szCs w:val="22"/>
          <w:rPrChange w:id="1" w:author="Lou Bruno" w:date="2022-06-18T13:56:00Z">
            <w:rPr>
              <w:ins w:id="2" w:author="EPH" w:date="2022-06-08T10:04:00Z"/>
              <w:rFonts w:cs="Times New Roman"/>
              <w:b/>
              <w:sz w:val="22"/>
              <w:szCs w:val="22"/>
            </w:rPr>
          </w:rPrChange>
        </w:rPr>
      </w:pPr>
      <w:ins w:id="3" w:author="EPH" w:date="2022-06-08T10:04:00Z">
        <w:r w:rsidRPr="00241D48">
          <w:rPr>
            <w:rFonts w:cs="Times New Roman"/>
            <w:sz w:val="22"/>
            <w:szCs w:val="22"/>
            <w:highlight w:val="cyan"/>
            <w:rPrChange w:id="4" w:author="Lou Bruno" w:date="2022-06-18T13:56:00Z">
              <w:rPr>
                <w:rFonts w:cs="Times New Roman"/>
                <w:b/>
                <w:sz w:val="22"/>
                <w:szCs w:val="22"/>
                <w:highlight w:val="yellow"/>
              </w:rPr>
            </w:rPrChange>
          </w:rPr>
          <w:t>[All URLs appearing in this chapter have been verified. CE]</w:t>
        </w:r>
      </w:ins>
    </w:p>
    <w:p w14:paraId="776A2E27" w14:textId="77777777" w:rsidR="00E57CE8" w:rsidRPr="00241D48" w:rsidRDefault="00E57CE8" w:rsidP="00E57CE8">
      <w:pPr>
        <w:pStyle w:val="Heading1"/>
        <w:snapToGrid w:val="0"/>
        <w:spacing w:line="480" w:lineRule="auto"/>
        <w:jc w:val="left"/>
        <w:rPr>
          <w:ins w:id="5" w:author="EPH" w:date="2022-06-08T10:04:00Z"/>
          <w:rFonts w:cs="Times New Roman"/>
          <w:sz w:val="22"/>
          <w:szCs w:val="22"/>
          <w:rPrChange w:id="6" w:author="Lou Bruno" w:date="2022-06-18T13:56:00Z">
            <w:rPr>
              <w:ins w:id="7" w:author="EPH" w:date="2022-06-08T10:04:00Z"/>
              <w:rFonts w:cs="Times New Roman"/>
              <w:b/>
              <w:sz w:val="22"/>
              <w:szCs w:val="22"/>
            </w:rPr>
          </w:rPrChange>
        </w:rPr>
      </w:pPr>
    </w:p>
    <w:p w14:paraId="3F798587" w14:textId="4FAD1BB1" w:rsidR="00E57CE8" w:rsidRPr="00241D48" w:rsidRDefault="00E57CE8" w:rsidP="00E57CE8">
      <w:pPr>
        <w:pStyle w:val="Heading1"/>
        <w:snapToGrid w:val="0"/>
        <w:spacing w:line="480" w:lineRule="auto"/>
        <w:jc w:val="left"/>
        <w:rPr>
          <w:ins w:id="8" w:author="EPH" w:date="2022-06-08T10:04:00Z"/>
          <w:rFonts w:cs="Times New Roman"/>
          <w:sz w:val="22"/>
          <w:szCs w:val="22"/>
          <w:rPrChange w:id="9" w:author="Lou Bruno" w:date="2022-06-18T13:56:00Z">
            <w:rPr>
              <w:ins w:id="10" w:author="EPH" w:date="2022-06-08T10:04:00Z"/>
              <w:rFonts w:cs="Times New Roman"/>
              <w:b/>
              <w:sz w:val="22"/>
              <w:szCs w:val="22"/>
            </w:rPr>
          </w:rPrChange>
        </w:rPr>
      </w:pPr>
      <w:ins w:id="11" w:author="EPH" w:date="2022-06-08T10:04:00Z">
        <w:r w:rsidRPr="00241D48">
          <w:rPr>
            <w:rFonts w:cs="Times New Roman"/>
            <w:sz w:val="22"/>
            <w:szCs w:val="22"/>
            <w:rPrChange w:id="12" w:author="Lou Bruno" w:date="2022-06-18T13:56:00Z">
              <w:rPr>
                <w:rFonts w:cs="Times New Roman"/>
                <w:b/>
                <w:sz w:val="22"/>
                <w:szCs w:val="22"/>
              </w:rPr>
            </w:rPrChange>
          </w:rPr>
          <w:t>&lt;</w:t>
        </w:r>
        <w:proofErr w:type="spellStart"/>
        <w:r w:rsidRPr="00241D48">
          <w:rPr>
            <w:rFonts w:cs="Times New Roman"/>
            <w:sz w:val="22"/>
            <w:szCs w:val="22"/>
            <w:rPrChange w:id="13" w:author="Lou Bruno" w:date="2022-06-18T13:56:00Z">
              <w:rPr>
                <w:rFonts w:cs="Times New Roman"/>
                <w:b/>
                <w:sz w:val="22"/>
                <w:szCs w:val="22"/>
              </w:rPr>
            </w:rPrChange>
          </w:rPr>
          <w:t>rrh</w:t>
        </w:r>
        <w:proofErr w:type="spellEnd"/>
        <w:r w:rsidRPr="00241D48">
          <w:rPr>
            <w:rFonts w:cs="Times New Roman"/>
            <w:sz w:val="22"/>
            <w:szCs w:val="22"/>
            <w:rPrChange w:id="14" w:author="Lou Bruno" w:date="2022-06-18T13:56:00Z">
              <w:rPr>
                <w:rFonts w:cs="Times New Roman"/>
                <w:b/>
                <w:sz w:val="22"/>
                <w:szCs w:val="22"/>
              </w:rPr>
            </w:rPrChange>
          </w:rPr>
          <w:t>&gt;</w:t>
        </w:r>
      </w:ins>
      <w:ins w:id="15" w:author="EPH" w:date="2022-06-08T10:05:00Z">
        <w:r w:rsidRPr="00241D48">
          <w:rPr>
            <w:rFonts w:cs="Times New Roman"/>
            <w:sz w:val="22"/>
            <w:szCs w:val="22"/>
            <w:rPrChange w:id="16" w:author="Lou Bruno" w:date="2022-06-18T13:56:00Z">
              <w:rPr>
                <w:rFonts w:cs="Times New Roman"/>
                <w:b/>
                <w:sz w:val="22"/>
                <w:szCs w:val="22"/>
              </w:rPr>
            </w:rPrChange>
          </w:rPr>
          <w:t>Fundamentals of Bootstrapping and Monte Carlo Methods</w:t>
        </w:r>
      </w:ins>
    </w:p>
    <w:p w14:paraId="34047385" w14:textId="5870CD4B" w:rsidR="00E57CE8" w:rsidRPr="00241D48" w:rsidRDefault="00E57CE8" w:rsidP="00E57CE8">
      <w:pPr>
        <w:pStyle w:val="Heading1"/>
        <w:snapToGrid w:val="0"/>
        <w:spacing w:line="480" w:lineRule="auto"/>
        <w:jc w:val="left"/>
        <w:rPr>
          <w:ins w:id="17" w:author="EPH" w:date="2022-06-08T10:04:00Z"/>
          <w:rFonts w:cs="Times New Roman"/>
          <w:sz w:val="22"/>
          <w:szCs w:val="22"/>
          <w:rPrChange w:id="18" w:author="Lou Bruno" w:date="2022-06-18T13:56:00Z">
            <w:rPr>
              <w:ins w:id="19" w:author="EPH" w:date="2022-06-08T10:04:00Z"/>
              <w:rFonts w:cs="Times New Roman"/>
              <w:b/>
              <w:sz w:val="22"/>
              <w:szCs w:val="22"/>
            </w:rPr>
          </w:rPrChange>
        </w:rPr>
      </w:pPr>
      <w:ins w:id="20" w:author="EPH" w:date="2022-06-08T10:04:00Z">
        <w:r w:rsidRPr="00241D48">
          <w:rPr>
            <w:rFonts w:cs="Times New Roman"/>
            <w:sz w:val="22"/>
            <w:szCs w:val="22"/>
            <w:rPrChange w:id="21" w:author="Lou Bruno" w:date="2022-06-18T13:56:00Z">
              <w:rPr>
                <w:rFonts w:cs="Times New Roman"/>
                <w:b/>
                <w:sz w:val="22"/>
                <w:szCs w:val="22"/>
              </w:rPr>
            </w:rPrChange>
          </w:rPr>
          <w:t>&lt;</w:t>
        </w:r>
        <w:proofErr w:type="spellStart"/>
        <w:r w:rsidRPr="00241D48">
          <w:rPr>
            <w:rFonts w:cs="Times New Roman"/>
            <w:sz w:val="22"/>
            <w:szCs w:val="22"/>
            <w:rPrChange w:id="22" w:author="Lou Bruno" w:date="2022-06-18T13:56:00Z">
              <w:rPr>
                <w:rFonts w:cs="Times New Roman"/>
                <w:b/>
                <w:sz w:val="22"/>
                <w:szCs w:val="22"/>
              </w:rPr>
            </w:rPrChange>
          </w:rPr>
          <w:t>vrh</w:t>
        </w:r>
        <w:proofErr w:type="spellEnd"/>
        <w:r w:rsidRPr="00241D48">
          <w:rPr>
            <w:rFonts w:cs="Times New Roman"/>
            <w:sz w:val="22"/>
            <w:szCs w:val="22"/>
            <w:rPrChange w:id="23" w:author="Lou Bruno" w:date="2022-06-18T13:56:00Z">
              <w:rPr>
                <w:rFonts w:cs="Times New Roman"/>
                <w:b/>
                <w:sz w:val="22"/>
                <w:szCs w:val="22"/>
              </w:rPr>
            </w:rPrChange>
          </w:rPr>
          <w:t>&gt;</w:t>
        </w:r>
      </w:ins>
      <w:moveToRangeStart w:id="24" w:author="EPH" w:date="2022-06-08T10:05:00Z" w:name="move105575149"/>
      <w:del w:id="25" w:author="EPH" w:date="2022-06-08T10:05:00Z">
        <w:r w:rsidRPr="00241D48" w:rsidDel="00E57CE8">
          <w:rPr>
            <w:rFonts w:cs="Times New Roman"/>
            <w:i/>
            <w:sz w:val="22"/>
            <w:szCs w:val="22"/>
            <w:rPrChange w:id="26" w:author="Lou Bruno" w:date="2022-06-18T13:56:00Z">
              <w:rPr>
                <w:rFonts w:cs="Times New Roman"/>
                <w:b/>
                <w:sz w:val="22"/>
                <w:szCs w:val="22"/>
              </w:rPr>
            </w:rPrChange>
          </w:rPr>
          <w:delText xml:space="preserve">William Howard </w:delText>
        </w:r>
      </w:del>
      <w:del w:id="27" w:author="EPH" w:date="2022-06-08T10:08:00Z">
        <w:r w:rsidRPr="00241D48" w:rsidDel="00805969">
          <w:rPr>
            <w:rFonts w:cs="Times New Roman"/>
            <w:i/>
            <w:sz w:val="22"/>
            <w:szCs w:val="22"/>
            <w:rPrChange w:id="28" w:author="Lou Bruno" w:date="2022-06-18T13:56:00Z">
              <w:rPr>
                <w:rFonts w:cs="Times New Roman"/>
                <w:b/>
                <w:sz w:val="22"/>
                <w:szCs w:val="22"/>
              </w:rPr>
            </w:rPrChange>
          </w:rPr>
          <w:delText xml:space="preserve">Beasley, </w:delText>
        </w:r>
      </w:del>
      <w:del w:id="29" w:author="EPH" w:date="2022-06-08T10:05:00Z">
        <w:r w:rsidRPr="00241D48" w:rsidDel="00E57CE8">
          <w:rPr>
            <w:rFonts w:cs="Times New Roman"/>
            <w:i/>
            <w:sz w:val="22"/>
            <w:szCs w:val="22"/>
            <w:rPrChange w:id="30" w:author="Lou Bruno" w:date="2022-06-18T13:56:00Z">
              <w:rPr>
                <w:rFonts w:cs="Times New Roman"/>
                <w:b/>
                <w:sz w:val="22"/>
                <w:szCs w:val="22"/>
              </w:rPr>
            </w:rPrChange>
          </w:rPr>
          <w:delText xml:space="preserve">Patrick </w:delText>
        </w:r>
      </w:del>
      <w:del w:id="31" w:author="EPH" w:date="2022-06-08T10:08:00Z">
        <w:r w:rsidRPr="00241D48" w:rsidDel="00805969">
          <w:rPr>
            <w:rFonts w:cs="Times New Roman"/>
            <w:i/>
            <w:sz w:val="22"/>
            <w:szCs w:val="22"/>
            <w:rPrChange w:id="32" w:author="Lou Bruno" w:date="2022-06-18T13:56:00Z">
              <w:rPr>
                <w:rFonts w:cs="Times New Roman"/>
                <w:b/>
                <w:sz w:val="22"/>
                <w:szCs w:val="22"/>
              </w:rPr>
            </w:rPrChange>
          </w:rPr>
          <w:delText xml:space="preserve">O’Keefe, and </w:delText>
        </w:r>
      </w:del>
      <w:del w:id="33" w:author="EPH" w:date="2022-06-08T10:05:00Z">
        <w:r w:rsidRPr="00241D48" w:rsidDel="00E57CE8">
          <w:rPr>
            <w:rFonts w:cs="Times New Roman"/>
            <w:i/>
            <w:sz w:val="22"/>
            <w:szCs w:val="22"/>
            <w:rPrChange w:id="34" w:author="Lou Bruno" w:date="2022-06-18T13:56:00Z">
              <w:rPr>
                <w:rFonts w:cs="Times New Roman"/>
                <w:b/>
                <w:sz w:val="22"/>
                <w:szCs w:val="22"/>
              </w:rPr>
            </w:rPrChange>
          </w:rPr>
          <w:delText xml:space="preserve">Joseph Lee </w:delText>
        </w:r>
      </w:del>
      <w:del w:id="35" w:author="EPH" w:date="2022-06-08T10:08:00Z">
        <w:r w:rsidRPr="00241D48" w:rsidDel="00805969">
          <w:rPr>
            <w:rFonts w:cs="Times New Roman"/>
            <w:i/>
            <w:sz w:val="22"/>
            <w:szCs w:val="22"/>
            <w:rPrChange w:id="36" w:author="Lou Bruno" w:date="2022-06-18T13:56:00Z">
              <w:rPr>
                <w:rFonts w:cs="Times New Roman"/>
                <w:b/>
                <w:sz w:val="22"/>
                <w:szCs w:val="22"/>
              </w:rPr>
            </w:rPrChange>
          </w:rPr>
          <w:delText>Rodgers</w:delText>
        </w:r>
      </w:del>
      <w:moveToRangeEnd w:id="24"/>
      <w:ins w:id="37" w:author="EPH" w:date="2022-06-08T10:08:00Z">
        <w:r w:rsidR="00805969" w:rsidRPr="00241D48">
          <w:rPr>
            <w:rFonts w:cs="Times New Roman"/>
            <w:i/>
            <w:sz w:val="22"/>
            <w:szCs w:val="22"/>
            <w:rPrChange w:id="38" w:author="Lou Bruno" w:date="2022-06-18T13:56:00Z">
              <w:rPr>
                <w:rFonts w:cs="Times New Roman"/>
                <w:b/>
                <w:sz w:val="22"/>
                <w:szCs w:val="22"/>
              </w:rPr>
            </w:rPrChange>
          </w:rPr>
          <w:t>Beasley, O’Keefe, and Rodgers</w:t>
        </w:r>
      </w:ins>
    </w:p>
    <w:p w14:paraId="29D0893D" w14:textId="74E618EA" w:rsidR="00E57CE8" w:rsidRPr="00241D48" w:rsidRDefault="00E57CE8" w:rsidP="00E57CE8">
      <w:pPr>
        <w:pStyle w:val="Heading1"/>
        <w:snapToGrid w:val="0"/>
        <w:spacing w:line="480" w:lineRule="auto"/>
        <w:jc w:val="left"/>
        <w:rPr>
          <w:ins w:id="39" w:author="EPH" w:date="2022-06-08T10:04:00Z"/>
          <w:rFonts w:cs="Times New Roman"/>
          <w:sz w:val="22"/>
          <w:szCs w:val="22"/>
          <w:rPrChange w:id="40" w:author="Lou Bruno" w:date="2022-06-18T13:56:00Z">
            <w:rPr>
              <w:ins w:id="41" w:author="EPH" w:date="2022-06-08T10:04:00Z"/>
              <w:rFonts w:cs="Times New Roman"/>
              <w:b/>
              <w:sz w:val="22"/>
              <w:szCs w:val="22"/>
            </w:rPr>
          </w:rPrChange>
        </w:rPr>
      </w:pPr>
      <w:ins w:id="42" w:author="EPH" w:date="2022-06-08T10:04:00Z">
        <w:r w:rsidRPr="00241D48">
          <w:rPr>
            <w:rFonts w:cs="Times New Roman"/>
            <w:sz w:val="22"/>
            <w:szCs w:val="22"/>
            <w:rPrChange w:id="43" w:author="Lou Bruno" w:date="2022-06-18T13:56:00Z">
              <w:rPr>
                <w:rFonts w:cs="Times New Roman"/>
                <w:b/>
                <w:sz w:val="22"/>
                <w:szCs w:val="22"/>
              </w:rPr>
            </w:rPrChange>
          </w:rPr>
          <w:t>&lt;</w:t>
        </w:r>
        <w:proofErr w:type="spellStart"/>
        <w:r w:rsidRPr="00241D48">
          <w:rPr>
            <w:rFonts w:cs="Times New Roman"/>
            <w:sz w:val="22"/>
            <w:szCs w:val="22"/>
            <w:rPrChange w:id="44" w:author="Lou Bruno" w:date="2022-06-18T13:56:00Z">
              <w:rPr>
                <w:rFonts w:cs="Times New Roman"/>
                <w:b/>
                <w:sz w:val="22"/>
                <w:szCs w:val="22"/>
              </w:rPr>
            </w:rPrChange>
          </w:rPr>
          <w:t>ack</w:t>
        </w:r>
        <w:proofErr w:type="spellEnd"/>
        <w:r w:rsidRPr="00241D48">
          <w:rPr>
            <w:rFonts w:cs="Times New Roman"/>
            <w:sz w:val="22"/>
            <w:szCs w:val="22"/>
            <w:rPrChange w:id="45" w:author="Lou Bruno" w:date="2022-06-18T13:56:00Z">
              <w:rPr>
                <w:rFonts w:cs="Times New Roman"/>
                <w:b/>
                <w:sz w:val="22"/>
                <w:szCs w:val="22"/>
              </w:rPr>
            </w:rPrChange>
          </w:rPr>
          <w:t>&gt;https://doi.org/10.1037/0000319-02</w:t>
        </w:r>
      </w:ins>
      <w:ins w:id="46" w:author="EPH" w:date="2022-06-08T10:05:00Z">
        <w:r w:rsidRPr="00241D48">
          <w:rPr>
            <w:rFonts w:cs="Times New Roman"/>
            <w:sz w:val="22"/>
            <w:szCs w:val="22"/>
            <w:rPrChange w:id="47" w:author="Lou Bruno" w:date="2022-06-18T13:56:00Z">
              <w:rPr>
                <w:rFonts w:cs="Times New Roman"/>
                <w:b/>
                <w:sz w:val="22"/>
                <w:szCs w:val="22"/>
              </w:rPr>
            </w:rPrChange>
          </w:rPr>
          <w:t>4</w:t>
        </w:r>
      </w:ins>
    </w:p>
    <w:p w14:paraId="402DAD6C" w14:textId="77777777" w:rsidR="00E57CE8" w:rsidRPr="00241D48" w:rsidRDefault="00E57CE8" w:rsidP="00E57CE8">
      <w:pPr>
        <w:pStyle w:val="Heading1"/>
        <w:snapToGrid w:val="0"/>
        <w:spacing w:line="480" w:lineRule="auto"/>
        <w:jc w:val="left"/>
        <w:rPr>
          <w:ins w:id="48" w:author="EPH" w:date="2022-06-08T10:04:00Z"/>
          <w:rFonts w:cs="Times New Roman"/>
          <w:sz w:val="22"/>
          <w:szCs w:val="22"/>
          <w:rPrChange w:id="49" w:author="Lou Bruno" w:date="2022-06-18T13:56:00Z">
            <w:rPr>
              <w:ins w:id="50" w:author="EPH" w:date="2022-06-08T10:04:00Z"/>
              <w:rFonts w:cs="Times New Roman"/>
              <w:b/>
              <w:sz w:val="22"/>
              <w:szCs w:val="22"/>
            </w:rPr>
          </w:rPrChange>
        </w:rPr>
      </w:pPr>
      <w:ins w:id="51" w:author="EPH" w:date="2022-06-08T10:04:00Z">
        <w:r w:rsidRPr="00241D48">
          <w:rPr>
            <w:rFonts w:cs="Times New Roman"/>
            <w:i/>
            <w:iCs/>
            <w:sz w:val="22"/>
            <w:szCs w:val="22"/>
            <w:rPrChange w:id="52" w:author="Lou Bruno" w:date="2022-06-18T13:56:00Z">
              <w:rPr>
                <w:rFonts w:cs="Times New Roman"/>
                <w:b/>
                <w:i/>
                <w:iCs/>
                <w:sz w:val="22"/>
                <w:szCs w:val="22"/>
              </w:rPr>
            </w:rPrChange>
          </w:rPr>
          <w:t>APA Handbook of Research Methods in Psychology, Second Edition: Vol. 2. Research Designs: Quantitative, Qualitative, Neuropsychological, and Biological</w:t>
        </w:r>
        <w:r w:rsidRPr="00241D48">
          <w:rPr>
            <w:rFonts w:cs="Times New Roman"/>
            <w:sz w:val="22"/>
            <w:szCs w:val="22"/>
            <w:rPrChange w:id="53" w:author="Lou Bruno" w:date="2022-06-18T13:56:00Z">
              <w:rPr>
                <w:rFonts w:cs="Times New Roman"/>
                <w:b/>
                <w:sz w:val="22"/>
                <w:szCs w:val="22"/>
              </w:rPr>
            </w:rPrChange>
          </w:rPr>
          <w:t>, H. Cooper (Editor-in-Chief)</w:t>
        </w:r>
      </w:ins>
    </w:p>
    <w:p w14:paraId="3362CDEB" w14:textId="77777777" w:rsidR="00E57CE8" w:rsidRPr="00241D48" w:rsidRDefault="00E57CE8" w:rsidP="00E57CE8">
      <w:pPr>
        <w:pStyle w:val="Heading1"/>
        <w:snapToGrid w:val="0"/>
        <w:spacing w:line="480" w:lineRule="auto"/>
        <w:jc w:val="left"/>
        <w:rPr>
          <w:ins w:id="54" w:author="Lou Bruno" w:date="2022-06-18T13:55:00Z"/>
          <w:rFonts w:cs="Times New Roman"/>
          <w:sz w:val="22"/>
          <w:szCs w:val="22"/>
          <w:rPrChange w:id="55" w:author="Lou Bruno" w:date="2022-06-18T13:56:00Z">
            <w:rPr>
              <w:ins w:id="56" w:author="Lou Bruno" w:date="2022-06-18T13:55:00Z"/>
              <w:rFonts w:cs="Times New Roman"/>
              <w:b/>
              <w:sz w:val="22"/>
              <w:szCs w:val="22"/>
            </w:rPr>
          </w:rPrChange>
        </w:rPr>
      </w:pPr>
      <w:ins w:id="57" w:author="EPH" w:date="2022-06-08T10:04:00Z">
        <w:r w:rsidRPr="00241D48">
          <w:rPr>
            <w:rFonts w:cs="Times New Roman"/>
            <w:sz w:val="22"/>
            <w:szCs w:val="22"/>
            <w:rPrChange w:id="58" w:author="Lou Bruno" w:date="2022-06-18T13:56:00Z">
              <w:rPr>
                <w:rFonts w:cs="Times New Roman"/>
                <w:b/>
                <w:sz w:val="22"/>
                <w:szCs w:val="22"/>
              </w:rPr>
            </w:rPrChange>
          </w:rPr>
          <w:t>Copyright © 2023 by the American Psychological Association. All rights reserved.</w:t>
        </w:r>
      </w:ins>
    </w:p>
    <w:p w14:paraId="2B90C934" w14:textId="77777777" w:rsidR="00241D48" w:rsidRPr="00241D48" w:rsidRDefault="00241D48">
      <w:pPr>
        <w:rPr>
          <w:ins w:id="59" w:author="EPH" w:date="2022-06-08T10:04:00Z"/>
          <w:rPrChange w:id="60" w:author="Lou Bruno" w:date="2022-06-18T13:55:00Z">
            <w:rPr>
              <w:ins w:id="61" w:author="EPH" w:date="2022-06-08T10:04:00Z"/>
              <w:rFonts w:cs="Times New Roman"/>
              <w:b/>
              <w:sz w:val="22"/>
              <w:szCs w:val="22"/>
            </w:rPr>
          </w:rPrChange>
        </w:rPr>
        <w:pPrChange w:id="62" w:author="Lou Bruno" w:date="2022-06-18T13:55:00Z">
          <w:pPr>
            <w:pStyle w:val="Heading1"/>
            <w:snapToGrid w:val="0"/>
            <w:spacing w:line="480" w:lineRule="auto"/>
            <w:jc w:val="left"/>
          </w:pPr>
        </w:pPrChange>
      </w:pPr>
    </w:p>
    <w:p w14:paraId="13042BFC" w14:textId="77777777" w:rsidR="00B46403" w:rsidRDefault="00B46403" w:rsidP="009B3D7A">
      <w:pPr>
        <w:pStyle w:val="Heading1"/>
        <w:snapToGrid w:val="0"/>
        <w:spacing w:line="480" w:lineRule="auto"/>
        <w:rPr>
          <w:ins w:id="63" w:author="Lou Bruno" w:date="2022-06-18T15:09:00Z"/>
          <w:rFonts w:ascii="Berkeley-Medium" w:hAnsi="Berkeley-Medium"/>
          <w:sz w:val="28"/>
          <w:szCs w:val="28"/>
        </w:rPr>
      </w:pPr>
    </w:p>
    <w:p w14:paraId="100C21A0" w14:textId="77777777" w:rsidR="00B46403" w:rsidRPr="00B46403" w:rsidRDefault="00B46403" w:rsidP="009B3D7A">
      <w:pPr>
        <w:pStyle w:val="Heading1"/>
        <w:snapToGrid w:val="0"/>
        <w:spacing w:line="480" w:lineRule="auto"/>
        <w:rPr>
          <w:ins w:id="64" w:author="Lou Bruno" w:date="2022-06-18T15:09:00Z"/>
          <w:rFonts w:ascii="Berkeley-Medium" w:hAnsi="Berkeley-Medium"/>
          <w:sz w:val="24"/>
          <w:rPrChange w:id="65" w:author="Lou Bruno" w:date="2022-06-18T15:10:00Z">
            <w:rPr>
              <w:ins w:id="66" w:author="Lou Bruno" w:date="2022-06-18T15:09:00Z"/>
              <w:rFonts w:ascii="Berkeley-Medium" w:hAnsi="Berkeley-Medium"/>
              <w:sz w:val="28"/>
              <w:szCs w:val="28"/>
            </w:rPr>
          </w:rPrChange>
        </w:rPr>
      </w:pPr>
      <w:ins w:id="67" w:author="Lou Bruno" w:date="2022-06-18T15:09:00Z">
        <w:r w:rsidRPr="00B46403">
          <w:rPr>
            <w:rFonts w:ascii="Berkeley-Medium" w:hAnsi="Berkeley-Medium"/>
            <w:sz w:val="24"/>
            <w:rPrChange w:id="68" w:author="Lou Bruno" w:date="2022-06-18T15:10:00Z">
              <w:rPr>
                <w:rFonts w:ascii="Berkeley-Medium" w:hAnsi="Berkeley-Medium"/>
                <w:sz w:val="28"/>
                <w:szCs w:val="28"/>
              </w:rPr>
            </w:rPrChange>
          </w:rPr>
          <w:t>&lt;</w:t>
        </w:r>
        <w:proofErr w:type="spellStart"/>
        <w:r w:rsidRPr="00B46403">
          <w:rPr>
            <w:rFonts w:ascii="Berkeley-Medium" w:hAnsi="Berkeley-Medium"/>
            <w:sz w:val="24"/>
            <w:rPrChange w:id="69" w:author="Lou Bruno" w:date="2022-06-18T15:10:00Z">
              <w:rPr>
                <w:rFonts w:ascii="Berkeley-Medium" w:hAnsi="Berkeley-Medium"/>
                <w:sz w:val="28"/>
                <w:szCs w:val="28"/>
              </w:rPr>
            </w:rPrChange>
          </w:rPr>
          <w:t>cn</w:t>
        </w:r>
        <w:proofErr w:type="spellEnd"/>
        <w:r w:rsidRPr="00B46403">
          <w:rPr>
            <w:rFonts w:ascii="Berkeley-Medium" w:hAnsi="Berkeley-Medium"/>
            <w:sz w:val="24"/>
            <w:rPrChange w:id="70" w:author="Lou Bruno" w:date="2022-06-18T15:10:00Z">
              <w:rPr>
                <w:rFonts w:ascii="Berkeley-Medium" w:hAnsi="Berkeley-Medium"/>
                <w:sz w:val="28"/>
                <w:szCs w:val="28"/>
              </w:rPr>
            </w:rPrChange>
          </w:rPr>
          <w:t>&gt;24</w:t>
        </w:r>
      </w:ins>
    </w:p>
    <w:p w14:paraId="69FD75B9" w14:textId="3C72A189" w:rsidR="00CA3D10" w:rsidRDefault="00BE10A4" w:rsidP="009B3D7A">
      <w:pPr>
        <w:pStyle w:val="Heading1"/>
        <w:snapToGrid w:val="0"/>
        <w:spacing w:line="480" w:lineRule="auto"/>
        <w:rPr>
          <w:ins w:id="71" w:author="Lou Bruno" w:date="2022-06-18T13:55:00Z"/>
          <w:rFonts w:ascii="Berkeley-Medium" w:hAnsi="Berkeley-Medium"/>
          <w:sz w:val="28"/>
          <w:szCs w:val="28"/>
        </w:rPr>
      </w:pPr>
      <w:ins w:id="72" w:author="EPH" w:date="2022-06-12T12:31:00Z">
        <w:r w:rsidRPr="00241D48">
          <w:rPr>
            <w:rFonts w:ascii="Berkeley-Medium" w:hAnsi="Berkeley-Medium"/>
            <w:sz w:val="28"/>
            <w:szCs w:val="28"/>
            <w:rPrChange w:id="73" w:author="Lou Bruno" w:date="2022-06-18T13:55:00Z">
              <w:rPr>
                <w:rFonts w:ascii="Berkeley-Medium" w:hAnsi="Berkeley-Medium"/>
              </w:rPr>
            </w:rPrChange>
          </w:rPr>
          <w:t>&lt;</w:t>
        </w:r>
        <w:proofErr w:type="spellStart"/>
        <w:r w:rsidRPr="00241D48">
          <w:rPr>
            <w:rFonts w:ascii="Berkeley-Medium" w:hAnsi="Berkeley-Medium"/>
            <w:sz w:val="28"/>
            <w:szCs w:val="28"/>
            <w:rPrChange w:id="74" w:author="Lou Bruno" w:date="2022-06-18T13:55:00Z">
              <w:rPr>
                <w:rFonts w:ascii="Berkeley-Medium" w:hAnsi="Berkeley-Medium"/>
              </w:rPr>
            </w:rPrChange>
          </w:rPr>
          <w:t>ct</w:t>
        </w:r>
        <w:proofErr w:type="spellEnd"/>
        <w:r w:rsidRPr="00241D48">
          <w:rPr>
            <w:rFonts w:ascii="Berkeley-Medium" w:hAnsi="Berkeley-Medium"/>
            <w:sz w:val="28"/>
            <w:szCs w:val="28"/>
            <w:rPrChange w:id="75" w:author="Lou Bruno" w:date="2022-06-18T13:55:00Z">
              <w:rPr>
                <w:rFonts w:ascii="Berkeley-Medium" w:hAnsi="Berkeley-Medium"/>
              </w:rPr>
            </w:rPrChange>
          </w:rPr>
          <w:t>&gt;</w:t>
        </w:r>
      </w:ins>
      <w:r w:rsidR="00CA3D10" w:rsidRPr="00241D48">
        <w:rPr>
          <w:rFonts w:ascii="Berkeley-Medium" w:hAnsi="Berkeley-Medium"/>
          <w:sz w:val="28"/>
          <w:szCs w:val="28"/>
          <w:rPrChange w:id="76" w:author="Lou Bruno" w:date="2022-06-18T13:55:00Z">
            <w:rPr>
              <w:rFonts w:ascii="Berkeley-Medium" w:hAnsi="Berkeley-Medium"/>
            </w:rPr>
          </w:rPrChange>
        </w:rPr>
        <w:t>Fundamentals of Bootstrapping and Monte Carlo Methods</w:t>
      </w:r>
    </w:p>
    <w:p w14:paraId="0E1C8A43" w14:textId="6E42EC8B" w:rsidR="00241D48" w:rsidRPr="00241D48" w:rsidRDefault="00241D48" w:rsidP="00241D48">
      <w:pPr>
        <w:pStyle w:val="Style4"/>
        <w:autoSpaceDE w:val="0"/>
        <w:autoSpaceDN w:val="0"/>
        <w:adjustRightInd w:val="0"/>
        <w:spacing w:line="480" w:lineRule="auto"/>
        <w:jc w:val="center"/>
        <w:rPr>
          <w:ins w:id="77" w:author="Lou Bruno" w:date="2022-06-18T13:55:00Z"/>
          <w:rFonts w:cs="Times New Roman"/>
        </w:rPr>
      </w:pPr>
      <w:ins w:id="78" w:author="Lou Bruno" w:date="2022-06-18T13:55:00Z">
        <w:r>
          <w:rPr>
            <w:rFonts w:cs="Times New Roman"/>
          </w:rPr>
          <w:t>&lt;au&gt;</w:t>
        </w:r>
        <w:r w:rsidRPr="00241D48">
          <w:rPr>
            <w:rFonts w:cs="Times New Roman"/>
            <w:rPrChange w:id="79" w:author="Lou Bruno" w:date="2022-06-18T13:55:00Z">
              <w:rPr>
                <w:rFonts w:cs="Times New Roman"/>
                <w:i/>
              </w:rPr>
            </w:rPrChange>
          </w:rPr>
          <w:t>William Howard Beasley, Patrick O’Keefe, and Joseph Lee Rodgers</w:t>
        </w:r>
      </w:ins>
    </w:p>
    <w:p w14:paraId="6C838F47" w14:textId="77777777" w:rsidR="00241D48" w:rsidRPr="00241D48" w:rsidRDefault="00241D48">
      <w:pPr>
        <w:pPrChange w:id="80" w:author="Lou Bruno" w:date="2022-06-18T13:55:00Z">
          <w:pPr>
            <w:pStyle w:val="Heading1"/>
            <w:snapToGrid w:val="0"/>
            <w:spacing w:line="480" w:lineRule="auto"/>
          </w:pPr>
        </w:pPrChange>
      </w:pPr>
    </w:p>
    <w:p w14:paraId="3B9A2FFF" w14:textId="37AAB93A" w:rsidR="00CA3D10" w:rsidRPr="00BE10A4" w:rsidDel="00241D48" w:rsidRDefault="00241D48">
      <w:pPr>
        <w:pStyle w:val="Style4"/>
        <w:autoSpaceDE w:val="0"/>
        <w:autoSpaceDN w:val="0"/>
        <w:adjustRightInd w:val="0"/>
        <w:spacing w:line="480" w:lineRule="auto"/>
        <w:jc w:val="center"/>
        <w:rPr>
          <w:del w:id="81" w:author="Lou Bruno" w:date="2022-06-18T13:55:00Z"/>
          <w:rFonts w:cs="Times New Roman"/>
        </w:rPr>
      </w:pPr>
      <w:ins w:id="82" w:author="Lou Bruno" w:date="2022-06-18T13:55:00Z">
        <w:r>
          <w:rPr>
            <w:rFonts w:cs="Times New Roman"/>
          </w:rPr>
          <w:t>&lt;</w:t>
        </w:r>
        <w:proofErr w:type="spellStart"/>
        <w:r>
          <w:rPr>
            <w:rFonts w:cs="Times New Roman"/>
          </w:rPr>
          <w:t>bt</w:t>
        </w:r>
        <w:proofErr w:type="spellEnd"/>
        <w:r>
          <w:rPr>
            <w:rFonts w:cs="Times New Roman"/>
          </w:rPr>
          <w:t>&gt;</w:t>
        </w:r>
      </w:ins>
      <w:ins w:id="83" w:author="EPH" w:date="2022-06-11T15:10:00Z">
        <w:del w:id="84" w:author="Lou Bruno" w:date="2022-06-18T13:55:00Z">
          <w:r w:rsidR="009129BB" w:rsidRPr="00BE10A4" w:rsidDel="00241D48">
            <w:rPr>
              <w:rFonts w:cs="Times New Roman"/>
              <w:i/>
            </w:rPr>
            <w:delText>&lt;bt&gt;</w:delText>
          </w:r>
        </w:del>
      </w:ins>
      <w:moveFromRangeStart w:id="85" w:author="EPH" w:date="2022-06-08T10:05:00Z" w:name="move105575149"/>
      <w:moveFrom w:id="86" w:author="EPH" w:date="2022-06-08T10:05:00Z">
        <w:del w:id="87" w:author="Lou Bruno" w:date="2022-06-18T13:55:00Z">
          <w:r w:rsidR="00CA3D10" w:rsidRPr="00BE10A4" w:rsidDel="00241D48">
            <w:rPr>
              <w:rFonts w:cs="Times New Roman"/>
              <w:i/>
            </w:rPr>
            <w:delText>William Howard Beasley, Patrick O’Keefe, and Joseph Lee Rodgers</w:delText>
          </w:r>
        </w:del>
      </w:moveFrom>
    </w:p>
    <w:moveFromRangeEnd w:id="85"/>
    <w:p w14:paraId="253011CB" w14:textId="59949F5E"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One of the most modern, and valuable, statistical innovations is the class of statistical procedures that uses simulations based on observed data to generate useful distributions</w:t>
      </w:r>
      <w:ins w:id="88" w:author="EPH" w:date="2022-06-15T13:58:00Z">
        <w:r w:rsidR="004E5BCC">
          <w:rPr>
            <w:rFonts w:cs="Times New Roman"/>
            <w:lang w:val="en-US"/>
          </w:rPr>
          <w:t>,</w:t>
        </w:r>
      </w:ins>
      <w:r w:rsidRPr="00BE10A4">
        <w:rPr>
          <w:rFonts w:cs="Times New Roman"/>
          <w:lang w:val="en-US"/>
        </w:rPr>
        <w:t xml:space="preserve"> such as sampling distributions, and features of those distributions</w:t>
      </w:r>
      <w:ins w:id="89" w:author="EPH" w:date="2022-06-15T13:58:00Z">
        <w:r w:rsidR="004E5BCC">
          <w:rPr>
            <w:rFonts w:cs="Times New Roman"/>
            <w:lang w:val="en-US"/>
          </w:rPr>
          <w:t>,</w:t>
        </w:r>
      </w:ins>
      <w:r w:rsidRPr="00BE10A4">
        <w:rPr>
          <w:rFonts w:cs="Times New Roman"/>
          <w:lang w:val="en-US"/>
        </w:rPr>
        <w:t xml:space="preserve"> such as standard errors. Until the development of modern</w:t>
      </w:r>
      <w:ins w:id="90" w:author="EPH" w:date="2022-06-17T10:17:00Z">
        <w:r w:rsidR="00140560">
          <w:rPr>
            <w:rFonts w:cs="Times New Roman"/>
            <w:lang w:val="en-US"/>
          </w:rPr>
          <w:t>,</w:t>
        </w:r>
      </w:ins>
      <w:r w:rsidRPr="00BE10A4">
        <w:rPr>
          <w:rFonts w:cs="Times New Roman"/>
          <w:lang w:val="en-US"/>
        </w:rPr>
        <w:t xml:space="preserve"> high-speed computing</w:t>
      </w:r>
      <w:del w:id="91" w:author="EPH" w:date="2022-06-15T13:58:00Z">
        <w:r w:rsidRPr="00BE10A4" w:rsidDel="004E5BCC">
          <w:rPr>
            <w:rFonts w:cs="Times New Roman"/>
            <w:lang w:val="en-US"/>
          </w:rPr>
          <w:delText>,</w:delText>
        </w:r>
      </w:del>
      <w:r w:rsidRPr="00BE10A4">
        <w:rPr>
          <w:rFonts w:cs="Times New Roman"/>
          <w:lang w:val="en-US"/>
        </w:rPr>
        <w:t xml:space="preserve"> and </w:t>
      </w:r>
      <w:del w:id="92" w:author="EPH" w:date="2022-06-15T13:58:00Z">
        <w:r w:rsidRPr="00BE10A4" w:rsidDel="004E5BCC">
          <w:rPr>
            <w:rFonts w:cs="Times New Roman"/>
            <w:lang w:val="en-US"/>
          </w:rPr>
          <w:delText xml:space="preserve">then </w:delText>
        </w:r>
      </w:del>
      <w:r w:rsidRPr="00BE10A4">
        <w:rPr>
          <w:rFonts w:cs="Times New Roman"/>
          <w:lang w:val="en-US"/>
        </w:rPr>
        <w:t xml:space="preserve">effective software, such methods were intractable (and therefore undeveloped). Both Fisher and </w:t>
      </w:r>
      <w:proofErr w:type="spellStart"/>
      <w:r w:rsidRPr="00BE10A4">
        <w:rPr>
          <w:rFonts w:cs="Times New Roman"/>
          <w:lang w:val="en-US"/>
        </w:rPr>
        <w:t>Gosset</w:t>
      </w:r>
      <w:proofErr w:type="spellEnd"/>
      <w:r w:rsidRPr="00BE10A4">
        <w:rPr>
          <w:rFonts w:cs="Times New Roman"/>
          <w:lang w:val="en-US"/>
        </w:rPr>
        <w:t xml:space="preserve"> were aware of the value of simulation-based distributions in the early 20</w:t>
      </w:r>
      <w:r w:rsidRPr="00BE10A4">
        <w:rPr>
          <w:rFonts w:cs="Times New Roman"/>
          <w:lang w:val="en-US"/>
          <w:rPrChange w:id="93" w:author="EPH" w:date="2022-06-12T12:32:00Z">
            <w:rPr>
              <w:rFonts w:cs="Times New Roman"/>
              <w:vertAlign w:val="superscript"/>
              <w:lang w:val="en-US"/>
            </w:rPr>
          </w:rPrChange>
        </w:rPr>
        <w:t>th</w:t>
      </w:r>
      <w:r w:rsidRPr="00BE10A4">
        <w:rPr>
          <w:rFonts w:cs="Times New Roman"/>
          <w:lang w:val="en-US"/>
        </w:rPr>
        <w:t xml:space="preserve"> century (see, e.g., </w:t>
      </w:r>
      <w:r w:rsidRPr="00BE10A4">
        <w:rPr>
          <w:lang w:val="en-US"/>
        </w:rPr>
        <w:t>Rodgers &amp; Beasley, 2013</w:t>
      </w:r>
      <w:r w:rsidRPr="00BE10A4">
        <w:rPr>
          <w:rFonts w:cs="Times New Roman"/>
          <w:lang w:val="en-US"/>
        </w:rPr>
        <w:t xml:space="preserve">), but were </w:t>
      </w:r>
      <w:del w:id="94" w:author="EPH" w:date="2022-06-17T10:17:00Z">
        <w:r w:rsidRPr="00BE10A4" w:rsidDel="00140560">
          <w:rPr>
            <w:rFonts w:cs="Times New Roman"/>
            <w:lang w:val="en-US"/>
          </w:rPr>
          <w:delText xml:space="preserve">limited </w:delText>
        </w:r>
      </w:del>
      <w:ins w:id="95" w:author="EPH" w:date="2022-06-17T10:17:00Z">
        <w:r w:rsidR="00140560">
          <w:rPr>
            <w:rFonts w:cs="Times New Roman"/>
            <w:lang w:val="en-US"/>
          </w:rPr>
          <w:t>constrained</w:t>
        </w:r>
        <w:r w:rsidR="00140560" w:rsidRPr="00BE10A4">
          <w:rPr>
            <w:rFonts w:cs="Times New Roman"/>
            <w:lang w:val="en-US"/>
          </w:rPr>
          <w:t xml:space="preserve"> </w:t>
        </w:r>
      </w:ins>
      <w:r w:rsidRPr="00BE10A4">
        <w:rPr>
          <w:rFonts w:cs="Times New Roman"/>
          <w:lang w:val="en-US"/>
        </w:rPr>
        <w:t xml:space="preserve">to small and simple statistical settings by computational limitations. By mid-century, </w:t>
      </w:r>
      <w:proofErr w:type="spellStart"/>
      <w:r w:rsidRPr="00BE10A4">
        <w:rPr>
          <w:rFonts w:cs="Times New Roman"/>
          <w:lang w:val="en-US"/>
        </w:rPr>
        <w:t>Tukey</w:t>
      </w:r>
      <w:proofErr w:type="spellEnd"/>
      <w:r w:rsidRPr="00BE10A4">
        <w:rPr>
          <w:rFonts w:cs="Times New Roman"/>
          <w:lang w:val="en-US"/>
        </w:rPr>
        <w:t xml:space="preserve"> and colleagues were refining and expanding the range of such methods (e.g., </w:t>
      </w:r>
      <w:r w:rsidRPr="00BE10A4">
        <w:rPr>
          <w:lang w:val="en-US"/>
        </w:rPr>
        <w:t>Rodgers, 1999</w:t>
      </w:r>
      <w:r w:rsidRPr="00BE10A4">
        <w:rPr>
          <w:rFonts w:cs="Times New Roman"/>
          <w:lang w:val="en-US"/>
        </w:rPr>
        <w:t xml:space="preserve">). In 1979, </w:t>
      </w:r>
      <w:proofErr w:type="spellStart"/>
      <w:r w:rsidRPr="00BE10A4">
        <w:rPr>
          <w:rFonts w:cs="Times New Roman"/>
          <w:lang w:val="en-US"/>
        </w:rPr>
        <w:t>Efron</w:t>
      </w:r>
      <w:proofErr w:type="spellEnd"/>
      <w:r w:rsidRPr="00BE10A4">
        <w:rPr>
          <w:rFonts w:cs="Times New Roman"/>
          <w:lang w:val="en-US"/>
        </w:rPr>
        <w:t xml:space="preserve"> developed the bootstrap, which has become the most popular and powerful of the simulation methods to define sampling distributions. </w:t>
      </w:r>
      <w:del w:id="96" w:author="EPH" w:date="2022-06-15T13:59:00Z">
        <w:r w:rsidRPr="00BE10A4" w:rsidDel="004E5BCC">
          <w:rPr>
            <w:rFonts w:cs="Times New Roman"/>
            <w:lang w:val="en-US"/>
          </w:rPr>
          <w:delText>Following</w:delText>
        </w:r>
      </w:del>
      <w:ins w:id="97" w:author="EPH" w:date="2022-06-15T13:59:00Z">
        <w:r w:rsidR="004E5BCC">
          <w:rPr>
            <w:rFonts w:cs="Times New Roman"/>
            <w:lang w:val="en-US"/>
          </w:rPr>
          <w:t>Since then</w:t>
        </w:r>
      </w:ins>
      <w:r w:rsidRPr="00BE10A4">
        <w:rPr>
          <w:rFonts w:cs="Times New Roman"/>
          <w:lang w:val="en-US"/>
        </w:rPr>
        <w:t xml:space="preserve">, simulation methods have become useful in the distributional </w:t>
      </w:r>
      <w:r w:rsidRPr="00BE10A4">
        <w:rPr>
          <w:rFonts w:cs="Times New Roman"/>
          <w:lang w:val="en-US"/>
        </w:rPr>
        <w:lastRenderedPageBreak/>
        <w:t>requirements of Bayesian statistical settings, through methods such as the Metropolis-Hastings algorithm and Gibbs sampling. This chapter is designed to provide theoretical background, conceptual understanding, and examples so that applied researchers can use this broad and valuable class of statistical methods.</w:t>
      </w:r>
    </w:p>
    <w:p w14:paraId="40276F83" w14:textId="7B28B175" w:rsidR="00CA3D10" w:rsidRDefault="00CA3D10">
      <w:pPr>
        <w:pStyle w:val="Style7"/>
        <w:autoSpaceDE w:val="0"/>
        <w:autoSpaceDN w:val="0"/>
        <w:adjustRightInd w:val="0"/>
        <w:spacing w:line="480" w:lineRule="auto"/>
        <w:ind w:firstLine="720"/>
        <w:rPr>
          <w:ins w:id="98" w:author="EPH" w:date="2022-06-12T12:33:00Z"/>
          <w:rFonts w:cs="Times New Roman"/>
          <w:lang w:val="en-US"/>
        </w:rPr>
      </w:pPr>
      <w:r w:rsidRPr="00BE10A4">
        <w:rPr>
          <w:rFonts w:cs="Times New Roman"/>
          <w:lang w:val="en-US"/>
        </w:rPr>
        <w:t xml:space="preserve">One hundred years ago, a researcher interested in a theoretical distribution or characteristics of that distribution, such as its mean, standard deviation, or 2.5 and 97.5 percentiles, was restricted practically by computing limitations to the types of theoretical distributions that are described by an explicit </w:t>
      </w:r>
      <w:proofErr w:type="gramStart"/>
      <w:r w:rsidRPr="00BE10A4">
        <w:rPr>
          <w:rFonts w:cs="Times New Roman"/>
          <w:lang w:val="en-US"/>
        </w:rPr>
        <w:t>equation,</w:t>
      </w:r>
      <w:ins w:id="99" w:author="EPH" w:date="2022-06-12T12:33:00Z">
        <w:r w:rsidR="00BE10A4">
          <w:rPr>
            <w:rFonts w:cs="Times New Roman"/>
            <w:lang w:val="en-US"/>
          </w:rPr>
          <w:t>&lt;</w:t>
        </w:r>
        <w:proofErr w:type="spellStart"/>
        <w:proofErr w:type="gramEnd"/>
        <w:r w:rsidR="00BE10A4">
          <w:rPr>
            <w:rFonts w:cs="Times New Roman"/>
            <w:lang w:val="en-US"/>
          </w:rPr>
          <w:t>fnc</w:t>
        </w:r>
        <w:proofErr w:type="spellEnd"/>
        <w:r w:rsidR="00BE10A4">
          <w:rPr>
            <w:rFonts w:cs="Times New Roman"/>
            <w:lang w:val="en-US"/>
          </w:rPr>
          <w:t>&gt;</w:t>
        </w:r>
      </w:ins>
      <w:r w:rsidRPr="00BE10A4">
        <w:rPr>
          <w:rFonts w:cs="Times New Roman"/>
          <w:highlight w:val="yellow"/>
          <w:vertAlign w:val="superscript"/>
          <w:lang w:val="en-US"/>
          <w:rPrChange w:id="100" w:author="EPH" w:date="2022-06-12T12:33:00Z">
            <w:rPr>
              <w:rFonts w:cs="Times New Roman"/>
              <w:vertAlign w:val="superscript"/>
              <w:lang w:val="en-US"/>
            </w:rPr>
          </w:rPrChange>
        </w:rPr>
        <w:t>1</w:t>
      </w:r>
      <w:r w:rsidRPr="00BE10A4">
        <w:rPr>
          <w:rFonts w:cs="Times New Roman"/>
          <w:lang w:val="en-US"/>
        </w:rPr>
        <w:t xml:space="preserve"> such as the binomial or multivariate normal distribution. Using mathematical models of distributions often requires considerable mathematical ability</w:t>
      </w:r>
      <w:del w:id="101" w:author="EPH" w:date="2022-06-15T14:00:00Z">
        <w:r w:rsidRPr="00BE10A4" w:rsidDel="004E5BCC">
          <w:rPr>
            <w:rFonts w:cs="Times New Roman"/>
            <w:lang w:val="en-US"/>
          </w:rPr>
          <w:delText>,</w:delText>
        </w:r>
      </w:del>
      <w:r w:rsidRPr="00BE10A4">
        <w:rPr>
          <w:rFonts w:cs="Times New Roman"/>
          <w:lang w:val="en-US"/>
        </w:rPr>
        <w:t xml:space="preserve"> and imposes severe and often intractable assumptions (e.g., normality, independence, variance assumptions, and so on). Computer simulations now provide more ﬂexibility specifying distributions, which in turn provide more ﬂexibility specifying models.</w:t>
      </w:r>
    </w:p>
    <w:p w14:paraId="15AF6DC7" w14:textId="75B2D4E2" w:rsidR="00BE10A4" w:rsidRPr="00BE10A4" w:rsidRDefault="00BE10A4" w:rsidP="00BE10A4">
      <w:pPr>
        <w:pStyle w:val="FootnoteText"/>
        <w:autoSpaceDE w:val="0"/>
        <w:autoSpaceDN w:val="0"/>
        <w:adjustRightInd w:val="0"/>
        <w:jc w:val="both"/>
        <w:rPr>
          <w:ins w:id="102" w:author="EPH" w:date="2022-06-12T12:33:00Z"/>
          <w:szCs w:val="24"/>
        </w:rPr>
      </w:pPr>
      <w:ins w:id="103" w:author="EPH" w:date="2022-06-12T12:33:00Z">
        <w:r>
          <w:rPr>
            <w:lang w:eastAsia="en-IN"/>
          </w:rPr>
          <w:t>&lt;</w:t>
        </w:r>
        <w:proofErr w:type="spellStart"/>
        <w:r>
          <w:rPr>
            <w:lang w:eastAsia="en-IN"/>
          </w:rPr>
          <w:t>fn</w:t>
        </w:r>
        <w:proofErr w:type="spellEnd"/>
        <w:r>
          <w:rPr>
            <w:lang w:eastAsia="en-IN"/>
          </w:rPr>
          <w:t>&gt;</w:t>
        </w:r>
      </w:ins>
      <w:ins w:id="104" w:author="EPH" w:date="2022-06-12T12:39:00Z">
        <w:r w:rsidR="006F3A02" w:rsidRPr="008C1929">
          <w:rPr>
            <w:highlight w:val="yellow"/>
            <w:vertAlign w:val="superscript"/>
          </w:rPr>
          <w:t>1</w:t>
        </w:r>
      </w:ins>
      <w:ins w:id="105" w:author="EPH" w:date="2022-06-12T12:33:00Z">
        <w:r w:rsidRPr="00BE10A4">
          <w:rPr>
            <w:szCs w:val="24"/>
          </w:rPr>
          <w:t xml:space="preserve">Our present deﬁnition of </w:t>
        </w:r>
        <w:r w:rsidRPr="00BE10A4">
          <w:rPr>
            <w:i/>
            <w:szCs w:val="24"/>
          </w:rPr>
          <w:t>explicit equation</w:t>
        </w:r>
        <w:r w:rsidRPr="00BE10A4">
          <w:rPr>
            <w:szCs w:val="24"/>
          </w:rPr>
          <w:t xml:space="preserve"> includes exact equations and well-deﬁned series. An analytic solution relies only on explicit equations, although the deﬁnition’s boundaries are fuzzy.</w:t>
        </w:r>
      </w:ins>
    </w:p>
    <w:p w14:paraId="37C6BFB2" w14:textId="0CBBE316" w:rsidR="00BE10A4" w:rsidRPr="00227191" w:rsidRDefault="00BE10A4">
      <w:pPr>
        <w:pPrChange w:id="106" w:author="EPH" w:date="2022-06-12T12:33:00Z">
          <w:pPr>
            <w:pStyle w:val="Style7"/>
            <w:autoSpaceDE w:val="0"/>
            <w:autoSpaceDN w:val="0"/>
            <w:adjustRightInd w:val="0"/>
            <w:spacing w:line="480" w:lineRule="auto"/>
            <w:ind w:firstLine="720"/>
          </w:pPr>
        </w:pPrChange>
      </w:pPr>
      <w:ins w:id="107" w:author="EPH" w:date="2022-06-12T12:33:00Z">
        <w:r>
          <w:rPr>
            <w:lang w:eastAsia="en-IN"/>
          </w:rPr>
          <w:t>&lt;</w:t>
        </w:r>
        <w:proofErr w:type="spellStart"/>
        <w:r>
          <w:rPr>
            <w:lang w:eastAsia="en-IN"/>
          </w:rPr>
          <w:t>bt</w:t>
        </w:r>
        <w:proofErr w:type="spellEnd"/>
        <w:r>
          <w:rPr>
            <w:lang w:eastAsia="en-IN"/>
          </w:rPr>
          <w:t>&gt;</w:t>
        </w:r>
      </w:ins>
    </w:p>
    <w:p w14:paraId="43EDDB77"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Many modern methods rely on simulation. One contemporary simulation technique is Markov chain Monte Carlo (MCMC) simulation, which can specify arbitrarily complex and nested multivariate distributions. It can even combine different theoretical families of </w:t>
      </w:r>
      <w:proofErr w:type="spellStart"/>
      <w:r w:rsidRPr="00BE10A4">
        <w:rPr>
          <w:rFonts w:cs="Times New Roman"/>
          <w:lang w:val="en-US"/>
        </w:rPr>
        <w:t>variates</w:t>
      </w:r>
      <w:proofErr w:type="spellEnd"/>
      <w:r w:rsidRPr="00BE10A4">
        <w:rPr>
          <w:rFonts w:cs="Times New Roman"/>
          <w:lang w:val="en-US"/>
        </w:rPr>
        <w:t>. Another contemporary technique is the bootstrap, which can construct sampling distributions of conventional statistics that are free from most (but not all) assumptions. It can even create sampling distributions for new or exotic test statistics that the researcher created for a speciﬁc experiment.</w:t>
      </w:r>
    </w:p>
    <w:p w14:paraId="17094D22" w14:textId="1A4CAA3C"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ﬁeld of simulation is a large one, and we try to cover only the aspects that have an immediate beneﬁt for applied behavioral researchers. The ﬁeld is very wide and extends into almost every area of statistics. It even extends beyond statistics; several inﬂuential techniques were developed by physicists in the 1940s and 1950s. The ﬁeld has a history that itself is almost </w:t>
      </w:r>
      <w:r w:rsidRPr="00BE10A4">
        <w:rPr>
          <w:rFonts w:cs="Times New Roman"/>
          <w:lang w:val="en-US"/>
        </w:rPr>
        <w:lastRenderedPageBreak/>
        <w:t>as long as modern statistics. Many of the founders of modern statistics conceptually described the beneﬁts and justiﬁcations of simulation</w:t>
      </w:r>
      <w:ins w:id="108" w:author="EPH" w:date="2022-06-17T10:19:00Z">
        <w:r w:rsidR="00140560">
          <w:rPr>
            <w:rFonts w:cs="Times New Roman"/>
            <w:lang w:val="en-US"/>
          </w:rPr>
          <w:t>s</w:t>
        </w:r>
      </w:ins>
      <w:r w:rsidRPr="00BE10A4">
        <w:rPr>
          <w:rFonts w:cs="Times New Roman"/>
          <w:lang w:val="en-US"/>
        </w:rPr>
        <w:t xml:space="preserve"> before they were pragmatically possible. The bootstrap and some useful simulation terminology are introduced in the chapter’s ﬁrst section. General simulations and MCMC simulations are covered in the second section.</w:t>
      </w:r>
    </w:p>
    <w:p w14:paraId="5AE0D037"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R code for the chapter’s examples is available at </w:t>
      </w:r>
      <w:r w:rsidRPr="00BE10A4">
        <w:rPr>
          <w:rFonts w:cs="Times New Roman"/>
          <w:u w:val="single"/>
          <w:lang w:val="en-US"/>
        </w:rPr>
        <w:t>https://github.com/OuhscBbmc/beasley-simulation-methods-2</w:t>
      </w:r>
      <w:r w:rsidRPr="00BE10A4">
        <w:rPr>
          <w:rFonts w:cs="Times New Roman"/>
          <w:lang w:val="en-US"/>
        </w:rPr>
        <w:t xml:space="preserve"> and can be viewed with a simple text editor. The ﬁrst example has two versions. The ﬁrst listing is intended to be a clear and direct translation of the described steps; the second listing is optimized for efﬁciency and produces the graphs used in this chapter.</w:t>
      </w:r>
    </w:p>
    <w:p w14:paraId="7DA0B707" w14:textId="15FCB24C" w:rsidR="00CA3D10" w:rsidRPr="00BE10A4" w:rsidRDefault="009129BB">
      <w:pPr>
        <w:pStyle w:val="Heading2"/>
        <w:autoSpaceDE w:val="0"/>
        <w:autoSpaceDN w:val="0"/>
        <w:adjustRightInd w:val="0"/>
        <w:spacing w:line="480" w:lineRule="auto"/>
        <w:ind w:firstLine="720"/>
        <w:jc w:val="center"/>
        <w:rPr>
          <w:rFonts w:ascii="Berkeley-Medium" w:hAnsi="Berkeley-Medium"/>
        </w:rPr>
        <w:pPrChange w:id="109" w:author="EPH" w:date="2022-06-12T12:31:00Z">
          <w:pPr>
            <w:pStyle w:val="Heading2"/>
            <w:autoSpaceDE w:val="0"/>
            <w:autoSpaceDN w:val="0"/>
            <w:adjustRightInd w:val="0"/>
            <w:spacing w:line="480" w:lineRule="auto"/>
            <w:ind w:firstLine="720"/>
          </w:pPr>
        </w:pPrChange>
      </w:pPr>
      <w:ins w:id="110" w:author="EPH" w:date="2022-06-11T15:11:00Z">
        <w:r w:rsidRPr="00BE10A4">
          <w:rPr>
            <w:rFonts w:ascii="Berkeley-Medium" w:hAnsi="Berkeley-Medium"/>
          </w:rPr>
          <w:t>&lt;h1&gt;</w:t>
        </w:r>
      </w:ins>
      <w:r w:rsidR="00BE10A4" w:rsidRPr="00BE10A4">
        <w:rPr>
          <w:rFonts w:ascii="Berkeley-Medium" w:hAnsi="Berkeley-Medium"/>
        </w:rPr>
        <w:t>The Bootstrap</w:t>
      </w:r>
    </w:p>
    <w:p w14:paraId="199A7AB6" w14:textId="51281464" w:rsidR="00CA3D10" w:rsidRPr="00BE10A4" w:rsidRDefault="009129BB">
      <w:pPr>
        <w:pStyle w:val="Style7"/>
        <w:autoSpaceDE w:val="0"/>
        <w:autoSpaceDN w:val="0"/>
        <w:adjustRightInd w:val="0"/>
        <w:spacing w:line="480" w:lineRule="auto"/>
        <w:ind w:firstLine="720"/>
        <w:rPr>
          <w:rFonts w:cs="Times New Roman"/>
          <w:lang w:val="en-US"/>
        </w:rPr>
      </w:pPr>
      <w:ins w:id="111" w:author="EPH" w:date="2022-06-11T15:11:00Z">
        <w:r w:rsidRPr="00BE10A4">
          <w:rPr>
            <w:rFonts w:cs="Times New Roman"/>
            <w:lang w:val="en-US"/>
          </w:rPr>
          <w:t>&lt;</w:t>
        </w:r>
        <w:proofErr w:type="spellStart"/>
        <w:r w:rsidRPr="00BE10A4">
          <w:rPr>
            <w:rFonts w:cs="Times New Roman"/>
            <w:lang w:val="en-US"/>
          </w:rPr>
          <w:t>bt</w:t>
        </w:r>
        <w:proofErr w:type="spellEnd"/>
        <w:r w:rsidRPr="00BE10A4">
          <w:rPr>
            <w:rFonts w:cs="Times New Roman"/>
            <w:lang w:val="en-US"/>
          </w:rPr>
          <w:t>&gt;</w:t>
        </w:r>
      </w:ins>
      <w:r w:rsidR="00CA3D10" w:rsidRPr="00BE10A4">
        <w:rPr>
          <w:rFonts w:cs="Times New Roman"/>
          <w:lang w:val="en-US"/>
        </w:rPr>
        <w:t xml:space="preserve">The bootstrap is a resampling technique that uses an observed sample to construct a statistic’s sampling distribution. Many founders of modern statistics actively developed and promoted resampling, including William </w:t>
      </w:r>
      <w:proofErr w:type="spellStart"/>
      <w:r w:rsidR="00CA3D10" w:rsidRPr="00BE10A4">
        <w:rPr>
          <w:rFonts w:cs="Times New Roman"/>
          <w:lang w:val="en-US"/>
        </w:rPr>
        <w:t>Gosset</w:t>
      </w:r>
      <w:proofErr w:type="spellEnd"/>
      <w:r w:rsidR="00CA3D10" w:rsidRPr="00BE10A4">
        <w:rPr>
          <w:rFonts w:cs="Times New Roman"/>
          <w:lang w:val="en-US"/>
        </w:rPr>
        <w:t xml:space="preserve"> (also known as Student), R. A. Fisher, and John </w:t>
      </w:r>
      <w:proofErr w:type="spellStart"/>
      <w:r w:rsidR="00CA3D10" w:rsidRPr="00BE10A4">
        <w:rPr>
          <w:rFonts w:cs="Times New Roman"/>
          <w:lang w:val="en-US"/>
        </w:rPr>
        <w:t>Tukey</w:t>
      </w:r>
      <w:proofErr w:type="spellEnd"/>
      <w:r w:rsidR="00CA3D10" w:rsidRPr="00BE10A4">
        <w:rPr>
          <w:rFonts w:cs="Times New Roman"/>
          <w:lang w:val="en-US"/>
        </w:rPr>
        <w:t>.</w:t>
      </w:r>
    </w:p>
    <w:p w14:paraId="566252A3" w14:textId="4700237A" w:rsidR="00CA3D10" w:rsidRPr="00BE10A4" w:rsidRDefault="009129BB">
      <w:pPr>
        <w:pStyle w:val="Heading2"/>
        <w:pPrChange w:id="112" w:author="EPH" w:date="2022-06-11T15:11:00Z">
          <w:pPr>
            <w:pStyle w:val="Heading3"/>
          </w:pPr>
        </w:pPrChange>
      </w:pPr>
      <w:commentRangeStart w:id="113"/>
      <w:ins w:id="114" w:author="EPH" w:date="2022-06-11T15:11:00Z">
        <w:r w:rsidRPr="00BE10A4">
          <w:t>&lt;h2&gt;</w:t>
        </w:r>
      </w:ins>
      <w:r w:rsidR="00CA3D10" w:rsidRPr="00BE10A4">
        <w:t xml:space="preserve">Bootstrapping </w:t>
      </w:r>
      <w:proofErr w:type="spellStart"/>
      <w:r w:rsidR="00CA3D10" w:rsidRPr="00BE10A4">
        <w:t>Univariate</w:t>
      </w:r>
      <w:proofErr w:type="spellEnd"/>
      <w:r w:rsidR="00CA3D10" w:rsidRPr="00BE10A4">
        <w:t xml:space="preserve"> Observations</w:t>
      </w:r>
    </w:p>
    <w:p w14:paraId="30256901" w14:textId="057FC2A4" w:rsidR="009129BB" w:rsidRPr="00BE10A4" w:rsidRDefault="009129BB">
      <w:pPr>
        <w:pStyle w:val="Heading3"/>
        <w:rPr>
          <w:ins w:id="115" w:author="EPH" w:date="2022-06-11T15:11:00Z"/>
          <w:rPrChange w:id="116" w:author="EPH" w:date="2022-06-11T15:11:00Z">
            <w:rPr>
              <w:ins w:id="117" w:author="EPH" w:date="2022-06-11T15:11:00Z"/>
              <w:b/>
            </w:rPr>
          </w:rPrChange>
        </w:rPr>
        <w:pPrChange w:id="118" w:author="EPH" w:date="2022-06-11T15:11:00Z">
          <w:pPr>
            <w:pStyle w:val="Style7"/>
            <w:autoSpaceDE w:val="0"/>
            <w:autoSpaceDN w:val="0"/>
            <w:adjustRightInd w:val="0"/>
            <w:spacing w:line="480" w:lineRule="auto"/>
            <w:ind w:firstLine="720"/>
          </w:pPr>
        </w:pPrChange>
      </w:pPr>
      <w:ins w:id="119" w:author="EPH" w:date="2022-06-11T15:11:00Z">
        <w:r w:rsidRPr="00BE10A4">
          <w:rPr>
            <w:rPrChange w:id="120" w:author="EPH" w:date="2022-06-11T15:11:00Z">
              <w:rPr>
                <w:b/>
              </w:rPr>
            </w:rPrChange>
          </w:rPr>
          <w:t>&lt;h3&gt;</w:t>
        </w:r>
      </w:ins>
      <w:r w:rsidR="00CA3D10" w:rsidRPr="00BE10A4">
        <w:rPr>
          <w:rPrChange w:id="121" w:author="EPH" w:date="2022-06-11T15:11:00Z">
            <w:rPr>
              <w:b/>
            </w:rPr>
          </w:rPrChange>
        </w:rPr>
        <w:t xml:space="preserve">Example 1a: Standard </w:t>
      </w:r>
      <w:r w:rsidRPr="00BE10A4">
        <w:t xml:space="preserve">Error </w:t>
      </w:r>
      <w:r w:rsidR="00CA3D10" w:rsidRPr="00BE10A4">
        <w:rPr>
          <w:rPrChange w:id="122" w:author="EPH" w:date="2022-06-11T15:11:00Z">
            <w:rPr>
              <w:b/>
            </w:rPr>
          </w:rPrChange>
        </w:rPr>
        <w:t xml:space="preserve">of the </w:t>
      </w:r>
      <w:r w:rsidRPr="00BE10A4">
        <w:t>Median</w:t>
      </w:r>
      <w:del w:id="123" w:author="EPH" w:date="2022-06-11T15:11:00Z">
        <w:r w:rsidR="00CA3D10" w:rsidRPr="00BE10A4" w:rsidDel="009129BB">
          <w:rPr>
            <w:rPrChange w:id="124" w:author="EPH" w:date="2022-06-11T15:11:00Z">
              <w:rPr>
                <w:b/>
              </w:rPr>
            </w:rPrChange>
          </w:rPr>
          <w:delText>.</w:delText>
        </w:r>
        <w:r w:rsidR="00CA3D10" w:rsidRPr="00BE10A4" w:rsidDel="009129BB">
          <w:delText xml:space="preserve"> </w:delText>
        </w:r>
      </w:del>
      <w:commentRangeEnd w:id="113"/>
      <w:r w:rsidR="00BE10A4">
        <w:rPr>
          <w:rStyle w:val="CommentReference"/>
          <w:rFonts w:ascii="Berkeley-Medium" w:hAnsi="Berkeley-Medium" w:cs="Times New Roman"/>
          <w:bCs w:val="0"/>
          <w:i w:val="0"/>
          <w:iCs w:val="0"/>
        </w:rPr>
        <w:commentReference w:id="113"/>
      </w:r>
    </w:p>
    <w:p w14:paraId="15090BBD" w14:textId="63B9E3A4" w:rsidR="00CA3D10" w:rsidRDefault="009129BB">
      <w:pPr>
        <w:pStyle w:val="Style7"/>
        <w:autoSpaceDE w:val="0"/>
        <w:autoSpaceDN w:val="0"/>
        <w:adjustRightInd w:val="0"/>
        <w:spacing w:line="480" w:lineRule="auto"/>
        <w:ind w:firstLine="720"/>
        <w:rPr>
          <w:ins w:id="125" w:author="EPH" w:date="2022-06-12T12:34:00Z"/>
          <w:rFonts w:cs="Times New Roman"/>
          <w:lang w:val="en-US"/>
        </w:rPr>
      </w:pPr>
      <w:ins w:id="126" w:author="EPH" w:date="2022-06-11T15:11:00Z">
        <w:r w:rsidRPr="00BE10A4">
          <w:rPr>
            <w:rFonts w:cs="Times New Roman"/>
            <w:lang w:val="en-US"/>
          </w:rPr>
          <w:t>&lt;</w:t>
        </w:r>
        <w:proofErr w:type="spellStart"/>
        <w:r w:rsidRPr="00BE10A4">
          <w:rPr>
            <w:rFonts w:cs="Times New Roman"/>
            <w:lang w:val="en-US"/>
          </w:rPr>
          <w:t>bt</w:t>
        </w:r>
        <w:proofErr w:type="spellEnd"/>
        <w:r w:rsidRPr="00BE10A4">
          <w:rPr>
            <w:rFonts w:cs="Times New Roman"/>
            <w:lang w:val="en-US"/>
          </w:rPr>
          <w:t>&gt;</w:t>
        </w:r>
      </w:ins>
      <w:r w:rsidR="00CA3D10" w:rsidRPr="00BE10A4">
        <w:rPr>
          <w:rFonts w:cs="Times New Roman"/>
          <w:lang w:val="en-US"/>
        </w:rPr>
        <w:t xml:space="preserve">A psychologist collects waiting times in a sample of </w:t>
      </w:r>
      <w:r w:rsidR="00CA3D10" w:rsidRPr="00BE10A4">
        <w:rPr>
          <w:rFonts w:cs="Times New Roman"/>
          <w:i/>
          <w:lang w:val="en-US"/>
        </w:rPr>
        <w:t>N</w:t>
      </w:r>
      <w:r w:rsidR="00CA3D10" w:rsidRPr="00BE10A4">
        <w:rPr>
          <w:rFonts w:cs="Times New Roman"/>
          <w:lang w:val="en-US"/>
        </w:rPr>
        <w:t xml:space="preserve"> = 5 subjects to gain insight into the larger population of </w:t>
      </w:r>
      <w:proofErr w:type="gramStart"/>
      <w:r w:rsidR="00CA3D10" w:rsidRPr="00BE10A4">
        <w:rPr>
          <w:rFonts w:cs="Times New Roman"/>
          <w:lang w:val="en-US"/>
        </w:rPr>
        <w:t>people.</w:t>
      </w:r>
      <w:ins w:id="127" w:author="EPH" w:date="2022-06-12T12:34:00Z">
        <w:r w:rsidR="00BE10A4">
          <w:rPr>
            <w:rFonts w:cs="Times New Roman"/>
            <w:lang w:val="en-US"/>
          </w:rPr>
          <w:t>&lt;</w:t>
        </w:r>
        <w:proofErr w:type="spellStart"/>
        <w:proofErr w:type="gramEnd"/>
        <w:r w:rsidR="00BE10A4">
          <w:rPr>
            <w:rFonts w:cs="Times New Roman"/>
            <w:lang w:val="en-US"/>
          </w:rPr>
          <w:t>fnc</w:t>
        </w:r>
        <w:proofErr w:type="spellEnd"/>
        <w:r w:rsidR="00BE10A4">
          <w:rPr>
            <w:rFonts w:cs="Times New Roman"/>
            <w:lang w:val="en-US"/>
          </w:rPr>
          <w:t>&gt;</w:t>
        </w:r>
      </w:ins>
      <w:r w:rsidR="00CA3D10" w:rsidRPr="006F3A02">
        <w:rPr>
          <w:rFonts w:cs="Times New Roman"/>
          <w:highlight w:val="yellow"/>
          <w:vertAlign w:val="superscript"/>
          <w:lang w:val="en-US"/>
          <w:rPrChange w:id="128" w:author="EPH" w:date="2022-06-12T12:39:00Z">
            <w:rPr>
              <w:rFonts w:cs="Times New Roman"/>
              <w:vertAlign w:val="superscript"/>
              <w:lang w:val="en-US"/>
            </w:rPr>
          </w:rPrChange>
        </w:rPr>
        <w:t>2</w:t>
      </w:r>
      <w:r w:rsidR="00CA3D10" w:rsidRPr="00BE10A4">
        <w:rPr>
          <w:rFonts w:cs="Times New Roman"/>
          <w:lang w:val="en-US"/>
        </w:rPr>
        <w:t xml:space="preserve"> She believes the population’s distribution is likely skewed and decides the research question is best addressed by the median and its variability. Unfortunately, the median does not have a closed-form equation for a standard error. One convenient solution is to use a bootstrap, which has ﬁve stages.</w:t>
      </w:r>
    </w:p>
    <w:p w14:paraId="6506CE7B" w14:textId="5903BC81" w:rsidR="00BE10A4" w:rsidRPr="00BE10A4" w:rsidRDefault="00BE10A4" w:rsidP="00BE10A4">
      <w:pPr>
        <w:pStyle w:val="FootnoteText"/>
        <w:autoSpaceDE w:val="0"/>
        <w:autoSpaceDN w:val="0"/>
        <w:adjustRightInd w:val="0"/>
        <w:jc w:val="both"/>
        <w:rPr>
          <w:ins w:id="129" w:author="EPH" w:date="2022-06-12T12:36:00Z"/>
          <w:szCs w:val="24"/>
        </w:rPr>
      </w:pPr>
      <w:ins w:id="130" w:author="EPH" w:date="2022-06-12T12:35:00Z">
        <w:r>
          <w:rPr>
            <w:lang w:eastAsia="en-IN"/>
          </w:rPr>
          <w:t>&lt;</w:t>
        </w:r>
        <w:proofErr w:type="spellStart"/>
        <w:r>
          <w:rPr>
            <w:lang w:eastAsia="en-IN"/>
          </w:rPr>
          <w:t>fn</w:t>
        </w:r>
        <w:proofErr w:type="spellEnd"/>
        <w:r>
          <w:rPr>
            <w:lang w:eastAsia="en-IN"/>
          </w:rPr>
          <w:t>&gt;</w:t>
        </w:r>
      </w:ins>
      <w:ins w:id="131" w:author="EPH" w:date="2022-06-12T12:39:00Z">
        <w:r w:rsidR="006F3A02" w:rsidRPr="008C1929">
          <w:rPr>
            <w:highlight w:val="yellow"/>
            <w:vertAlign w:val="superscript"/>
          </w:rPr>
          <w:t>2</w:t>
        </w:r>
      </w:ins>
      <w:ins w:id="132" w:author="EPH" w:date="2022-06-12T12:36:00Z">
        <w:r w:rsidRPr="00BE10A4">
          <w:rPr>
            <w:szCs w:val="24"/>
          </w:rPr>
          <w:t>For a discussion of how to select a worthy research question, see Volume</w:t>
        </w:r>
        <w:r w:rsidRPr="00BE10A4">
          <w:rPr>
            <w:szCs w:val="24"/>
            <w:highlight w:val="yellow"/>
            <w:rPrChange w:id="133" w:author="EPH" w:date="2022-06-12T12:36:00Z">
              <w:rPr>
                <w:szCs w:val="24"/>
              </w:rPr>
            </w:rPrChange>
          </w:rPr>
          <w:t>??</w:t>
        </w:r>
        <w:r w:rsidRPr="00BE10A4">
          <w:rPr>
            <w:szCs w:val="24"/>
          </w:rPr>
          <w:t xml:space="preserve">, Chapter </w:t>
        </w:r>
        <w:r w:rsidRPr="00BE10A4">
          <w:rPr>
            <w:szCs w:val="24"/>
            <w:highlight w:val="yellow"/>
            <w:rPrChange w:id="134" w:author="EPH" w:date="2022-06-12T12:36:00Z">
              <w:rPr>
                <w:szCs w:val="24"/>
              </w:rPr>
            </w:rPrChange>
          </w:rPr>
          <w:t>??</w:t>
        </w:r>
        <w:r w:rsidRPr="00BE10A4">
          <w:rPr>
            <w:szCs w:val="24"/>
          </w:rPr>
          <w:t xml:space="preserve">, this </w:t>
        </w:r>
        <w:commentRangeStart w:id="135"/>
        <w:commentRangeStart w:id="136"/>
        <w:r w:rsidRPr="00BE10A4">
          <w:rPr>
            <w:szCs w:val="24"/>
          </w:rPr>
          <w:t>handbook</w:t>
        </w:r>
        <w:commentRangeEnd w:id="135"/>
        <w:r>
          <w:rPr>
            <w:rStyle w:val="CommentReference"/>
          </w:rPr>
          <w:commentReference w:id="135"/>
        </w:r>
      </w:ins>
      <w:commentRangeEnd w:id="136"/>
      <w:r w:rsidR="009F4A3E">
        <w:rPr>
          <w:rStyle w:val="CommentReference"/>
        </w:rPr>
        <w:commentReference w:id="136"/>
      </w:r>
      <w:ins w:id="137" w:author="EPH" w:date="2022-06-12T12:36:00Z">
        <w:r w:rsidRPr="00BE10A4">
          <w:rPr>
            <w:szCs w:val="24"/>
          </w:rPr>
          <w:t>.</w:t>
        </w:r>
      </w:ins>
    </w:p>
    <w:p w14:paraId="6D5EECCF" w14:textId="73B72888" w:rsidR="00BE10A4" w:rsidRPr="00227191" w:rsidRDefault="00BE10A4">
      <w:pPr>
        <w:pPrChange w:id="138" w:author="EPH" w:date="2022-06-12T12:34:00Z">
          <w:pPr>
            <w:pStyle w:val="Style7"/>
            <w:autoSpaceDE w:val="0"/>
            <w:autoSpaceDN w:val="0"/>
            <w:adjustRightInd w:val="0"/>
            <w:spacing w:line="480" w:lineRule="auto"/>
            <w:ind w:firstLine="720"/>
          </w:pPr>
        </w:pPrChange>
      </w:pPr>
      <w:ins w:id="139" w:author="EPH" w:date="2022-06-12T12:36:00Z">
        <w:r>
          <w:rPr>
            <w:lang w:eastAsia="en-IN"/>
          </w:rPr>
          <w:t>&lt;</w:t>
        </w:r>
        <w:proofErr w:type="spellStart"/>
        <w:r>
          <w:rPr>
            <w:lang w:eastAsia="en-IN"/>
          </w:rPr>
          <w:t>bt</w:t>
        </w:r>
        <w:proofErr w:type="spellEnd"/>
        <w:r>
          <w:rPr>
            <w:lang w:eastAsia="en-IN"/>
          </w:rPr>
          <w:t>&gt;</w:t>
        </w:r>
      </w:ins>
    </w:p>
    <w:p w14:paraId="171400F1" w14:textId="757966DA" w:rsidR="00CA3D10" w:rsidRPr="00BE10A4" w:rsidRDefault="009129BB">
      <w:pPr>
        <w:pStyle w:val="Style7"/>
        <w:autoSpaceDE w:val="0"/>
        <w:autoSpaceDN w:val="0"/>
        <w:adjustRightInd w:val="0"/>
        <w:spacing w:line="480" w:lineRule="auto"/>
        <w:ind w:firstLine="720"/>
        <w:rPr>
          <w:rFonts w:cs="Times New Roman"/>
          <w:lang w:val="en-US"/>
        </w:rPr>
      </w:pPr>
      <w:ins w:id="140" w:author="EPH" w:date="2022-06-11T15:12:00Z">
        <w:r w:rsidRPr="00BE10A4">
          <w:rPr>
            <w:rFonts w:cs="Times New Roman"/>
            <w:i/>
            <w:lang w:val="en-US"/>
          </w:rPr>
          <w:lastRenderedPageBreak/>
          <w:t>&lt;</w:t>
        </w:r>
        <w:del w:id="141" w:author="Lou Bruno" w:date="2022-06-18T14:03:00Z">
          <w:r w:rsidRPr="00BE10A4" w:rsidDel="009F4A3E">
            <w:rPr>
              <w:rFonts w:cs="Times New Roman"/>
              <w:i/>
              <w:lang w:val="en-US"/>
            </w:rPr>
            <w:delText>h4</w:delText>
          </w:r>
        </w:del>
      </w:ins>
      <w:proofErr w:type="spellStart"/>
      <w:ins w:id="142" w:author="Lou Bruno" w:date="2022-06-18T14:03:00Z">
        <w:r w:rsidR="009F4A3E">
          <w:rPr>
            <w:rFonts w:cs="Times New Roman"/>
            <w:i/>
            <w:lang w:val="en-US"/>
          </w:rPr>
          <w:t>nl</w:t>
        </w:r>
      </w:ins>
      <w:proofErr w:type="spellEnd"/>
      <w:ins w:id="143" w:author="EPH" w:date="2022-06-11T15:12:00Z">
        <w:r w:rsidRPr="00BE10A4">
          <w:rPr>
            <w:rFonts w:cs="Times New Roman"/>
            <w:i/>
            <w:lang w:val="en-US"/>
          </w:rPr>
          <w:t>&gt;</w:t>
        </w:r>
      </w:ins>
      <w:r w:rsidR="00CA3D10" w:rsidRPr="00BE10A4">
        <w:rPr>
          <w:rFonts w:cs="Times New Roman"/>
          <w:i/>
          <w:lang w:val="en-US"/>
        </w:rPr>
        <w:t>Stage 1</w:t>
      </w:r>
      <w:del w:id="144" w:author="EPH" w:date="2022-06-11T15:12:00Z">
        <w:r w:rsidR="00CA3D10" w:rsidRPr="00BE10A4" w:rsidDel="009129BB">
          <w:rPr>
            <w:rFonts w:cs="Times New Roman"/>
            <w:i/>
            <w:lang w:val="en-US"/>
          </w:rPr>
          <w:delText>:</w:delText>
        </w:r>
        <w:r w:rsidR="00CA3D10" w:rsidRPr="00BE10A4" w:rsidDel="009129BB">
          <w:rPr>
            <w:rFonts w:cs="Times New Roman"/>
            <w:lang w:val="en-US"/>
          </w:rPr>
          <w:delText xml:space="preserve"> </w:delText>
        </w:r>
      </w:del>
      <w:ins w:id="145" w:author="EPH" w:date="2022-06-11T15:12:00Z">
        <w:r w:rsidRPr="00BE10A4">
          <w:rPr>
            <w:rFonts w:cs="Times New Roman"/>
            <w:i/>
            <w:lang w:val="en-US"/>
          </w:rPr>
          <w:t>.</w:t>
        </w:r>
        <w:del w:id="146" w:author="Lou Bruno" w:date="2022-06-18T14:12:00Z">
          <w:r w:rsidRPr="00BE10A4" w:rsidDel="009F4A3E">
            <w:rPr>
              <w:rFonts w:cs="Times New Roman"/>
              <w:i/>
              <w:lang w:val="en-US"/>
            </w:rPr>
            <w:delText>&lt;bt&gt;</w:delText>
          </w:r>
        </w:del>
        <w:r w:rsidRPr="00BE10A4">
          <w:rPr>
            <w:rFonts w:cs="Times New Roman"/>
            <w:lang w:val="en-US"/>
          </w:rPr>
          <w:t xml:space="preserve"> </w:t>
        </w:r>
      </w:ins>
      <w:r w:rsidR="00CA3D10" w:rsidRPr="00BE10A4">
        <w:rPr>
          <w:rFonts w:cs="Times New Roman"/>
          <w:lang w:val="en-US"/>
        </w:rPr>
        <w:t xml:space="preserve">Collect the sample and calculate the observed median, </w:t>
      </w:r>
      <w:proofErr w:type="spellStart"/>
      <w:r w:rsidR="00CA3D10" w:rsidRPr="00BE10A4">
        <w:rPr>
          <w:rFonts w:cs="Times New Roman"/>
          <w:i/>
          <w:lang w:val="en-US"/>
        </w:rPr>
        <w:t>MD</w:t>
      </w:r>
      <w:r w:rsidR="00CA3D10" w:rsidRPr="00BE10A4">
        <w:rPr>
          <w:rFonts w:cs="Times New Roman"/>
          <w:vertAlign w:val="subscript"/>
          <w:lang w:val="en-US"/>
        </w:rPr>
        <w:t>Obs</w:t>
      </w:r>
      <w:proofErr w:type="spellEnd"/>
      <w:r w:rsidR="00CA3D10" w:rsidRPr="00BE10A4">
        <w:rPr>
          <w:rFonts w:cs="Times New Roman"/>
          <w:lang w:val="en-US"/>
        </w:rPr>
        <w:t xml:space="preserve">, from the </w:t>
      </w:r>
      <w:r w:rsidR="00CA3D10" w:rsidRPr="00BE10A4">
        <w:rPr>
          <w:rFonts w:cs="Times New Roman"/>
          <w:i/>
          <w:lang w:val="en-US"/>
        </w:rPr>
        <w:t>N</w:t>
      </w:r>
      <w:r w:rsidR="00CA3D10" w:rsidRPr="00BE10A4">
        <w:rPr>
          <w:rFonts w:cs="Times New Roman"/>
          <w:lang w:val="en-US"/>
        </w:rPr>
        <w:t xml:space="preserve"> scores.</w:t>
      </w:r>
    </w:p>
    <w:p w14:paraId="7574E8A0" w14:textId="281F7C0E" w:rsidR="00CA3D10" w:rsidRPr="00BE10A4" w:rsidRDefault="009129BB">
      <w:pPr>
        <w:pStyle w:val="Style7"/>
        <w:autoSpaceDE w:val="0"/>
        <w:autoSpaceDN w:val="0"/>
        <w:adjustRightInd w:val="0"/>
        <w:spacing w:line="480" w:lineRule="auto"/>
        <w:ind w:firstLine="720"/>
        <w:rPr>
          <w:rFonts w:cs="Times New Roman"/>
          <w:lang w:val="en-US"/>
        </w:rPr>
      </w:pPr>
      <w:ins w:id="147" w:author="EPH" w:date="2022-06-11T15:12:00Z">
        <w:del w:id="148" w:author="Lou Bruno" w:date="2022-06-18T14:04:00Z">
          <w:r w:rsidRPr="00BE10A4" w:rsidDel="009F4A3E">
            <w:rPr>
              <w:rFonts w:cs="Times New Roman"/>
              <w:i/>
              <w:lang w:val="en-US"/>
            </w:rPr>
            <w:delText>&lt;h4&gt;</w:delText>
          </w:r>
        </w:del>
      </w:ins>
      <w:r w:rsidR="00CA3D10" w:rsidRPr="00BE10A4">
        <w:rPr>
          <w:rFonts w:cs="Times New Roman"/>
          <w:i/>
          <w:lang w:val="en-US"/>
        </w:rPr>
        <w:t>Stage 2</w:t>
      </w:r>
      <w:ins w:id="149" w:author="EPH" w:date="2022-06-11T15:12:00Z">
        <w:r w:rsidRPr="00BE10A4">
          <w:rPr>
            <w:rFonts w:cs="Times New Roman"/>
            <w:i/>
            <w:lang w:val="en-US"/>
          </w:rPr>
          <w:t>.</w:t>
        </w:r>
      </w:ins>
      <w:ins w:id="150" w:author="Lou Bruno" w:date="2022-06-18T14:12:00Z">
        <w:r w:rsidR="009F4A3E" w:rsidRPr="00BE10A4" w:rsidDel="009F4A3E">
          <w:rPr>
            <w:rFonts w:cs="Times New Roman"/>
            <w:i/>
            <w:lang w:val="en-US"/>
          </w:rPr>
          <w:t xml:space="preserve"> </w:t>
        </w:r>
      </w:ins>
      <w:ins w:id="151" w:author="EPH" w:date="2022-06-11T15:12:00Z">
        <w:del w:id="152" w:author="Lou Bruno" w:date="2022-06-18T14:12:00Z">
          <w:r w:rsidRPr="00BE10A4" w:rsidDel="009F4A3E">
            <w:rPr>
              <w:rFonts w:cs="Times New Roman"/>
              <w:i/>
              <w:lang w:val="en-US"/>
            </w:rPr>
            <w:delText>&lt;bt&gt;</w:delText>
          </w:r>
        </w:del>
        <w:r w:rsidRPr="00BE10A4">
          <w:rPr>
            <w:rFonts w:cs="Times New Roman"/>
            <w:lang w:val="en-US"/>
          </w:rPr>
          <w:t xml:space="preserve"> </w:t>
        </w:r>
      </w:ins>
      <w:del w:id="153" w:author="EPH" w:date="2022-06-11T15:12:00Z">
        <w:r w:rsidR="00CA3D10" w:rsidRPr="00BE10A4" w:rsidDel="009129BB">
          <w:rPr>
            <w:rFonts w:cs="Times New Roman"/>
            <w:i/>
            <w:lang w:val="en-US"/>
          </w:rPr>
          <w:delText>:</w:delText>
        </w:r>
      </w:del>
      <w:del w:id="154" w:author="EPH" w:date="2022-06-11T15:14:00Z">
        <w:r w:rsidR="00CA3D10" w:rsidRPr="00BE10A4" w:rsidDel="009129BB">
          <w:rPr>
            <w:rFonts w:cs="Times New Roman"/>
            <w:lang w:val="en-US"/>
          </w:rPr>
          <w:delText xml:space="preserve"> </w:delText>
        </w:r>
      </w:del>
      <w:r w:rsidR="00CA3D10" w:rsidRPr="00BE10A4">
        <w:rPr>
          <w:rFonts w:cs="Times New Roman"/>
          <w:lang w:val="en-US"/>
        </w:rPr>
        <w:t>Prepare the sampling frame, which can be thought of as a pool of scores. In this example, all ﬁve observed scores are placed in the sampling frame.</w:t>
      </w:r>
    </w:p>
    <w:p w14:paraId="210D427B" w14:textId="476492C4" w:rsidR="00CA3D10" w:rsidRPr="00BE10A4" w:rsidRDefault="009129BB">
      <w:pPr>
        <w:pStyle w:val="Style7"/>
        <w:autoSpaceDE w:val="0"/>
        <w:autoSpaceDN w:val="0"/>
        <w:adjustRightInd w:val="0"/>
        <w:spacing w:line="480" w:lineRule="auto"/>
        <w:ind w:firstLine="720"/>
        <w:rPr>
          <w:rFonts w:cs="Times New Roman"/>
          <w:lang w:val="en-US"/>
        </w:rPr>
      </w:pPr>
      <w:ins w:id="155" w:author="EPH" w:date="2022-06-11T15:12:00Z">
        <w:del w:id="156" w:author="Lou Bruno" w:date="2022-06-18T14:04:00Z">
          <w:r w:rsidRPr="00BE10A4" w:rsidDel="009F4A3E">
            <w:rPr>
              <w:rFonts w:cs="Times New Roman"/>
              <w:i/>
              <w:lang w:val="en-US"/>
            </w:rPr>
            <w:delText>&lt;h4&gt;</w:delText>
          </w:r>
        </w:del>
      </w:ins>
      <w:r w:rsidR="00CA3D10" w:rsidRPr="00BE10A4">
        <w:rPr>
          <w:rFonts w:cs="Times New Roman"/>
          <w:i/>
          <w:lang w:val="en-US"/>
        </w:rPr>
        <w:t>Stage 3</w:t>
      </w:r>
      <w:ins w:id="157" w:author="Lou Bruno" w:date="2022-06-18T14:12:00Z">
        <w:r w:rsidR="009F4A3E">
          <w:rPr>
            <w:rFonts w:cs="Times New Roman"/>
            <w:i/>
            <w:lang w:val="en-US"/>
          </w:rPr>
          <w:t xml:space="preserve">. </w:t>
        </w:r>
      </w:ins>
      <w:ins w:id="158" w:author="EPH" w:date="2022-06-11T15:12:00Z">
        <w:del w:id="159" w:author="Lou Bruno" w:date="2022-06-18T14:12:00Z">
          <w:r w:rsidRPr="00BE10A4" w:rsidDel="009F4A3E">
            <w:rPr>
              <w:rFonts w:cs="Times New Roman"/>
              <w:i/>
              <w:lang w:val="en-US"/>
            </w:rPr>
            <w:delText>.&lt;bt&gt;</w:delText>
          </w:r>
        </w:del>
      </w:ins>
      <w:del w:id="160" w:author="Lou Bruno" w:date="2022-06-18T14:12:00Z">
        <w:r w:rsidR="00CA3D10" w:rsidRPr="00BE10A4" w:rsidDel="009F4A3E">
          <w:rPr>
            <w:rFonts w:cs="Times New Roman"/>
            <w:i/>
            <w:lang w:val="en-US"/>
          </w:rPr>
          <w:delText>:</w:delText>
        </w:r>
        <w:r w:rsidR="00CA3D10" w:rsidRPr="00BE10A4" w:rsidDel="009F4A3E">
          <w:rPr>
            <w:rFonts w:cs="Times New Roman"/>
            <w:lang w:val="en-US"/>
          </w:rPr>
          <w:delText xml:space="preserve"> </w:delText>
        </w:r>
      </w:del>
      <w:r w:rsidR="00CA3D10" w:rsidRPr="00BE10A4">
        <w:rPr>
          <w:rFonts w:cs="Times New Roman"/>
          <w:lang w:val="en-US"/>
        </w:rPr>
        <w:t xml:space="preserve">Draw </w:t>
      </w:r>
      <w:r w:rsidR="00CA3D10" w:rsidRPr="00BE10A4">
        <w:rPr>
          <w:rFonts w:cs="Times New Roman"/>
          <w:i/>
          <w:lang w:val="en-US"/>
        </w:rPr>
        <w:t>N=5</w:t>
      </w:r>
      <w:r w:rsidR="00CA3D10" w:rsidRPr="00BE10A4">
        <w:rPr>
          <w:rFonts w:cs="Times New Roman"/>
          <w:lang w:val="en-US"/>
        </w:rPr>
        <w:t xml:space="preserve"> scores </w:t>
      </w:r>
      <w:r w:rsidR="00CA3D10" w:rsidRPr="00BE10A4">
        <w:rPr>
          <w:rFonts w:cs="Times New Roman"/>
          <w:i/>
          <w:lang w:val="en-US"/>
        </w:rPr>
        <w:t>with replacement</w:t>
      </w:r>
      <w:r w:rsidR="00CA3D10" w:rsidRPr="00BE10A4">
        <w:rPr>
          <w:rFonts w:cs="Times New Roman"/>
          <w:lang w:val="en-US"/>
        </w:rPr>
        <w:t xml:space="preserve"> from the sampling frame; this creates one </w:t>
      </w:r>
      <w:r w:rsidR="00CA3D10" w:rsidRPr="00BE10A4">
        <w:rPr>
          <w:rFonts w:cs="Times New Roman"/>
          <w:i/>
          <w:lang w:val="en-US"/>
        </w:rPr>
        <w:t>bootstrap sample</w:t>
      </w:r>
      <w:r w:rsidR="00CA3D10" w:rsidRPr="00BE10A4">
        <w:rPr>
          <w:rFonts w:cs="Times New Roman"/>
          <w:lang w:val="en-US"/>
        </w:rPr>
        <w:t xml:space="preserve">. Repeat this process many times, say </w:t>
      </w:r>
      <w:r w:rsidR="00CA3D10" w:rsidRPr="00BE10A4">
        <w:rPr>
          <w:rFonts w:cs="Times New Roman"/>
          <w:i/>
          <w:lang w:val="en-US"/>
        </w:rPr>
        <w:t>B</w:t>
      </w:r>
      <w:r w:rsidR="00CA3D10" w:rsidRPr="00BE10A4">
        <w:rPr>
          <w:rFonts w:cs="Times New Roman"/>
          <w:lang w:val="en-US"/>
        </w:rPr>
        <w:t xml:space="preserve"> = 9,999.</w:t>
      </w:r>
    </w:p>
    <w:p w14:paraId="14BC2202" w14:textId="445796A0" w:rsidR="00CA3D10" w:rsidRPr="00BE10A4" w:rsidRDefault="009129BB">
      <w:pPr>
        <w:pStyle w:val="Style7"/>
        <w:autoSpaceDE w:val="0"/>
        <w:autoSpaceDN w:val="0"/>
        <w:adjustRightInd w:val="0"/>
        <w:spacing w:line="480" w:lineRule="auto"/>
        <w:ind w:firstLine="720"/>
        <w:rPr>
          <w:rFonts w:cs="Times New Roman"/>
          <w:lang w:val="en-US"/>
        </w:rPr>
      </w:pPr>
      <w:ins w:id="161" w:author="EPH" w:date="2022-06-11T15:12:00Z">
        <w:del w:id="162" w:author="Lou Bruno" w:date="2022-06-18T14:04:00Z">
          <w:r w:rsidRPr="00BE10A4" w:rsidDel="009F4A3E">
            <w:rPr>
              <w:rFonts w:cs="Times New Roman"/>
              <w:i/>
              <w:lang w:val="en-US"/>
            </w:rPr>
            <w:delText>&lt;h4&gt;</w:delText>
          </w:r>
        </w:del>
      </w:ins>
      <w:r w:rsidR="00CA3D10" w:rsidRPr="00BE10A4">
        <w:rPr>
          <w:rFonts w:cs="Times New Roman"/>
          <w:i/>
          <w:lang w:val="en-US"/>
        </w:rPr>
        <w:t>Stage 4</w:t>
      </w:r>
      <w:ins w:id="163" w:author="EPH" w:date="2022-06-11T15:12:00Z">
        <w:del w:id="164" w:author="Lou Bruno" w:date="2022-06-18T14:12:00Z">
          <w:r w:rsidRPr="00BE10A4" w:rsidDel="009F4A3E">
            <w:rPr>
              <w:rFonts w:cs="Times New Roman"/>
              <w:i/>
              <w:lang w:val="en-US"/>
            </w:rPr>
            <w:delText>.&lt;bt&gt;</w:delText>
          </w:r>
        </w:del>
      </w:ins>
      <w:del w:id="165" w:author="Lou Bruno" w:date="2022-06-18T14:12:00Z">
        <w:r w:rsidR="00CA3D10" w:rsidRPr="00BE10A4" w:rsidDel="009F4A3E">
          <w:rPr>
            <w:rFonts w:cs="Times New Roman"/>
            <w:i/>
            <w:lang w:val="en-US"/>
          </w:rPr>
          <w:delText>:</w:delText>
        </w:r>
      </w:del>
      <w:ins w:id="166" w:author="Lou Bruno" w:date="2022-06-18T14:12:00Z">
        <w:r w:rsidR="009F4A3E">
          <w:rPr>
            <w:rFonts w:cs="Times New Roman"/>
            <w:i/>
            <w:lang w:val="en-US"/>
          </w:rPr>
          <w:t xml:space="preserve">. </w:t>
        </w:r>
      </w:ins>
      <w:r w:rsidR="00CA3D10" w:rsidRPr="00BE10A4">
        <w:rPr>
          <w:rFonts w:cs="Times New Roman"/>
          <w:lang w:val="en-US"/>
        </w:rPr>
        <w:t xml:space="preserve"> The </w:t>
      </w:r>
      <w:r w:rsidR="00CA3D10" w:rsidRPr="00BE10A4">
        <w:rPr>
          <w:rFonts w:cs="Times New Roman"/>
          <w:i/>
          <w:lang w:val="en-US"/>
        </w:rPr>
        <w:t>bootstrap distribution</w:t>
      </w:r>
      <w:r w:rsidR="00CA3D10" w:rsidRPr="00BE10A4">
        <w:rPr>
          <w:rFonts w:cs="Times New Roman"/>
          <w:lang w:val="en-US"/>
        </w:rPr>
        <w:t xml:space="preserve"> is formed by calculating the median of each bootstrap sample. Each bootstrapped statistic is denoted with an asterisk. The bootstrap distribution is the collection of </w:t>
      </w:r>
      <w:r w:rsidR="00CA3D10" w:rsidRPr="00BE10A4">
        <w:rPr>
          <w:rFonts w:cs="Times New Roman"/>
          <w:i/>
          <w:lang w:val="en-US"/>
        </w:rPr>
        <w:t>B</w:t>
      </w:r>
      <w:r w:rsidR="00CA3D10" w:rsidRPr="00BE10A4">
        <w:rPr>
          <w:rFonts w:cs="Times New Roman"/>
          <w:lang w:val="en-US"/>
        </w:rPr>
        <w:t xml:space="preserve"> bootstrapped medians: </w:t>
      </w:r>
      <w:r w:rsidR="00CA3D10" w:rsidRPr="00BE10A4">
        <w:rPr>
          <w:rFonts w:cs="Times New Roman"/>
          <w:i/>
          <w:lang w:val="en-US"/>
        </w:rPr>
        <w:t>MD</w:t>
      </w:r>
      <w:r w:rsidR="00CA3D10" w:rsidRPr="00BE10A4">
        <w:rPr>
          <w:rFonts w:cs="Times New Roman"/>
          <w:lang w:val="en-US"/>
        </w:rPr>
        <w:t>*</w:t>
      </w:r>
      <w:r w:rsidR="00CA3D10" w:rsidRPr="00BE10A4">
        <w:rPr>
          <w:rFonts w:cs="Times New Roman"/>
          <w:vertAlign w:val="subscript"/>
          <w:lang w:val="en-US"/>
        </w:rPr>
        <w:t>1</w:t>
      </w:r>
      <w:r w:rsidR="00CA3D10" w:rsidRPr="00BE10A4">
        <w:rPr>
          <w:rFonts w:cs="Times New Roman"/>
          <w:lang w:val="en-US"/>
        </w:rPr>
        <w:t xml:space="preserve">, </w:t>
      </w:r>
      <w:r w:rsidR="00CA3D10" w:rsidRPr="00BE10A4">
        <w:rPr>
          <w:rFonts w:cs="Times New Roman"/>
          <w:i/>
          <w:lang w:val="en-US"/>
        </w:rPr>
        <w:t>MD</w:t>
      </w:r>
      <w:r w:rsidR="00CA3D10" w:rsidRPr="00BE10A4">
        <w:rPr>
          <w:rFonts w:cs="Times New Roman"/>
          <w:lang w:val="en-US"/>
        </w:rPr>
        <w:t>*</w:t>
      </w:r>
      <w:r w:rsidR="00CA3D10" w:rsidRPr="00BE10A4">
        <w:rPr>
          <w:rFonts w:cs="Times New Roman"/>
          <w:vertAlign w:val="subscript"/>
          <w:lang w:val="en-US"/>
        </w:rPr>
        <w:t>2</w:t>
      </w:r>
      <w:r w:rsidR="00CA3D10" w:rsidRPr="00BE10A4">
        <w:rPr>
          <w:rFonts w:cs="Times New Roman"/>
          <w:lang w:val="en-US"/>
        </w:rPr>
        <w:t xml:space="preserve">, ..., </w:t>
      </w:r>
      <w:r w:rsidR="00CA3D10" w:rsidRPr="00BE10A4">
        <w:rPr>
          <w:rFonts w:cs="Times New Roman"/>
          <w:i/>
          <w:lang w:val="en-US"/>
        </w:rPr>
        <w:t>MD</w:t>
      </w:r>
      <w:r w:rsidR="00CA3D10" w:rsidRPr="00BE10A4">
        <w:rPr>
          <w:rFonts w:cs="Times New Roman"/>
          <w:lang w:val="en-US"/>
        </w:rPr>
        <w:t>*</w:t>
      </w:r>
      <w:r w:rsidR="00CA3D10" w:rsidRPr="00BE10A4">
        <w:rPr>
          <w:rFonts w:cs="Times New Roman"/>
          <w:vertAlign w:val="subscript"/>
          <w:lang w:val="en-US"/>
        </w:rPr>
        <w:t>9999</w:t>
      </w:r>
      <w:r w:rsidR="00CA3D10" w:rsidRPr="00BE10A4">
        <w:rPr>
          <w:rFonts w:cs="Times New Roman"/>
          <w:lang w:val="en-US"/>
        </w:rPr>
        <w:t>.</w:t>
      </w:r>
    </w:p>
    <w:p w14:paraId="167761C4" w14:textId="295C19F1" w:rsidR="009F4A3E" w:rsidRDefault="009129BB">
      <w:pPr>
        <w:pStyle w:val="Style7"/>
        <w:autoSpaceDE w:val="0"/>
        <w:autoSpaceDN w:val="0"/>
        <w:adjustRightInd w:val="0"/>
        <w:spacing w:line="480" w:lineRule="auto"/>
        <w:ind w:firstLine="720"/>
        <w:rPr>
          <w:ins w:id="167" w:author="Lou Bruno" w:date="2022-06-18T14:03:00Z"/>
          <w:rFonts w:cs="Times New Roman"/>
          <w:lang w:val="en-US"/>
        </w:rPr>
      </w:pPr>
      <w:ins w:id="168" w:author="EPH" w:date="2022-06-11T15:12:00Z">
        <w:del w:id="169" w:author="Lou Bruno" w:date="2022-06-18T14:04:00Z">
          <w:r w:rsidRPr="00BE10A4" w:rsidDel="009F4A3E">
            <w:rPr>
              <w:rFonts w:cs="Times New Roman"/>
              <w:i/>
              <w:lang w:val="en-US"/>
            </w:rPr>
            <w:delText>&lt;h4&gt;</w:delText>
          </w:r>
        </w:del>
      </w:ins>
      <w:r w:rsidR="00CA3D10" w:rsidRPr="00BE10A4">
        <w:rPr>
          <w:rFonts w:cs="Times New Roman"/>
          <w:i/>
          <w:lang w:val="en-US"/>
        </w:rPr>
        <w:t>Stage 5</w:t>
      </w:r>
      <w:ins w:id="170" w:author="EPH" w:date="2022-06-11T15:12:00Z">
        <w:del w:id="171" w:author="Lou Bruno" w:date="2022-06-18T14:12:00Z">
          <w:r w:rsidRPr="00BE10A4" w:rsidDel="009F4A3E">
            <w:rPr>
              <w:rFonts w:cs="Times New Roman"/>
              <w:i/>
              <w:lang w:val="en-US"/>
            </w:rPr>
            <w:delText>.&lt;bt&gt;</w:delText>
          </w:r>
        </w:del>
      </w:ins>
      <w:ins w:id="172" w:author="Lou Bruno" w:date="2022-06-18T14:12:00Z">
        <w:r w:rsidR="009F4A3E">
          <w:rPr>
            <w:rFonts w:cs="Times New Roman"/>
            <w:i/>
            <w:lang w:val="en-US"/>
          </w:rPr>
          <w:t xml:space="preserve">. </w:t>
        </w:r>
      </w:ins>
      <w:del w:id="173" w:author="EPH" w:date="2022-06-11T15:12:00Z">
        <w:r w:rsidR="00CA3D10" w:rsidRPr="00BE10A4" w:rsidDel="009129BB">
          <w:rPr>
            <w:rFonts w:cs="Times New Roman"/>
            <w:i/>
            <w:lang w:val="en-US"/>
          </w:rPr>
          <w:delText>:</w:delText>
        </w:r>
        <w:r w:rsidR="00CA3D10" w:rsidRPr="00BE10A4" w:rsidDel="009129BB">
          <w:rPr>
            <w:rFonts w:cs="Times New Roman"/>
            <w:lang w:val="en-US"/>
          </w:rPr>
          <w:delText xml:space="preserve"> </w:delText>
        </w:r>
      </w:del>
      <w:r w:rsidR="00CA3D10" w:rsidRPr="00BE10A4">
        <w:rPr>
          <w:rFonts w:cs="Times New Roman"/>
          <w:lang w:val="en-US"/>
        </w:rPr>
        <w:t>The standard error of the median is estimated by the standard deviation of the bootstrap distribution.</w:t>
      </w:r>
      <w:ins w:id="174" w:author="Lou Bruno" w:date="2022-06-18T14:03:00Z">
        <w:r w:rsidR="009F4A3E">
          <w:rPr>
            <w:rFonts w:cs="Times New Roman"/>
            <w:lang w:val="en-US"/>
          </w:rPr>
          <w:t>&lt;/</w:t>
        </w:r>
        <w:proofErr w:type="spellStart"/>
        <w:r w:rsidR="009F4A3E">
          <w:rPr>
            <w:rFonts w:cs="Times New Roman"/>
            <w:lang w:val="en-US"/>
          </w:rPr>
          <w:t>nl</w:t>
        </w:r>
        <w:proofErr w:type="spellEnd"/>
        <w:r w:rsidR="009F4A3E">
          <w:rPr>
            <w:rFonts w:cs="Times New Roman"/>
            <w:lang w:val="en-US"/>
          </w:rPr>
          <w:t>.</w:t>
        </w:r>
      </w:ins>
      <w:ins w:id="175" w:author="EPH" w:date="2022-06-11T15:12:00Z">
        <w:del w:id="176" w:author="Lou Bruno" w:date="2022-06-18T14:03:00Z">
          <w:r w:rsidRPr="00BE10A4" w:rsidDel="009F4A3E">
            <w:rPr>
              <w:rFonts w:cs="Times New Roman"/>
              <w:lang w:val="en-US"/>
            </w:rPr>
            <w:delText xml:space="preserve"> </w:delText>
          </w:r>
        </w:del>
      </w:ins>
    </w:p>
    <w:p w14:paraId="1071587B" w14:textId="7CEE67E1" w:rsidR="00CA3D10" w:rsidRPr="00BE10A4" w:rsidRDefault="009129BB">
      <w:pPr>
        <w:pStyle w:val="Style7"/>
        <w:autoSpaceDE w:val="0"/>
        <w:autoSpaceDN w:val="0"/>
        <w:adjustRightInd w:val="0"/>
        <w:spacing w:line="480" w:lineRule="auto"/>
        <w:ind w:firstLine="720"/>
        <w:rPr>
          <w:rFonts w:cs="Times New Roman"/>
          <w:lang w:val="en-US"/>
        </w:rPr>
      </w:pPr>
      <w:ins w:id="177" w:author="EPH" w:date="2022-06-11T15:12:00Z">
        <w:r w:rsidRPr="00BE10A4">
          <w:rPr>
            <w:rFonts w:cs="Times New Roman"/>
            <w:lang w:val="en-US"/>
          </w:rPr>
          <w:t>&lt;</w:t>
        </w:r>
        <w:proofErr w:type="spellStart"/>
        <w:r w:rsidRPr="00BE10A4">
          <w:rPr>
            <w:rFonts w:cs="Times New Roman"/>
            <w:lang w:val="en-US"/>
          </w:rPr>
          <w:t>eq</w:t>
        </w:r>
        <w:proofErr w:type="spellEnd"/>
        <w:r w:rsidRPr="00BE10A4">
          <w:rPr>
            <w:rFonts w:cs="Times New Roman"/>
            <w:lang w:val="en-US"/>
          </w:rPr>
          <w:t>&gt;</w:t>
        </w:r>
      </w:ins>
    </w:p>
    <w:p w14:paraId="675C3189" w14:textId="3A3192BB" w:rsidR="00CA3D10" w:rsidRPr="00BE10A4" w:rsidRDefault="00800CED">
      <w:pPr>
        <w:autoSpaceDE w:val="0"/>
        <w:autoSpaceDN w:val="0"/>
        <w:adjustRightInd w:val="0"/>
        <w:spacing w:line="480" w:lineRule="auto"/>
        <w:ind w:firstLine="720"/>
      </w:pPr>
      <w:del w:id="178" w:author="Lou Bruno" w:date="2022-06-18T14:04:00Z">
        <w:r>
          <w:rPr>
            <w:i/>
            <w:noProof/>
            <w:position w:val="-66"/>
          </w:rPr>
          <w:pict w14:anchorId="36854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9.3pt;height:1in;mso-width-percent:0;mso-height-percent:0;mso-width-percent:0;mso-height-percent:0">
              <v:imagedata r:id="rId13" o:title=""/>
            </v:shape>
          </w:pict>
        </w:r>
        <w:r w:rsidR="00CA3D10" w:rsidRPr="00BE10A4" w:rsidDel="009F4A3E">
          <w:delText xml:space="preserve"> </w:delText>
        </w:r>
      </w:del>
      <w:ins w:id="179" w:author="Lou Bruno" w:date="2022-06-18T14:04:00Z">
        <w:r>
          <w:rPr>
            <w:i/>
            <w:noProof/>
            <w:position w:val="-66"/>
          </w:rPr>
          <w:pict w14:anchorId="1111D22D">
            <v:shape id="_x0000_i1026" type="#_x0000_t75" alt="" style="width:169.3pt;height:1in;mso-width-percent:0;mso-height-percent:0;mso-width-percent:0;mso-height-percent:0">
              <v:imagedata r:id="rId13" o:title=""/>
            </v:shape>
          </w:pict>
        </w:r>
        <w:r w:rsidR="009F4A3E">
          <w:t xml:space="preserve">                                                                                                      </w:t>
        </w:r>
      </w:ins>
      <w:r w:rsidR="00CA3D10" w:rsidRPr="00BE10A4">
        <w:t>(1)</w:t>
      </w:r>
    </w:p>
    <w:p w14:paraId="56E54037" w14:textId="4ED9E3C3" w:rsidR="00CA3D10" w:rsidRPr="00BE10A4" w:rsidRDefault="009129BB">
      <w:pPr>
        <w:pStyle w:val="Style7"/>
        <w:autoSpaceDE w:val="0"/>
        <w:autoSpaceDN w:val="0"/>
        <w:adjustRightInd w:val="0"/>
        <w:spacing w:line="480" w:lineRule="auto"/>
        <w:ind w:firstLine="720"/>
        <w:rPr>
          <w:rFonts w:cs="Times New Roman"/>
          <w:lang w:val="en-US"/>
        </w:rPr>
      </w:pPr>
      <w:ins w:id="180" w:author="EPH" w:date="2022-06-11T15:12:00Z">
        <w:r w:rsidRPr="00BE10A4">
          <w:rPr>
            <w:rFonts w:cs="Times New Roman"/>
            <w:lang w:val="en-US"/>
          </w:rPr>
          <w:t>&lt;bt&gt;</w:t>
        </w:r>
      </w:ins>
      <w:r w:rsidR="00CA3D10" w:rsidRPr="00BE10A4">
        <w:rPr>
          <w:rFonts w:cs="Times New Roman"/>
          <w:lang w:val="en-US"/>
        </w:rPr>
        <w:t xml:space="preserve">Suppose the observed scores were 1, 4, 10, 50, and 80, and the summaries are </w:t>
      </w:r>
      <w:r w:rsidR="00CA3D10" w:rsidRPr="00BE10A4">
        <w:rPr>
          <w:rFonts w:cs="Times New Roman"/>
          <w:i/>
          <w:lang w:val="en-US"/>
        </w:rPr>
        <w:t>MD</w:t>
      </w:r>
      <w:r w:rsidR="00CA3D10" w:rsidRPr="00BE10A4">
        <w:rPr>
          <w:rFonts w:cs="Times New Roman"/>
          <w:vertAlign w:val="subscript"/>
          <w:lang w:val="en-US"/>
        </w:rPr>
        <w:t>Obs</w:t>
      </w:r>
      <w:r w:rsidR="00CA3D10" w:rsidRPr="00BE10A4">
        <w:rPr>
          <w:rFonts w:cs="Times New Roman"/>
          <w:lang w:val="en-US"/>
        </w:rPr>
        <w:t xml:space="preserve"> = 10 and </w:t>
      </w:r>
      <w:r w:rsidR="00800CED">
        <w:rPr>
          <w:rFonts w:cs="Times New Roman"/>
          <w:noProof/>
          <w:position w:val="-6"/>
          <w:lang w:val="en-US"/>
        </w:rPr>
        <w:pict w14:anchorId="16B965A6">
          <v:shape id="_x0000_i1027" type="#_x0000_t75" alt="" style="width:52.85pt;height:16.85pt;mso-width-percent:0;mso-height-percent:0;mso-width-percent:0;mso-height-percent:0">
            <v:imagedata r:id="rId14" o:title=""/>
          </v:shape>
        </w:pict>
      </w:r>
      <w:r w:rsidR="00CA3D10" w:rsidRPr="00BE10A4">
        <w:rPr>
          <w:rFonts w:cs="Times New Roman"/>
          <w:lang w:val="en-US"/>
        </w:rPr>
        <w:t xml:space="preserve"> Table </w:t>
      </w:r>
      <w:del w:id="181" w:author="EPH" w:date="2022-06-11T15:13:00Z">
        <w:r w:rsidR="00CA3D10" w:rsidRPr="00BE10A4" w:rsidDel="009129BB">
          <w:rPr>
            <w:rFonts w:cs="Times New Roman"/>
            <w:lang w:val="en-US"/>
          </w:rPr>
          <w:delText>??.</w:delText>
        </w:r>
      </w:del>
      <w:ins w:id="182" w:author="EPH" w:date="2022-06-11T15:13:00Z">
        <w:r w:rsidRPr="00BE10A4">
          <w:rPr>
            <w:rFonts w:cs="Times New Roman"/>
            <w:lang w:val="en-US"/>
          </w:rPr>
          <w:t>&lt;tco&gt;24.</w:t>
        </w:r>
      </w:ins>
      <w:r w:rsidR="00CA3D10" w:rsidRPr="00BE10A4">
        <w:rPr>
          <w:rFonts w:cs="Times New Roman"/>
          <w:lang w:val="en-US"/>
        </w:rPr>
        <w:t>1 illustrates possible simulation outcomes. In the ﬁrst bootstrap sample, the values 4 and 50 were drawn twice, whereas 1 and 80 were never drawn. In the second-to-last sample, the ﬁve drawn scores were coincidentally the same as the observed sample. In the last sample, 4 was drawn almost every time.</w:t>
      </w:r>
    </w:p>
    <w:p w14:paraId="33DD69F4"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In Stages 2 and 3, a </w:t>
      </w:r>
      <w:r w:rsidRPr="00BE10A4">
        <w:rPr>
          <w:rFonts w:cs="Times New Roman"/>
          <w:i/>
          <w:lang w:val="en-US"/>
        </w:rPr>
        <w:t>sampling frame</w:t>
      </w:r>
      <w:r w:rsidRPr="00BE10A4">
        <w:rPr>
          <w:rFonts w:cs="Times New Roman"/>
          <w:lang w:val="en-US"/>
        </w:rPr>
        <w:t xml:space="preserve"> was formed and ﬁve scores were randomly drawn from it repeatedly. The goal was to mimic the median’s variability that would occur if additional samples of </w:t>
      </w:r>
      <w:r w:rsidRPr="00BE10A4">
        <w:rPr>
          <w:rFonts w:cs="Times New Roman"/>
          <w:i/>
          <w:lang w:val="en-US"/>
        </w:rPr>
        <w:t>N</w:t>
      </w:r>
      <w:r w:rsidRPr="00BE10A4">
        <w:rPr>
          <w:rFonts w:cs="Times New Roman"/>
          <w:lang w:val="en-US"/>
        </w:rPr>
        <w:t xml:space="preserve"> = 5 were drawn from the </w:t>
      </w:r>
      <w:r w:rsidRPr="00BE10A4">
        <w:rPr>
          <w:rFonts w:cs="Times New Roman"/>
          <w:i/>
          <w:lang w:val="en-US"/>
        </w:rPr>
        <w:t>population</w:t>
      </w:r>
      <w:r w:rsidRPr="00BE10A4">
        <w:rPr>
          <w:rFonts w:cs="Times New Roman"/>
          <w:lang w:val="en-US"/>
        </w:rPr>
        <w:t>. For many types of bootstraps, the best sampling frame is simply the observed sample.</w:t>
      </w:r>
    </w:p>
    <w:p w14:paraId="503685AA" w14:textId="0092262D" w:rsidR="00CA3D10" w:rsidRPr="00BE10A4" w:rsidDel="009129BB" w:rsidRDefault="00CA3D10">
      <w:pPr>
        <w:pStyle w:val="Style7"/>
        <w:autoSpaceDE w:val="0"/>
        <w:autoSpaceDN w:val="0"/>
        <w:adjustRightInd w:val="0"/>
        <w:spacing w:line="480" w:lineRule="auto"/>
        <w:jc w:val="center"/>
        <w:rPr>
          <w:del w:id="183" w:author="EPH" w:date="2022-06-11T15:13:00Z"/>
          <w:rFonts w:cs="Times New Roman"/>
          <w:lang w:val="en-US"/>
        </w:rPr>
      </w:pPr>
      <w:del w:id="184" w:author="EPH" w:date="2022-06-11T15:13:00Z">
        <w:r w:rsidRPr="00BE10A4" w:rsidDel="009129BB">
          <w:rPr>
            <w:rFonts w:cs="Times New Roman"/>
            <w:b/>
            <w:lang w:val="en-US"/>
          </w:rPr>
          <w:lastRenderedPageBreak/>
          <w:delText>Table 1 Here</w:delText>
        </w:r>
      </w:del>
    </w:p>
    <w:p w14:paraId="56B2A44C"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In Stage 4, a bootstrap distribution of medians was built to make an inference about the median of the population. Using a sample’s statistic to estimate a population parameter follows the </w:t>
      </w:r>
      <w:r w:rsidRPr="00BE10A4">
        <w:rPr>
          <w:rFonts w:cs="Times New Roman"/>
          <w:i/>
          <w:lang w:val="en-US"/>
        </w:rPr>
        <w:t>plug-in principle</w:t>
      </w:r>
      <w:r w:rsidRPr="00BE10A4">
        <w:rPr>
          <w:rFonts w:cs="Times New Roman"/>
          <w:lang w:val="en-US"/>
        </w:rPr>
        <w:t xml:space="preserve">; the median is the </w:t>
      </w:r>
      <w:r w:rsidRPr="00BE10A4">
        <w:rPr>
          <w:rFonts w:cs="Times New Roman"/>
          <w:i/>
          <w:lang w:val="en-US"/>
        </w:rPr>
        <w:t>plug-in statistic</w:t>
      </w:r>
      <w:r w:rsidRPr="00BE10A4">
        <w:rPr>
          <w:rFonts w:cs="Times New Roman"/>
          <w:lang w:val="en-US"/>
        </w:rPr>
        <w:t xml:space="preserve"> in this example (</w:t>
      </w:r>
      <w:r w:rsidRPr="00BE10A4">
        <w:rPr>
          <w:lang w:val="en-US"/>
        </w:rPr>
        <w:t>Efron &amp; Tibshirani, 1993</w:t>
      </w:r>
      <w:r w:rsidRPr="00BE10A4">
        <w:rPr>
          <w:rFonts w:cs="Times New Roman"/>
          <w:lang w:val="en-US"/>
        </w:rPr>
        <w:t>, Chapter 4).</w:t>
      </w:r>
    </w:p>
    <w:p w14:paraId="1E55D3C6"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A statistic’s standard error quantiﬁes the variability in its sampling distribution. Instead of calculating the spread of a </w:t>
      </w:r>
      <w:r w:rsidRPr="00BE10A4">
        <w:rPr>
          <w:rFonts w:cs="Times New Roman"/>
          <w:i/>
          <w:lang w:val="en-US"/>
        </w:rPr>
        <w:t>theoretical</w:t>
      </w:r>
      <w:r w:rsidRPr="00BE10A4">
        <w:rPr>
          <w:rFonts w:cs="Times New Roman"/>
          <w:lang w:val="en-US"/>
        </w:rPr>
        <w:t xml:space="preserve"> sampling distribution (closed-form mathematical solutions that exist for statistics such as </w:t>
      </w:r>
      <w:r w:rsidR="00800CED">
        <w:rPr>
          <w:rFonts w:cs="Times New Roman"/>
          <w:noProof/>
          <w:position w:val="-4"/>
          <w:lang w:val="en-US"/>
        </w:rPr>
        <w:pict w14:anchorId="0194B730">
          <v:shape id="_x0000_i1028" type="#_x0000_t75" alt="" style="width:14.55pt;height:15.3pt;mso-width-percent:0;mso-height-percent:0;mso-width-percent:0;mso-height-percent:0">
            <v:imagedata r:id="rId15" o:title=""/>
          </v:shape>
        </w:pict>
      </w:r>
      <w:r w:rsidRPr="00BE10A4">
        <w:rPr>
          <w:rFonts w:cs="Times New Roman"/>
          <w:lang w:val="en-US"/>
        </w:rPr>
        <w:t xml:space="preserve">, </w:t>
      </w:r>
      <w:r w:rsidRPr="00BE10A4">
        <w:rPr>
          <w:rFonts w:cs="Times New Roman"/>
          <w:i/>
          <w:lang w:val="en-US"/>
        </w:rPr>
        <w:t>r</w:t>
      </w:r>
      <w:r w:rsidRPr="00BE10A4">
        <w:rPr>
          <w:rFonts w:cs="Times New Roman"/>
          <w:lang w:val="en-US"/>
        </w:rPr>
        <w:t xml:space="preserve">, and </w:t>
      </w:r>
      <w:r w:rsidRPr="00BE10A4">
        <w:rPr>
          <w:rFonts w:cs="Times New Roman"/>
          <w:i/>
          <w:lang w:val="en-US"/>
        </w:rPr>
        <w:t>t</w:t>
      </w:r>
      <w:r w:rsidRPr="00BE10A4">
        <w:rPr>
          <w:rFonts w:cs="Times New Roman"/>
          <w:lang w:val="en-US"/>
        </w:rPr>
        <w:t xml:space="preserve">, but not for </w:t>
      </w:r>
      <w:r w:rsidRPr="00BE10A4">
        <w:rPr>
          <w:rFonts w:cs="Times New Roman"/>
          <w:i/>
          <w:lang w:val="en-US"/>
        </w:rPr>
        <w:t>MD</w:t>
      </w:r>
      <w:r w:rsidRPr="00BE10A4">
        <w:rPr>
          <w:rFonts w:cs="Times New Roman"/>
          <w:lang w:val="en-US"/>
        </w:rPr>
        <w:t xml:space="preserve">), we calculate the spread in an </w:t>
      </w:r>
      <w:r w:rsidRPr="00BE10A4">
        <w:rPr>
          <w:rFonts w:cs="Times New Roman"/>
          <w:i/>
          <w:lang w:val="en-US"/>
        </w:rPr>
        <w:t>empirical</w:t>
      </w:r>
      <w:r w:rsidRPr="00BE10A4">
        <w:rPr>
          <w:rFonts w:cs="Times New Roman"/>
          <w:lang w:val="en-US"/>
        </w:rPr>
        <w:t xml:space="preserve"> sampling distribution in Stage 5.</w:t>
      </w:r>
    </w:p>
    <w:p w14:paraId="0C1ED0F3" w14:textId="6A7663B3" w:rsidR="009129BB" w:rsidRPr="00BE10A4" w:rsidRDefault="009129BB">
      <w:pPr>
        <w:pStyle w:val="Heading3"/>
        <w:rPr>
          <w:ins w:id="185" w:author="EPH" w:date="2022-06-11T15:13:00Z"/>
        </w:rPr>
        <w:pPrChange w:id="186" w:author="EPH" w:date="2022-06-11T15:13:00Z">
          <w:pPr>
            <w:pStyle w:val="Style7"/>
            <w:autoSpaceDE w:val="0"/>
            <w:autoSpaceDN w:val="0"/>
            <w:adjustRightInd w:val="0"/>
            <w:spacing w:line="480" w:lineRule="auto"/>
            <w:ind w:firstLine="720"/>
          </w:pPr>
        </w:pPrChange>
      </w:pPr>
      <w:ins w:id="187" w:author="EPH" w:date="2022-06-11T15:13:00Z">
        <w:r w:rsidRPr="00BE10A4">
          <w:t>&lt;h3&gt;</w:t>
        </w:r>
      </w:ins>
      <w:r w:rsidR="00CA3D10" w:rsidRPr="00BE10A4">
        <w:t xml:space="preserve">Example </w:t>
      </w:r>
      <w:r w:rsidRPr="00BE10A4">
        <w:t>1b</w:t>
      </w:r>
      <w:r w:rsidR="00CA3D10" w:rsidRPr="00BE10A4">
        <w:t xml:space="preserve">: Standard </w:t>
      </w:r>
      <w:r w:rsidRPr="00BE10A4">
        <w:t xml:space="preserve">Error </w:t>
      </w:r>
      <w:r w:rsidR="00CA3D10" w:rsidRPr="00BE10A4">
        <w:t xml:space="preserve">of the </w:t>
      </w:r>
      <w:r w:rsidRPr="00BE10A4">
        <w:t>Mean</w:t>
      </w:r>
      <w:del w:id="188" w:author="EPH" w:date="2022-06-11T15:13:00Z">
        <w:r w:rsidR="00CA3D10" w:rsidRPr="00BE10A4" w:rsidDel="009129BB">
          <w:delText xml:space="preserve">. </w:delText>
        </w:r>
      </w:del>
    </w:p>
    <w:p w14:paraId="5DAA1670" w14:textId="6A7276D8" w:rsidR="00CA3D10" w:rsidRPr="00BE10A4" w:rsidRDefault="009129BB">
      <w:pPr>
        <w:pStyle w:val="Style7"/>
        <w:autoSpaceDE w:val="0"/>
        <w:autoSpaceDN w:val="0"/>
        <w:adjustRightInd w:val="0"/>
        <w:spacing w:line="480" w:lineRule="auto"/>
        <w:ind w:firstLine="720"/>
        <w:rPr>
          <w:rFonts w:cs="Times New Roman"/>
          <w:lang w:val="en-US"/>
        </w:rPr>
      </w:pPr>
      <w:ins w:id="189" w:author="EPH" w:date="2022-06-11T15:14:00Z">
        <w:r w:rsidRPr="00BE10A4">
          <w:rPr>
            <w:rFonts w:cs="Times New Roman"/>
            <w:lang w:val="en-US"/>
          </w:rPr>
          <w:t>&lt;bt&gt;</w:t>
        </w:r>
      </w:ins>
      <w:r w:rsidR="00CA3D10" w:rsidRPr="00BE10A4">
        <w:rPr>
          <w:rFonts w:cs="Times New Roman"/>
          <w:lang w:val="en-US"/>
        </w:rPr>
        <w:t>The researcher later reused the collected sample to address a different question—one that is better suited by the mean. The algorithm proceeds as in Example 1a, except the plug-in statistic is now the mean instead of the median.</w:t>
      </w:r>
    </w:p>
    <w:p w14:paraId="612BB9C7" w14:textId="3E15EDAB" w:rsidR="00CA3D10" w:rsidRPr="00BE10A4" w:rsidRDefault="009129BB">
      <w:pPr>
        <w:pStyle w:val="Style7"/>
        <w:autoSpaceDE w:val="0"/>
        <w:autoSpaceDN w:val="0"/>
        <w:adjustRightInd w:val="0"/>
        <w:spacing w:line="480" w:lineRule="auto"/>
        <w:ind w:firstLine="720"/>
        <w:rPr>
          <w:rFonts w:cs="Times New Roman"/>
          <w:lang w:val="en-US"/>
        </w:rPr>
      </w:pPr>
      <w:ins w:id="190" w:author="EPH" w:date="2022-06-11T15:14:00Z">
        <w:r w:rsidRPr="00BE10A4">
          <w:rPr>
            <w:rFonts w:cs="Times New Roman"/>
            <w:i/>
            <w:lang w:val="en-US"/>
          </w:rPr>
          <w:t>&lt;</w:t>
        </w:r>
        <w:del w:id="191" w:author="Lou Bruno" w:date="2022-06-18T14:05:00Z">
          <w:r w:rsidRPr="00BE10A4" w:rsidDel="009F4A3E">
            <w:rPr>
              <w:rFonts w:cs="Times New Roman"/>
              <w:i/>
              <w:lang w:val="en-US"/>
            </w:rPr>
            <w:delText>h4</w:delText>
          </w:r>
        </w:del>
      </w:ins>
      <w:ins w:id="192" w:author="Lou Bruno" w:date="2022-06-18T14:05:00Z">
        <w:r w:rsidR="009F4A3E">
          <w:rPr>
            <w:rFonts w:cs="Times New Roman"/>
            <w:i/>
            <w:lang w:val="en-US"/>
          </w:rPr>
          <w:t>nl</w:t>
        </w:r>
      </w:ins>
      <w:ins w:id="193" w:author="EPH" w:date="2022-06-11T15:14:00Z">
        <w:r w:rsidRPr="00BE10A4">
          <w:rPr>
            <w:rFonts w:cs="Times New Roman"/>
            <w:i/>
            <w:lang w:val="en-US"/>
          </w:rPr>
          <w:t>&gt;</w:t>
        </w:r>
      </w:ins>
      <w:r w:rsidR="00CA3D10" w:rsidRPr="00BE10A4">
        <w:rPr>
          <w:rFonts w:cs="Times New Roman"/>
          <w:i/>
          <w:lang w:val="en-US"/>
        </w:rPr>
        <w:t>Stage 1</w:t>
      </w:r>
      <w:ins w:id="194" w:author="EPH" w:date="2022-06-11T15:14:00Z">
        <w:r w:rsidRPr="00BE10A4">
          <w:rPr>
            <w:rFonts w:cs="Times New Roman"/>
            <w:i/>
            <w:lang w:val="en-US"/>
          </w:rPr>
          <w:t>.</w:t>
        </w:r>
        <w:del w:id="195" w:author="Lou Bruno" w:date="2022-06-18T14:13:00Z">
          <w:r w:rsidRPr="00BE10A4" w:rsidDel="009F4A3E">
            <w:rPr>
              <w:rFonts w:cs="Times New Roman"/>
              <w:i/>
              <w:lang w:val="en-US"/>
            </w:rPr>
            <w:delText>&lt;bt&gt;</w:delText>
          </w:r>
        </w:del>
        <w:r w:rsidRPr="00BE10A4">
          <w:rPr>
            <w:rFonts w:cs="Times New Roman"/>
            <w:i/>
            <w:lang w:val="en-US"/>
          </w:rPr>
          <w:t xml:space="preserve"> </w:t>
        </w:r>
      </w:ins>
      <w:del w:id="196" w:author="EPH" w:date="2022-06-11T15:14:00Z">
        <w:r w:rsidR="00CA3D10" w:rsidRPr="00BE10A4" w:rsidDel="009129BB">
          <w:rPr>
            <w:rFonts w:cs="Times New Roman"/>
            <w:lang w:val="en-US"/>
          </w:rPr>
          <w:delText xml:space="preserve">: </w:delText>
        </w:r>
      </w:del>
      <w:r w:rsidR="00CA3D10" w:rsidRPr="00BE10A4">
        <w:rPr>
          <w:rFonts w:cs="Times New Roman"/>
          <w:lang w:val="en-US"/>
        </w:rPr>
        <w:t xml:space="preserve">Collect the sample and calculate the observed mean, </w:t>
      </w:r>
      <w:r w:rsidR="00800CED">
        <w:rPr>
          <w:rFonts w:cs="Times New Roman"/>
          <w:noProof/>
          <w:position w:val="-6"/>
          <w:lang w:val="en-US"/>
        </w:rPr>
        <w:pict w14:anchorId="5C0031B6">
          <v:shape id="_x0000_i1029" type="#_x0000_t75" alt="" style="width:26.05pt;height:16.85pt;mso-width-percent:0;mso-height-percent:0;mso-width-percent:0;mso-height-percent:0">
            <v:imagedata r:id="rId16" o:title=""/>
          </v:shape>
        </w:pict>
      </w:r>
      <w:r w:rsidR="00CA3D10" w:rsidRPr="00BE10A4">
        <w:rPr>
          <w:rFonts w:cs="Times New Roman"/>
          <w:lang w:val="en-US"/>
        </w:rPr>
        <w:t xml:space="preserve">, from the </w:t>
      </w:r>
      <w:r w:rsidR="00CA3D10" w:rsidRPr="00BE10A4">
        <w:rPr>
          <w:rFonts w:cs="Times New Roman"/>
          <w:i/>
          <w:lang w:val="en-US"/>
        </w:rPr>
        <w:t>N</w:t>
      </w:r>
      <w:r w:rsidR="00CA3D10" w:rsidRPr="00BE10A4">
        <w:rPr>
          <w:rFonts w:cs="Times New Roman"/>
          <w:lang w:val="en-US"/>
        </w:rPr>
        <w:t xml:space="preserve"> scores.</w:t>
      </w:r>
    </w:p>
    <w:p w14:paraId="6582E121" w14:textId="4D5BFAB5" w:rsidR="00CA3D10" w:rsidRPr="00BE10A4" w:rsidRDefault="009129BB">
      <w:pPr>
        <w:pStyle w:val="Style7"/>
        <w:autoSpaceDE w:val="0"/>
        <w:autoSpaceDN w:val="0"/>
        <w:adjustRightInd w:val="0"/>
        <w:spacing w:line="480" w:lineRule="auto"/>
        <w:ind w:firstLine="720"/>
        <w:rPr>
          <w:rFonts w:cs="Times New Roman"/>
          <w:lang w:val="en-US"/>
        </w:rPr>
      </w:pPr>
      <w:ins w:id="197" w:author="EPH" w:date="2022-06-11T15:14:00Z">
        <w:del w:id="198" w:author="Lou Bruno" w:date="2022-06-18T14:05:00Z">
          <w:r w:rsidRPr="00BE10A4" w:rsidDel="009F4A3E">
            <w:rPr>
              <w:rFonts w:cs="Times New Roman"/>
              <w:i/>
              <w:lang w:val="en-US"/>
            </w:rPr>
            <w:delText>&lt;h4&gt;</w:delText>
          </w:r>
        </w:del>
      </w:ins>
      <w:r w:rsidR="00CA3D10" w:rsidRPr="00BE10A4">
        <w:rPr>
          <w:rFonts w:cs="Times New Roman"/>
          <w:i/>
          <w:lang w:val="en-US"/>
        </w:rPr>
        <w:t>Stage 2</w:t>
      </w:r>
      <w:ins w:id="199" w:author="EPH" w:date="2022-06-11T15:14:00Z">
        <w:r w:rsidRPr="00BE10A4">
          <w:rPr>
            <w:rFonts w:cs="Times New Roman"/>
            <w:i/>
            <w:lang w:val="en-US"/>
          </w:rPr>
          <w:t>.</w:t>
        </w:r>
      </w:ins>
      <w:ins w:id="200" w:author="Lou Bruno" w:date="2022-06-18T14:13:00Z">
        <w:r w:rsidR="009F4A3E">
          <w:rPr>
            <w:rFonts w:cs="Times New Roman"/>
            <w:i/>
            <w:lang w:val="en-US"/>
          </w:rPr>
          <w:t xml:space="preserve"> </w:t>
        </w:r>
      </w:ins>
      <w:ins w:id="201" w:author="EPH" w:date="2022-06-11T15:14:00Z">
        <w:del w:id="202" w:author="Lou Bruno" w:date="2022-06-18T14:13:00Z">
          <w:r w:rsidRPr="00BE10A4" w:rsidDel="009F4A3E">
            <w:rPr>
              <w:rFonts w:cs="Times New Roman"/>
              <w:i/>
              <w:lang w:val="en-US"/>
            </w:rPr>
            <w:delText xml:space="preserve">&lt;bt&gt; </w:delText>
          </w:r>
        </w:del>
      </w:ins>
      <w:del w:id="203" w:author="EPH" w:date="2022-06-11T15:14:00Z">
        <w:r w:rsidR="00CA3D10" w:rsidRPr="00BE10A4" w:rsidDel="009129BB">
          <w:rPr>
            <w:rFonts w:cs="Times New Roman"/>
            <w:lang w:val="en-US"/>
          </w:rPr>
          <w:delText xml:space="preserve">: </w:delText>
        </w:r>
      </w:del>
      <w:r w:rsidR="00CA3D10" w:rsidRPr="00BE10A4">
        <w:rPr>
          <w:rFonts w:cs="Times New Roman"/>
          <w:lang w:val="en-US"/>
        </w:rPr>
        <w:t>Prepare the sampling frame, which is the ﬁve observed scores in this example.</w:t>
      </w:r>
    </w:p>
    <w:p w14:paraId="6903A705" w14:textId="5CADC885" w:rsidR="00CA3D10" w:rsidRPr="00BE10A4" w:rsidRDefault="009129BB">
      <w:pPr>
        <w:pStyle w:val="Style7"/>
        <w:autoSpaceDE w:val="0"/>
        <w:autoSpaceDN w:val="0"/>
        <w:adjustRightInd w:val="0"/>
        <w:spacing w:line="480" w:lineRule="auto"/>
        <w:ind w:firstLine="720"/>
        <w:rPr>
          <w:rFonts w:cs="Times New Roman"/>
          <w:lang w:val="en-US"/>
        </w:rPr>
      </w:pPr>
      <w:ins w:id="204" w:author="EPH" w:date="2022-06-11T15:14:00Z">
        <w:del w:id="205" w:author="Lou Bruno" w:date="2022-06-18T14:05:00Z">
          <w:r w:rsidRPr="00BE10A4" w:rsidDel="009F4A3E">
            <w:rPr>
              <w:rFonts w:cs="Times New Roman"/>
              <w:i/>
              <w:lang w:val="en-US"/>
            </w:rPr>
            <w:delText>&lt;h4&gt;</w:delText>
          </w:r>
        </w:del>
      </w:ins>
      <w:r w:rsidR="00CA3D10" w:rsidRPr="00BE10A4">
        <w:rPr>
          <w:rFonts w:cs="Times New Roman"/>
          <w:i/>
          <w:lang w:val="en-US"/>
        </w:rPr>
        <w:t>Stage 3</w:t>
      </w:r>
      <w:ins w:id="206" w:author="EPH" w:date="2022-06-11T15:14:00Z">
        <w:r w:rsidRPr="00BE10A4">
          <w:rPr>
            <w:rFonts w:cs="Times New Roman"/>
            <w:i/>
            <w:lang w:val="en-US"/>
          </w:rPr>
          <w:t>.</w:t>
        </w:r>
      </w:ins>
      <w:ins w:id="207" w:author="Lou Bruno" w:date="2022-06-18T14:13:00Z">
        <w:r w:rsidR="009F4A3E">
          <w:rPr>
            <w:rFonts w:cs="Times New Roman"/>
            <w:lang w:val="en-US"/>
          </w:rPr>
          <w:t xml:space="preserve"> </w:t>
        </w:r>
      </w:ins>
      <w:ins w:id="208" w:author="EPH" w:date="2022-06-11T15:14:00Z">
        <w:del w:id="209" w:author="Lou Bruno" w:date="2022-06-18T14:13:00Z">
          <w:r w:rsidRPr="00BE10A4" w:rsidDel="009F4A3E">
            <w:rPr>
              <w:rFonts w:cs="Times New Roman"/>
              <w:i/>
              <w:lang w:val="en-US"/>
            </w:rPr>
            <w:delText>&lt;bt&gt;</w:delText>
          </w:r>
        </w:del>
      </w:ins>
      <w:del w:id="210" w:author="EPH" w:date="2022-06-11T15:14:00Z">
        <w:r w:rsidR="00CA3D10" w:rsidRPr="00BE10A4" w:rsidDel="009129BB">
          <w:rPr>
            <w:rFonts w:cs="Times New Roman"/>
            <w:lang w:val="en-US"/>
          </w:rPr>
          <w:delText>:</w:delText>
        </w:r>
      </w:del>
      <w:del w:id="211" w:author="Lou Bruno" w:date="2022-06-18T14:13:00Z">
        <w:r w:rsidR="00CA3D10" w:rsidRPr="00BE10A4" w:rsidDel="009F4A3E">
          <w:rPr>
            <w:rFonts w:cs="Times New Roman"/>
            <w:lang w:val="en-US"/>
          </w:rPr>
          <w:delText xml:space="preserve"> </w:delText>
        </w:r>
      </w:del>
      <w:r w:rsidR="00CA3D10" w:rsidRPr="00BE10A4">
        <w:rPr>
          <w:rFonts w:cs="Times New Roman"/>
          <w:lang w:val="en-US"/>
        </w:rPr>
        <w:t xml:space="preserve">Draw </w:t>
      </w:r>
      <w:r w:rsidR="00CA3D10" w:rsidRPr="00BE10A4">
        <w:rPr>
          <w:rFonts w:cs="Times New Roman"/>
          <w:i/>
          <w:lang w:val="en-US"/>
        </w:rPr>
        <w:t>N</w:t>
      </w:r>
      <w:r w:rsidR="00CA3D10" w:rsidRPr="00BE10A4">
        <w:rPr>
          <w:rFonts w:cs="Times New Roman"/>
          <w:lang w:val="en-US"/>
        </w:rPr>
        <w:t xml:space="preserve"> scores with replacement from the sampling frame; this creates one bootstrap sample. Repeat this process many times, say </w:t>
      </w:r>
      <w:r w:rsidR="00CA3D10" w:rsidRPr="00BE10A4">
        <w:rPr>
          <w:rFonts w:cs="Times New Roman"/>
          <w:i/>
          <w:lang w:val="en-US"/>
        </w:rPr>
        <w:t>B</w:t>
      </w:r>
      <w:r w:rsidR="00CA3D10" w:rsidRPr="00BE10A4">
        <w:rPr>
          <w:rFonts w:cs="Times New Roman"/>
          <w:lang w:val="en-US"/>
        </w:rPr>
        <w:t xml:space="preserve"> = 9,999.</w:t>
      </w:r>
    </w:p>
    <w:p w14:paraId="4C2B6A92" w14:textId="11F27D32" w:rsidR="00CA3D10" w:rsidRPr="00BE10A4" w:rsidRDefault="009129BB">
      <w:pPr>
        <w:pStyle w:val="Style11"/>
        <w:autoSpaceDE w:val="0"/>
        <w:autoSpaceDN w:val="0"/>
        <w:adjustRightInd w:val="0"/>
        <w:spacing w:line="480" w:lineRule="auto"/>
        <w:ind w:firstLine="720"/>
        <w:rPr>
          <w:rFonts w:cs="Times New Roman"/>
          <w:szCs w:val="24"/>
        </w:rPr>
      </w:pPr>
      <w:ins w:id="212" w:author="EPH" w:date="2022-06-11T15:14:00Z">
        <w:del w:id="213" w:author="Lou Bruno" w:date="2022-06-18T14:05:00Z">
          <w:r w:rsidRPr="00BE10A4" w:rsidDel="009F4A3E">
            <w:rPr>
              <w:rFonts w:cs="Times New Roman"/>
              <w:i/>
            </w:rPr>
            <w:delText>&lt;h4&gt;</w:delText>
          </w:r>
        </w:del>
      </w:ins>
      <w:r w:rsidR="00CA3D10" w:rsidRPr="00BE10A4">
        <w:rPr>
          <w:rFonts w:cs="Times New Roman"/>
          <w:i/>
          <w:szCs w:val="24"/>
        </w:rPr>
        <w:t>Stage 4</w:t>
      </w:r>
      <w:ins w:id="214" w:author="EPH" w:date="2022-06-11T15:14:00Z">
        <w:r w:rsidRPr="00BE10A4">
          <w:rPr>
            <w:rFonts w:cs="Times New Roman"/>
            <w:i/>
          </w:rPr>
          <w:t>.</w:t>
        </w:r>
      </w:ins>
      <w:ins w:id="215" w:author="Lou Bruno" w:date="2022-06-18T14:13:00Z">
        <w:r w:rsidR="009F4A3E">
          <w:rPr>
            <w:rFonts w:cs="Times New Roman"/>
            <w:szCs w:val="24"/>
          </w:rPr>
          <w:t xml:space="preserve"> </w:t>
        </w:r>
      </w:ins>
      <w:ins w:id="216" w:author="EPH" w:date="2022-06-11T15:14:00Z">
        <w:del w:id="217" w:author="Lou Bruno" w:date="2022-06-18T14:13:00Z">
          <w:r w:rsidRPr="00BE10A4" w:rsidDel="009F4A3E">
            <w:rPr>
              <w:rFonts w:cs="Times New Roman"/>
              <w:i/>
            </w:rPr>
            <w:delText>&lt;bt&gt;</w:delText>
          </w:r>
        </w:del>
      </w:ins>
      <w:del w:id="218" w:author="EPH" w:date="2022-06-11T15:14:00Z">
        <w:r w:rsidR="00CA3D10" w:rsidRPr="00BE10A4" w:rsidDel="009129BB">
          <w:rPr>
            <w:rFonts w:cs="Times New Roman"/>
            <w:i/>
            <w:szCs w:val="24"/>
          </w:rPr>
          <w:delText>:</w:delText>
        </w:r>
      </w:del>
      <w:del w:id="219" w:author="Lou Bruno" w:date="2022-06-18T14:13:00Z">
        <w:r w:rsidR="00CA3D10" w:rsidRPr="00BE10A4" w:rsidDel="009F4A3E">
          <w:rPr>
            <w:rFonts w:cs="Times New Roman"/>
            <w:szCs w:val="24"/>
          </w:rPr>
          <w:delText xml:space="preserve"> </w:delText>
        </w:r>
      </w:del>
      <w:r w:rsidR="00CA3D10" w:rsidRPr="00BE10A4">
        <w:rPr>
          <w:rFonts w:cs="Times New Roman"/>
          <w:szCs w:val="24"/>
        </w:rPr>
        <w:t xml:space="preserve">A bootstrap distribution is formed by calculating the mean of each of the </w:t>
      </w:r>
      <w:r w:rsidR="00CA3D10" w:rsidRPr="00BE10A4">
        <w:rPr>
          <w:rFonts w:cs="Times New Roman"/>
          <w:i/>
          <w:szCs w:val="24"/>
        </w:rPr>
        <w:t>B</w:t>
      </w:r>
      <w:r w:rsidR="00CA3D10" w:rsidRPr="00BE10A4">
        <w:rPr>
          <w:rFonts w:cs="Times New Roman"/>
          <w:szCs w:val="24"/>
        </w:rPr>
        <w:t xml:space="preserve"> bootstrap samples. The bootstrap distribution is the </w:t>
      </w:r>
      <w:r w:rsidR="00CA3D10" w:rsidRPr="00BE10A4">
        <w:rPr>
          <w:rFonts w:cs="Times New Roman"/>
          <w:i/>
          <w:szCs w:val="24"/>
        </w:rPr>
        <w:t>B</w:t>
      </w:r>
      <w:r w:rsidR="00CA3D10" w:rsidRPr="00BE10A4">
        <w:rPr>
          <w:rFonts w:cs="Times New Roman"/>
          <w:szCs w:val="24"/>
        </w:rPr>
        <w:t xml:space="preserve"> bootstrapped means: </w:t>
      </w:r>
      <w:ins w:id="220" w:author="EPH" w:date="2022-06-11T15:16:00Z">
        <w:r w:rsidRPr="00BE10A4">
          <w:rPr>
            <w:rFonts w:cs="Times New Roman"/>
          </w:rPr>
          <w:t xml:space="preserve"> &lt;eq&gt;</w:t>
        </w:r>
      </w:ins>
      <w:r w:rsidR="00800CED">
        <w:rPr>
          <w:rFonts w:cs="Times New Roman"/>
          <w:noProof/>
          <w:position w:val="-10"/>
          <w:szCs w:val="24"/>
        </w:rPr>
        <w:pict w14:anchorId="7EA88392">
          <v:shape id="_x0000_i1030" type="#_x0000_t75" alt="" style="width:82.7pt;height:20.7pt;mso-width-percent:0;mso-height-percent:0;mso-width-percent:0;mso-height-percent:0">
            <v:imagedata r:id="rId17" o:title=""/>
          </v:shape>
        </w:pict>
      </w:r>
    </w:p>
    <w:p w14:paraId="38A43144" w14:textId="74106EE0" w:rsidR="00CA3D10" w:rsidRDefault="009129BB">
      <w:pPr>
        <w:pStyle w:val="Style7"/>
        <w:autoSpaceDE w:val="0"/>
        <w:autoSpaceDN w:val="0"/>
        <w:adjustRightInd w:val="0"/>
        <w:spacing w:line="480" w:lineRule="auto"/>
        <w:ind w:firstLine="720"/>
        <w:rPr>
          <w:ins w:id="221" w:author="Lou Bruno" w:date="2022-06-22T13:42:00Z"/>
          <w:rFonts w:cs="Times New Roman"/>
          <w:lang w:val="en-US"/>
        </w:rPr>
      </w:pPr>
      <w:ins w:id="222" w:author="EPH" w:date="2022-06-11T15:14:00Z">
        <w:del w:id="223" w:author="Lou Bruno" w:date="2022-06-18T14:05:00Z">
          <w:r w:rsidRPr="00BE10A4" w:rsidDel="009F4A3E">
            <w:rPr>
              <w:rFonts w:cs="Times New Roman"/>
              <w:i/>
              <w:lang w:val="en-US"/>
            </w:rPr>
            <w:delText>&lt;h4&gt;</w:delText>
          </w:r>
        </w:del>
      </w:ins>
      <w:r w:rsidR="00CA3D10" w:rsidRPr="00BE10A4">
        <w:rPr>
          <w:rFonts w:cs="Times New Roman"/>
          <w:i/>
          <w:lang w:val="en-US"/>
        </w:rPr>
        <w:t>Stage 5</w:t>
      </w:r>
      <w:ins w:id="224" w:author="EPH" w:date="2022-06-11T15:15:00Z">
        <w:r w:rsidRPr="00BE10A4">
          <w:rPr>
            <w:rFonts w:cs="Times New Roman"/>
            <w:i/>
            <w:lang w:val="en-US"/>
          </w:rPr>
          <w:t>.</w:t>
        </w:r>
      </w:ins>
      <w:ins w:id="225" w:author="Lou Bruno" w:date="2022-06-18T14:13:00Z">
        <w:r w:rsidR="009F4A3E">
          <w:rPr>
            <w:rFonts w:cs="Times New Roman"/>
            <w:lang w:val="en-US"/>
          </w:rPr>
          <w:t xml:space="preserve"> </w:t>
        </w:r>
      </w:ins>
      <w:ins w:id="226" w:author="EPH" w:date="2022-06-11T15:15:00Z">
        <w:del w:id="227" w:author="Lou Bruno" w:date="2022-06-18T14:13:00Z">
          <w:r w:rsidRPr="00BE10A4" w:rsidDel="009F4A3E">
            <w:rPr>
              <w:rFonts w:cs="Times New Roman"/>
              <w:i/>
              <w:lang w:val="en-US"/>
            </w:rPr>
            <w:delText>&lt;bt&gt;</w:delText>
          </w:r>
        </w:del>
      </w:ins>
      <w:del w:id="228" w:author="EPH" w:date="2022-06-11T15:15:00Z">
        <w:r w:rsidR="00CA3D10" w:rsidRPr="00BE10A4" w:rsidDel="009129BB">
          <w:rPr>
            <w:rFonts w:cs="Times New Roman"/>
            <w:i/>
            <w:lang w:val="en-US"/>
          </w:rPr>
          <w:delText>:</w:delText>
        </w:r>
      </w:del>
      <w:del w:id="229" w:author="Lou Bruno" w:date="2022-06-18T14:13:00Z">
        <w:r w:rsidR="00CA3D10" w:rsidRPr="00BE10A4" w:rsidDel="009F4A3E">
          <w:rPr>
            <w:rFonts w:cs="Times New Roman"/>
            <w:lang w:val="en-US"/>
          </w:rPr>
          <w:delText xml:space="preserve"> </w:delText>
        </w:r>
      </w:del>
      <w:r w:rsidR="00CA3D10" w:rsidRPr="00BE10A4">
        <w:rPr>
          <w:rFonts w:cs="Times New Roman"/>
          <w:lang w:val="en-US"/>
        </w:rPr>
        <w:t>The standard error of the mean is estimated by the standard deviation of the bootstrap distribution.</w:t>
      </w:r>
      <w:ins w:id="230" w:author="EPH" w:date="2022-06-11T15:16:00Z">
        <w:r w:rsidRPr="00BE10A4">
          <w:rPr>
            <w:rFonts w:cs="Times New Roman"/>
            <w:lang w:val="en-US"/>
          </w:rPr>
          <w:t xml:space="preserve"> &lt;</w:t>
        </w:r>
      </w:ins>
      <w:ins w:id="231" w:author="Lou Bruno" w:date="2022-06-22T13:42:00Z">
        <w:r w:rsidR="00F6560A">
          <w:rPr>
            <w:rFonts w:cs="Times New Roman"/>
            <w:lang w:val="en-US"/>
          </w:rPr>
          <w:t>/</w:t>
        </w:r>
      </w:ins>
      <w:ins w:id="232" w:author="EPH" w:date="2022-06-11T15:16:00Z">
        <w:del w:id="233" w:author="Lou Bruno" w:date="2022-06-22T13:42:00Z">
          <w:r w:rsidRPr="00BE10A4" w:rsidDel="00F6560A">
            <w:rPr>
              <w:rFonts w:cs="Times New Roman"/>
              <w:lang w:val="en-US"/>
            </w:rPr>
            <w:delText>eq</w:delText>
          </w:r>
        </w:del>
      </w:ins>
      <w:proofErr w:type="spellStart"/>
      <w:ins w:id="234" w:author="Lou Bruno" w:date="2022-06-22T13:42:00Z">
        <w:r w:rsidR="00F6560A">
          <w:rPr>
            <w:rFonts w:cs="Times New Roman"/>
            <w:lang w:val="en-US"/>
          </w:rPr>
          <w:t>nl</w:t>
        </w:r>
      </w:ins>
      <w:proofErr w:type="spellEnd"/>
      <w:ins w:id="235" w:author="EPH" w:date="2022-06-11T15:16:00Z">
        <w:r w:rsidRPr="00BE10A4">
          <w:rPr>
            <w:rFonts w:cs="Times New Roman"/>
            <w:lang w:val="en-US"/>
          </w:rPr>
          <w:t>&gt;</w:t>
        </w:r>
      </w:ins>
    </w:p>
    <w:p w14:paraId="4ED0C002" w14:textId="3962E72A" w:rsidR="00F6560A" w:rsidRPr="00F6560A" w:rsidRDefault="00F6560A" w:rsidP="00F6560A">
      <w:pPr>
        <w:pPrChange w:id="236" w:author="Lou Bruno" w:date="2022-06-22T13:42:00Z">
          <w:pPr>
            <w:pStyle w:val="Style7"/>
            <w:autoSpaceDE w:val="0"/>
            <w:autoSpaceDN w:val="0"/>
            <w:adjustRightInd w:val="0"/>
            <w:spacing w:line="480" w:lineRule="auto"/>
            <w:ind w:firstLine="720"/>
          </w:pPr>
        </w:pPrChange>
      </w:pPr>
      <w:ins w:id="237" w:author="Lou Bruno" w:date="2022-06-22T13:42:00Z">
        <w:r>
          <w:t>&lt;</w:t>
        </w:r>
        <w:proofErr w:type="spellStart"/>
        <w:r>
          <w:t>eq</w:t>
        </w:r>
        <w:proofErr w:type="spellEnd"/>
        <w:r>
          <w:t>&gt;</w:t>
        </w:r>
      </w:ins>
      <w:bookmarkStart w:id="238" w:name="_GoBack"/>
      <w:bookmarkEnd w:id="238"/>
    </w:p>
    <w:p w14:paraId="0E02C976" w14:textId="0AA688E4" w:rsidR="00CA3D10" w:rsidRPr="00BE10A4" w:rsidRDefault="00800CED">
      <w:pPr>
        <w:autoSpaceDE w:val="0"/>
        <w:autoSpaceDN w:val="0"/>
        <w:adjustRightInd w:val="0"/>
        <w:spacing w:line="480" w:lineRule="auto"/>
        <w:ind w:firstLine="720"/>
      </w:pPr>
      <w:r>
        <w:rPr>
          <w:noProof/>
          <w:position w:val="-66"/>
        </w:rPr>
        <w:lastRenderedPageBreak/>
        <w:pict w14:anchorId="5FED5340">
          <v:shape id="_x0000_i1031" type="#_x0000_t75" alt="" style="width:147.05pt;height:1in;mso-width-percent:0;mso-height-percent:0;mso-width-percent:0;mso-height-percent:0">
            <v:imagedata r:id="rId18" o:title=""/>
          </v:shape>
        </w:pict>
      </w:r>
      <w:r w:rsidR="00CA3D10" w:rsidRPr="00BE10A4">
        <w:t xml:space="preserve"> </w:t>
      </w:r>
      <w:ins w:id="239" w:author="Lou Bruno" w:date="2022-06-18T14:05:00Z">
        <w:r w:rsidR="009F4A3E">
          <w:t xml:space="preserve">                                                                                                              </w:t>
        </w:r>
      </w:ins>
      <w:r w:rsidR="00CA3D10" w:rsidRPr="00BE10A4">
        <w:t>(2)</w:t>
      </w:r>
    </w:p>
    <w:p w14:paraId="1BF7597C" w14:textId="00DD4A5C" w:rsidR="00CA3D10" w:rsidRDefault="009129BB">
      <w:pPr>
        <w:pStyle w:val="Style14"/>
        <w:autoSpaceDE w:val="0"/>
        <w:autoSpaceDN w:val="0"/>
        <w:adjustRightInd w:val="0"/>
        <w:spacing w:line="480" w:lineRule="auto"/>
        <w:ind w:firstLine="720"/>
        <w:rPr>
          <w:ins w:id="240" w:author="EPH" w:date="2022-06-12T12:38:00Z"/>
          <w:rFonts w:cs="Times New Roman"/>
          <w:sz w:val="24"/>
          <w:szCs w:val="24"/>
          <w:lang w:val="en-US"/>
        </w:rPr>
      </w:pPr>
      <w:ins w:id="241" w:author="EPH" w:date="2022-06-11T15:16:00Z">
        <w:r w:rsidRPr="00BE10A4">
          <w:rPr>
            <w:rFonts w:cs="Times New Roman"/>
            <w:sz w:val="24"/>
            <w:szCs w:val="24"/>
            <w:lang w:val="en-US"/>
          </w:rPr>
          <w:t>&lt;bt&gt;</w:t>
        </w:r>
      </w:ins>
      <w:r w:rsidR="00CA3D10" w:rsidRPr="00BE10A4">
        <w:rPr>
          <w:rFonts w:cs="Times New Roman"/>
          <w:sz w:val="24"/>
          <w:szCs w:val="24"/>
          <w:lang w:val="en-US"/>
          <w:rPrChange w:id="242" w:author="EPH" w:date="2022-06-11T15:16:00Z">
            <w:rPr>
              <w:rFonts w:cs="Times New Roman"/>
              <w:szCs w:val="24"/>
            </w:rPr>
          </w:rPrChange>
        </w:rPr>
        <w:t>The bootstrap samples from Example 1a can be reused to calculate the bootstrapped means.</w:t>
      </w:r>
      <w:ins w:id="243" w:author="EPH" w:date="2022-06-12T12:38:00Z">
        <w:r w:rsidR="006F3A02">
          <w:rPr>
            <w:rFonts w:cs="Times New Roman"/>
            <w:sz w:val="24"/>
            <w:szCs w:val="24"/>
            <w:lang w:val="en-US"/>
          </w:rPr>
          <w:t>&lt;fnc&gt;</w:t>
        </w:r>
      </w:ins>
      <w:r w:rsidR="00CA3D10" w:rsidRPr="00BE10A4">
        <w:rPr>
          <w:rFonts w:cs="Times New Roman"/>
          <w:sz w:val="24"/>
          <w:szCs w:val="24"/>
          <w:highlight w:val="yellow"/>
          <w:vertAlign w:val="superscript"/>
          <w:lang w:val="en-US"/>
          <w:rPrChange w:id="244" w:author="EPH" w:date="2022-06-11T15:16:00Z">
            <w:rPr>
              <w:rFonts w:cs="Times New Roman"/>
              <w:szCs w:val="24"/>
              <w:vertAlign w:val="superscript"/>
            </w:rPr>
          </w:rPrChange>
        </w:rPr>
        <w:t>3</w:t>
      </w:r>
      <w:r w:rsidR="00CA3D10" w:rsidRPr="00BE10A4">
        <w:rPr>
          <w:rFonts w:cs="Times New Roman"/>
          <w:sz w:val="24"/>
          <w:szCs w:val="24"/>
          <w:lang w:val="en-US"/>
          <w:rPrChange w:id="245" w:author="EPH" w:date="2022-06-11T15:16:00Z">
            <w:rPr>
              <w:rFonts w:cs="Times New Roman"/>
              <w:szCs w:val="24"/>
            </w:rPr>
          </w:rPrChange>
        </w:rPr>
        <w:t xml:space="preserve"> The last column in Table </w:t>
      </w:r>
      <w:del w:id="246" w:author="EPH" w:date="2022-06-11T15:16:00Z">
        <w:r w:rsidR="00CA3D10" w:rsidRPr="00BE10A4" w:rsidDel="00A615E3">
          <w:rPr>
            <w:rFonts w:cs="Times New Roman"/>
            <w:sz w:val="24"/>
            <w:szCs w:val="24"/>
            <w:lang w:val="en-US"/>
            <w:rPrChange w:id="247" w:author="EPH" w:date="2022-06-11T15:16:00Z">
              <w:rPr>
                <w:rFonts w:cs="Times New Roman"/>
                <w:szCs w:val="24"/>
              </w:rPr>
            </w:rPrChange>
          </w:rPr>
          <w:delText>??.</w:delText>
        </w:r>
      </w:del>
      <w:ins w:id="248" w:author="EPH" w:date="2022-06-11T15:16:00Z">
        <w:r w:rsidR="00A615E3" w:rsidRPr="00BE10A4">
          <w:rPr>
            <w:rFonts w:cs="Times New Roman"/>
            <w:sz w:val="24"/>
            <w:szCs w:val="24"/>
            <w:lang w:val="en-US"/>
          </w:rPr>
          <w:t>24</w:t>
        </w:r>
        <w:r w:rsidR="00A615E3" w:rsidRPr="00BE10A4">
          <w:rPr>
            <w:rFonts w:cs="Times New Roman"/>
            <w:sz w:val="24"/>
            <w:szCs w:val="24"/>
            <w:lang w:val="en-US"/>
            <w:rPrChange w:id="249" w:author="EPH" w:date="2022-06-11T15:16:00Z">
              <w:rPr>
                <w:rFonts w:cs="Times New Roman"/>
                <w:szCs w:val="24"/>
              </w:rPr>
            </w:rPrChange>
          </w:rPr>
          <w:t>.</w:t>
        </w:r>
      </w:ins>
      <w:r w:rsidR="00CA3D10" w:rsidRPr="00BE10A4">
        <w:rPr>
          <w:rFonts w:cs="Times New Roman"/>
          <w:sz w:val="24"/>
          <w:szCs w:val="24"/>
          <w:lang w:val="en-US"/>
          <w:rPrChange w:id="250" w:author="EPH" w:date="2022-06-11T15:16:00Z">
            <w:rPr>
              <w:rFonts w:cs="Times New Roman"/>
              <w:szCs w:val="24"/>
            </w:rPr>
          </w:rPrChange>
        </w:rPr>
        <w:t xml:space="preserve">1 would be replaced with the values </w:t>
      </w:r>
      <w:r w:rsidR="00800CED">
        <w:rPr>
          <w:rFonts w:cs="Times New Roman"/>
          <w:noProof/>
          <w:position w:val="-10"/>
          <w:sz w:val="24"/>
          <w:szCs w:val="24"/>
          <w:lang w:val="en-US"/>
        </w:rPr>
        <w:pict w14:anchorId="237C1032">
          <v:shape id="_x0000_i1032" type="#_x0000_t75" alt="" style="width:164.7pt;height:20.7pt;mso-width-percent:0;mso-height-percent:0;mso-width-percent:0;mso-height-percent:0">
            <v:imagedata r:id="rId19" o:title=""/>
          </v:shape>
        </w:pict>
      </w:r>
      <w:r w:rsidR="00CA3D10" w:rsidRPr="00BE10A4">
        <w:rPr>
          <w:rFonts w:cs="Times New Roman"/>
          <w:sz w:val="24"/>
          <w:szCs w:val="24"/>
          <w:lang w:val="en-US"/>
          <w:rPrChange w:id="251" w:author="EPH" w:date="2022-06-11T15:16:00Z">
            <w:rPr>
              <w:rFonts w:cs="Times New Roman"/>
              <w:szCs w:val="24"/>
            </w:rPr>
          </w:rPrChange>
        </w:rPr>
        <w:t xml:space="preserve"> Stage 5 then calculates the standard deviation of these 9,999 statistics (the reason for choosing </w:t>
      </w:r>
      <w:r w:rsidR="00CA3D10" w:rsidRPr="00BE10A4">
        <w:rPr>
          <w:rFonts w:cs="Times New Roman"/>
          <w:i/>
          <w:sz w:val="24"/>
          <w:szCs w:val="24"/>
          <w:lang w:val="en-US"/>
          <w:rPrChange w:id="252" w:author="EPH" w:date="2022-06-11T15:16:00Z">
            <w:rPr>
              <w:rFonts w:cs="Times New Roman"/>
              <w:i/>
              <w:szCs w:val="24"/>
            </w:rPr>
          </w:rPrChange>
        </w:rPr>
        <w:t>B</w:t>
      </w:r>
      <w:r w:rsidR="00CA3D10" w:rsidRPr="00BE10A4">
        <w:rPr>
          <w:rFonts w:cs="Times New Roman"/>
          <w:sz w:val="24"/>
          <w:szCs w:val="24"/>
          <w:lang w:val="en-US"/>
          <w:rPrChange w:id="253" w:author="EPH" w:date="2022-06-11T15:16:00Z">
            <w:rPr>
              <w:rFonts w:cs="Times New Roman"/>
              <w:szCs w:val="24"/>
            </w:rPr>
          </w:rPrChange>
        </w:rPr>
        <w:t xml:space="preserve"> = 9,999 is discussed brieﬂy in the section Bootstrap Sample Size).</w:t>
      </w:r>
    </w:p>
    <w:p w14:paraId="22626370" w14:textId="2A6D64DB" w:rsidR="006F3A02" w:rsidRPr="00BE10A4" w:rsidRDefault="006F3A02" w:rsidP="006F3A02">
      <w:pPr>
        <w:pStyle w:val="FootnoteText"/>
        <w:autoSpaceDE w:val="0"/>
        <w:autoSpaceDN w:val="0"/>
        <w:adjustRightInd w:val="0"/>
        <w:rPr>
          <w:ins w:id="254" w:author="EPH" w:date="2022-06-12T12:38:00Z"/>
          <w:szCs w:val="24"/>
        </w:rPr>
      </w:pPr>
      <w:ins w:id="255" w:author="EPH" w:date="2022-06-12T12:38:00Z">
        <w:r>
          <w:rPr>
            <w:lang w:eastAsia="en-IN"/>
          </w:rPr>
          <w:t>&lt;fn&gt;</w:t>
        </w:r>
        <w:r w:rsidRPr="006F3A02">
          <w:t xml:space="preserve"> </w:t>
        </w:r>
        <w:r w:rsidRPr="008C1929">
          <w:rPr>
            <w:sz w:val="24"/>
            <w:szCs w:val="24"/>
            <w:highlight w:val="yellow"/>
            <w:vertAlign w:val="superscript"/>
          </w:rPr>
          <w:t>3</w:t>
        </w:r>
        <w:r w:rsidRPr="00BE10A4">
          <w:rPr>
            <w:szCs w:val="24"/>
          </w:rPr>
          <w:t>We want to emphasize that this process is unaffected by the choice of plug-in statistic.</w:t>
        </w:r>
      </w:ins>
    </w:p>
    <w:p w14:paraId="4CB49165" w14:textId="338D8BBE" w:rsidR="006F3A02" w:rsidRPr="00227191" w:rsidRDefault="006F3A02">
      <w:pPr>
        <w:pPrChange w:id="256" w:author="EPH" w:date="2022-06-12T12:38:00Z">
          <w:pPr>
            <w:pStyle w:val="Style14"/>
            <w:autoSpaceDE w:val="0"/>
            <w:autoSpaceDN w:val="0"/>
            <w:adjustRightInd w:val="0"/>
            <w:spacing w:line="480" w:lineRule="auto"/>
            <w:ind w:firstLine="720"/>
          </w:pPr>
        </w:pPrChange>
      </w:pPr>
      <w:ins w:id="257" w:author="EPH" w:date="2022-06-12T12:38:00Z">
        <w:r>
          <w:rPr>
            <w:lang w:eastAsia="en-IN"/>
          </w:rPr>
          <w:t>&lt;bt&gt;</w:t>
        </w:r>
      </w:ins>
    </w:p>
    <w:p w14:paraId="7B30A490" w14:textId="5493888A"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There are many types of bootstraps, and the two just described are </w:t>
      </w:r>
      <w:r w:rsidRPr="00BE10A4">
        <w:rPr>
          <w:rFonts w:cs="Times New Roman"/>
          <w:i/>
          <w:lang w:val="en-US"/>
        </w:rPr>
        <w:t>nonparametric</w:t>
      </w:r>
      <w:r w:rsidRPr="00BE10A4">
        <w:rPr>
          <w:rFonts w:cs="Times New Roman"/>
          <w:lang w:val="en-US"/>
        </w:rPr>
        <w:t xml:space="preserve"> in the sense that they require no assumptions about the sampling distributions (however, they do assume that the observed scores are drawn independently from the population of interest). A procedure is </w:t>
      </w:r>
      <w:r w:rsidRPr="00BE10A4">
        <w:rPr>
          <w:rFonts w:cs="Times New Roman"/>
          <w:i/>
          <w:lang w:val="en-US"/>
        </w:rPr>
        <w:t>parametric</w:t>
      </w:r>
      <w:r w:rsidRPr="00BE10A4">
        <w:rPr>
          <w:rFonts w:cs="Times New Roman"/>
          <w:lang w:val="en-US"/>
        </w:rPr>
        <w:t xml:space="preserve"> when it relies on assumptions about the population distribution. The typical parametric standard error of the mean is</w:t>
      </w:r>
      <w:ins w:id="258" w:author="EPH" w:date="2022-06-12T12:40:00Z">
        <w:r w:rsidR="006F3A02">
          <w:rPr>
            <w:rFonts w:cs="Times New Roman"/>
            <w:lang w:val="en-US"/>
          </w:rPr>
          <w:t>:&lt;eq&gt;</w:t>
        </w:r>
      </w:ins>
    </w:p>
    <w:p w14:paraId="14262333" w14:textId="77777777" w:rsidR="00CA3D10" w:rsidRPr="00BE10A4" w:rsidRDefault="00800CED">
      <w:pPr>
        <w:autoSpaceDE w:val="0"/>
        <w:autoSpaceDN w:val="0"/>
        <w:adjustRightInd w:val="0"/>
        <w:spacing w:line="480" w:lineRule="auto"/>
        <w:ind w:firstLine="720"/>
      </w:pPr>
      <w:r>
        <w:rPr>
          <w:noProof/>
          <w:position w:val="-34"/>
        </w:rPr>
        <w:pict w14:anchorId="474B00E7">
          <v:shape id="_x0000_i1033" type="#_x0000_t75" alt="" style="width:227.5pt;height:47.5pt;mso-width-percent:0;mso-height-percent:0;mso-width-percent:0;mso-height-percent:0">
            <v:imagedata r:id="rId20" o:title=""/>
          </v:shape>
        </w:pict>
      </w:r>
      <w:r w:rsidR="00CA3D10" w:rsidRPr="00BE10A4">
        <w:t xml:space="preserve"> (3)</w:t>
      </w:r>
    </w:p>
    <w:p w14:paraId="1F396D0C" w14:textId="23EAD462" w:rsidR="004E7917" w:rsidRPr="009F4A3E" w:rsidRDefault="006F3A02">
      <w:pPr>
        <w:pStyle w:val="FootnoteText"/>
        <w:autoSpaceDE w:val="0"/>
        <w:autoSpaceDN w:val="0"/>
        <w:adjustRightInd w:val="0"/>
        <w:spacing w:line="480" w:lineRule="auto"/>
        <w:jc w:val="both"/>
        <w:rPr>
          <w:ins w:id="259" w:author="EPH" w:date="2022-06-12T13:25:00Z"/>
          <w:rFonts w:ascii="Helvetica" w:hAnsi="Helvetica"/>
          <w:sz w:val="24"/>
          <w:szCs w:val="24"/>
          <w:rPrChange w:id="260" w:author="Lou Bruno" w:date="2022-06-18T14:06:00Z">
            <w:rPr>
              <w:ins w:id="261" w:author="EPH" w:date="2022-06-12T13:25:00Z"/>
            </w:rPr>
          </w:rPrChange>
        </w:rPr>
        <w:pPrChange w:id="262" w:author="Lou Bruno" w:date="2022-06-18T14:07:00Z">
          <w:pPr>
            <w:pStyle w:val="FootnoteText"/>
            <w:autoSpaceDE w:val="0"/>
            <w:autoSpaceDN w:val="0"/>
            <w:adjustRightInd w:val="0"/>
            <w:jc w:val="both"/>
          </w:pPr>
        </w:pPrChange>
      </w:pPr>
      <w:ins w:id="263" w:author="EPH" w:date="2022-06-12T12:40:00Z">
        <w:r w:rsidRPr="009F4A3E">
          <w:rPr>
            <w:rFonts w:ascii="Helvetica" w:hAnsi="Helvetica"/>
            <w:sz w:val="24"/>
            <w:szCs w:val="24"/>
            <w:rPrChange w:id="264" w:author="Lou Bruno" w:date="2022-06-18T14:06:00Z">
              <w:rPr/>
            </w:rPrChange>
          </w:rPr>
          <w:t>&lt;bt&gt;</w:t>
        </w:r>
      </w:ins>
      <w:r w:rsidR="00CA3D10" w:rsidRPr="009F4A3E">
        <w:rPr>
          <w:rFonts w:ascii="Helvetica" w:hAnsi="Helvetica"/>
          <w:sz w:val="24"/>
          <w:szCs w:val="24"/>
          <w:rPrChange w:id="265" w:author="Lou Bruno" w:date="2022-06-18T14:06:00Z">
            <w:rPr/>
          </w:rPrChange>
        </w:rPr>
        <w:t xml:space="preserve">The conventional standard error of the mean measures the variability in a sample (i.e., the standard deviation, </w:t>
      </w:r>
      <w:r w:rsidR="00CA3D10" w:rsidRPr="009F4A3E">
        <w:rPr>
          <w:rFonts w:ascii="Helvetica" w:hAnsi="Helvetica"/>
          <w:i/>
          <w:sz w:val="24"/>
          <w:szCs w:val="24"/>
          <w:rPrChange w:id="266" w:author="Lou Bruno" w:date="2022-06-18T14:06:00Z">
            <w:rPr>
              <w:i/>
            </w:rPr>
          </w:rPrChange>
        </w:rPr>
        <w:t>s</w:t>
      </w:r>
      <w:r w:rsidR="00CA3D10" w:rsidRPr="009F4A3E">
        <w:rPr>
          <w:rFonts w:ascii="Helvetica" w:hAnsi="Helvetica"/>
          <w:sz w:val="24"/>
          <w:szCs w:val="24"/>
          <w:rPrChange w:id="267" w:author="Lou Bruno" w:date="2022-06-18T14:06:00Z">
            <w:rPr/>
          </w:rPrChange>
        </w:rPr>
        <w:t>) to estimate the variability in the population of means.</w:t>
      </w:r>
      <w:ins w:id="268" w:author="EPH" w:date="2022-06-17T10:29:00Z">
        <w:r w:rsidR="00E931D1" w:rsidRPr="009F4A3E">
          <w:rPr>
            <w:rFonts w:ascii="Helvetica" w:hAnsi="Helvetica"/>
            <w:sz w:val="24"/>
            <w:szCs w:val="24"/>
            <w:rPrChange w:id="269" w:author="Lou Bruno" w:date="2022-06-18T14:06:00Z">
              <w:rPr/>
            </w:rPrChange>
          </w:rPr>
          <w:t>&lt;fnc&gt;</w:t>
        </w:r>
      </w:ins>
      <w:r w:rsidR="00CA3D10" w:rsidRPr="009F4A3E">
        <w:rPr>
          <w:rFonts w:ascii="Helvetica" w:hAnsi="Helvetica"/>
          <w:sz w:val="24"/>
          <w:szCs w:val="24"/>
          <w:highlight w:val="yellow"/>
          <w:vertAlign w:val="superscript"/>
          <w:rPrChange w:id="270" w:author="Lou Bruno" w:date="2022-06-18T14:06:00Z">
            <w:rPr>
              <w:vertAlign w:val="superscript"/>
            </w:rPr>
          </w:rPrChange>
        </w:rPr>
        <w:t>4</w:t>
      </w:r>
      <w:r w:rsidR="00CA3D10" w:rsidRPr="009F4A3E">
        <w:rPr>
          <w:rFonts w:ascii="Helvetica" w:hAnsi="Helvetica"/>
          <w:sz w:val="24"/>
          <w:szCs w:val="24"/>
          <w:rPrChange w:id="271" w:author="Lou Bruno" w:date="2022-06-18T14:06:00Z">
            <w:rPr/>
          </w:rPrChange>
        </w:rPr>
        <w:t xml:space="preserve"> It uses the central limit theorem to relate </w:t>
      </w:r>
      <w:r w:rsidR="00CA3D10" w:rsidRPr="009F4A3E">
        <w:rPr>
          <w:rFonts w:ascii="Helvetica" w:hAnsi="Helvetica"/>
          <w:i/>
          <w:sz w:val="24"/>
          <w:szCs w:val="24"/>
          <w:rPrChange w:id="272" w:author="Lou Bruno" w:date="2022-06-18T14:06:00Z">
            <w:rPr>
              <w:i/>
            </w:rPr>
          </w:rPrChange>
        </w:rPr>
        <w:t>s</w:t>
      </w:r>
      <w:r w:rsidR="00CA3D10" w:rsidRPr="009F4A3E">
        <w:rPr>
          <w:rFonts w:ascii="Helvetica" w:hAnsi="Helvetica"/>
          <w:sz w:val="24"/>
          <w:szCs w:val="24"/>
          <w:rPrChange w:id="273" w:author="Lou Bruno" w:date="2022-06-18T14:06:00Z">
            <w:rPr/>
          </w:rPrChange>
        </w:rPr>
        <w:t xml:space="preserve"> to the </w:t>
      </w:r>
      <w:r w:rsidR="00800CED">
        <w:rPr>
          <w:rFonts w:ascii="Helvetica" w:hAnsi="Helvetica"/>
          <w:noProof/>
          <w:position w:val="-16"/>
          <w:sz w:val="24"/>
          <w:szCs w:val="24"/>
        </w:rPr>
        <w:pict w14:anchorId="4C083B2B">
          <v:shape id="_x0000_i1034" type="#_x0000_t75" alt="" style="width:20.7pt;height:20.7pt;mso-width-percent:0;mso-height-percent:0;mso-width-percent:0;mso-height-percent:0">
            <v:imagedata r:id="rId21" o:title=""/>
          </v:shape>
        </w:pict>
      </w:r>
      <w:r w:rsidR="00CA3D10" w:rsidRPr="009F4A3E">
        <w:rPr>
          <w:rFonts w:ascii="Helvetica" w:hAnsi="Helvetica"/>
          <w:sz w:val="24"/>
          <w:szCs w:val="24"/>
          <w:rPrChange w:id="274" w:author="Lou Bruno" w:date="2022-06-18T14:06:00Z">
            <w:rPr/>
          </w:rPrChange>
        </w:rPr>
        <w:t>. Unfortunately, many useful statistics do not have a convenient theoretical relationship such as this. For the statistics that do, the required assumptions can be unreasonable in some applied scenarios. The bootstrap can help in both cases</w:t>
      </w:r>
      <w:del w:id="275" w:author="EPH" w:date="2022-06-17T10:30:00Z">
        <w:r w:rsidR="00CA3D10" w:rsidRPr="009F4A3E" w:rsidDel="00E931D1">
          <w:rPr>
            <w:rFonts w:ascii="Helvetica" w:hAnsi="Helvetica"/>
            <w:sz w:val="24"/>
            <w:szCs w:val="24"/>
            <w:rPrChange w:id="276" w:author="Lou Bruno" w:date="2022-06-18T14:06:00Z">
              <w:rPr/>
            </w:rPrChange>
          </w:rPr>
          <w:delText xml:space="preserve">; </w:delText>
        </w:r>
      </w:del>
      <w:ins w:id="277" w:author="EPH" w:date="2022-06-17T10:30:00Z">
        <w:r w:rsidR="00E931D1" w:rsidRPr="009F4A3E">
          <w:rPr>
            <w:rFonts w:ascii="Helvetica" w:hAnsi="Helvetica"/>
            <w:sz w:val="24"/>
            <w:szCs w:val="24"/>
            <w:rPrChange w:id="278" w:author="Lou Bruno" w:date="2022-06-18T14:06:00Z">
              <w:rPr/>
            </w:rPrChange>
          </w:rPr>
          <w:t xml:space="preserve">: </w:t>
        </w:r>
      </w:ins>
      <w:r w:rsidR="00CA3D10" w:rsidRPr="009F4A3E">
        <w:rPr>
          <w:rFonts w:ascii="Helvetica" w:hAnsi="Helvetica"/>
          <w:sz w:val="24"/>
          <w:szCs w:val="24"/>
          <w:rPrChange w:id="279" w:author="Lou Bruno" w:date="2022-06-18T14:06:00Z">
            <w:rPr/>
          </w:rPrChange>
        </w:rPr>
        <w:t>calculating the standard error is simple even for complicated plug-</w:t>
      </w:r>
      <w:r w:rsidR="00CA3D10" w:rsidRPr="009F4A3E">
        <w:rPr>
          <w:rFonts w:ascii="Helvetica" w:hAnsi="Helvetica"/>
          <w:sz w:val="24"/>
          <w:szCs w:val="24"/>
          <w:rPrChange w:id="280" w:author="Lou Bruno" w:date="2022-06-18T14:06:00Z">
            <w:rPr/>
          </w:rPrChange>
        </w:rPr>
        <w:lastRenderedPageBreak/>
        <w:t>in statistics. The choice of the plug-in statistic is very ﬂexible, and this will be discussed later.</w:t>
      </w:r>
    </w:p>
    <w:p w14:paraId="4B001BAA" w14:textId="2D7C93A8" w:rsidR="004E7917" w:rsidRPr="009F4A3E" w:rsidRDefault="004E7917">
      <w:pPr>
        <w:pStyle w:val="FootnoteText"/>
        <w:autoSpaceDE w:val="0"/>
        <w:autoSpaceDN w:val="0"/>
        <w:adjustRightInd w:val="0"/>
        <w:spacing w:line="480" w:lineRule="auto"/>
        <w:jc w:val="both"/>
        <w:rPr>
          <w:ins w:id="281" w:author="EPH" w:date="2022-06-12T13:25:00Z"/>
          <w:rFonts w:ascii="Helvetica" w:hAnsi="Helvetica"/>
          <w:sz w:val="24"/>
          <w:szCs w:val="24"/>
          <w:rPrChange w:id="282" w:author="Lou Bruno" w:date="2022-06-18T14:06:00Z">
            <w:rPr>
              <w:ins w:id="283" w:author="EPH" w:date="2022-06-12T13:25:00Z"/>
              <w:szCs w:val="24"/>
            </w:rPr>
          </w:rPrChange>
        </w:rPr>
        <w:pPrChange w:id="284" w:author="Lou Bruno" w:date="2022-06-18T14:07:00Z">
          <w:pPr>
            <w:pStyle w:val="FootnoteText"/>
            <w:autoSpaceDE w:val="0"/>
            <w:autoSpaceDN w:val="0"/>
            <w:adjustRightInd w:val="0"/>
            <w:jc w:val="both"/>
          </w:pPr>
        </w:pPrChange>
      </w:pPr>
      <w:ins w:id="285" w:author="EPH" w:date="2022-06-12T13:24:00Z">
        <w:r w:rsidRPr="009F4A3E">
          <w:rPr>
            <w:rFonts w:ascii="Helvetica" w:hAnsi="Helvetica"/>
            <w:sz w:val="24"/>
            <w:szCs w:val="24"/>
            <w:rPrChange w:id="286" w:author="Lou Bruno" w:date="2022-06-18T14:06:00Z">
              <w:rPr/>
            </w:rPrChange>
          </w:rPr>
          <w:t>&lt;fn&gt;</w:t>
        </w:r>
      </w:ins>
      <w:ins w:id="287" w:author="EPH" w:date="2022-06-12T13:25:00Z">
        <w:r w:rsidRPr="009F4A3E">
          <w:rPr>
            <w:rFonts w:ascii="Helvetica" w:hAnsi="Helvetica"/>
            <w:sz w:val="24"/>
            <w:szCs w:val="24"/>
            <w:highlight w:val="yellow"/>
            <w:vertAlign w:val="superscript"/>
            <w:rPrChange w:id="288" w:author="Lou Bruno" w:date="2022-06-18T14:06:00Z">
              <w:rPr>
                <w:szCs w:val="24"/>
                <w:vertAlign w:val="superscript"/>
              </w:rPr>
            </w:rPrChange>
          </w:rPr>
          <w:t>4</w:t>
        </w:r>
        <w:r w:rsidRPr="009F4A3E">
          <w:rPr>
            <w:rFonts w:ascii="Helvetica" w:hAnsi="Helvetica"/>
            <w:sz w:val="24"/>
            <w:szCs w:val="24"/>
            <w:rPrChange w:id="289" w:author="Lou Bruno" w:date="2022-06-18T14:06:00Z">
              <w:rPr>
                <w:szCs w:val="24"/>
              </w:rPr>
            </w:rPrChange>
          </w:rPr>
          <w:t>When a large sample is drawn from a normally distributed population, the bootstrap standard error will be very close to the conventional standard error of the mean.</w:t>
        </w:r>
      </w:ins>
    </w:p>
    <w:p w14:paraId="16210ACF" w14:textId="5E322165" w:rsidR="00CA3D10" w:rsidRPr="00BE10A4" w:rsidRDefault="00CA3D10">
      <w:pPr>
        <w:pStyle w:val="Style7"/>
        <w:autoSpaceDE w:val="0"/>
        <w:autoSpaceDN w:val="0"/>
        <w:adjustRightInd w:val="0"/>
        <w:spacing w:line="480" w:lineRule="auto"/>
        <w:ind w:firstLine="720"/>
        <w:rPr>
          <w:rFonts w:cs="Times New Roman"/>
          <w:lang w:val="en-US"/>
        </w:rPr>
      </w:pPr>
    </w:p>
    <w:p w14:paraId="26FA7B5B" w14:textId="51346AB7" w:rsidR="006F3A02" w:rsidRDefault="006F3A02">
      <w:pPr>
        <w:pStyle w:val="Heading3"/>
        <w:rPr>
          <w:ins w:id="290" w:author="EPH" w:date="2022-06-12T12:40:00Z"/>
        </w:rPr>
        <w:pPrChange w:id="291" w:author="EPH" w:date="2022-06-12T12:41:00Z">
          <w:pPr>
            <w:pStyle w:val="Style9"/>
            <w:autoSpaceDE w:val="0"/>
            <w:autoSpaceDN w:val="0"/>
            <w:adjustRightInd w:val="0"/>
            <w:spacing w:line="480" w:lineRule="auto"/>
            <w:ind w:firstLine="720"/>
          </w:pPr>
        </w:pPrChange>
      </w:pPr>
      <w:ins w:id="292" w:author="EPH" w:date="2022-06-12T12:40:00Z">
        <w:r>
          <w:t></w:t>
        </w:r>
        <w:r>
          <w:t></w:t>
        </w:r>
        <w:r>
          <w:t></w:t>
        </w:r>
        <w:r>
          <w:t></w:t>
        </w:r>
      </w:ins>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00CA3D10" w:rsidRPr="00BE10A4">
        <w:t></w:t>
      </w:r>
      <w:r w:rsidRPr="00BE10A4">
        <w:t></w:t>
      </w:r>
      <w:r w:rsidRPr="00BE10A4">
        <w:t></w:t>
      </w:r>
      <w:r w:rsidRPr="00BE10A4">
        <w:t></w:t>
      </w:r>
      <w:r w:rsidRPr="00BE10A4">
        <w:t></w:t>
      </w:r>
      <w:del w:id="293" w:author="EPH" w:date="2022-06-12T12:40:00Z">
        <w:r w:rsidR="00CA3D10" w:rsidRPr="00BE10A4" w:rsidDel="006F3A02">
          <w:delText></w:delText>
        </w:r>
        <w:r w:rsidR="00CA3D10" w:rsidRPr="00BE10A4" w:rsidDel="006F3A02">
          <w:delText></w:delText>
        </w:r>
      </w:del>
    </w:p>
    <w:p w14:paraId="45F67455" w14:textId="0AFF0B53" w:rsidR="004E7917" w:rsidRPr="009F4A3E" w:rsidRDefault="006F3A02">
      <w:pPr>
        <w:pStyle w:val="FootnoteText"/>
        <w:autoSpaceDE w:val="0"/>
        <w:autoSpaceDN w:val="0"/>
        <w:adjustRightInd w:val="0"/>
        <w:spacing w:line="480" w:lineRule="auto"/>
        <w:rPr>
          <w:ins w:id="294" w:author="EPH" w:date="2022-06-12T13:25:00Z"/>
          <w:rFonts w:ascii="Helvetica" w:hAnsi="Helvetica"/>
          <w:sz w:val="24"/>
          <w:szCs w:val="24"/>
          <w:rPrChange w:id="295" w:author="Lou Bruno" w:date="2022-06-18T14:07:00Z">
            <w:rPr>
              <w:ins w:id="296" w:author="EPH" w:date="2022-06-12T13:25:00Z"/>
            </w:rPr>
          </w:rPrChange>
        </w:rPr>
        <w:pPrChange w:id="297" w:author="Lou Bruno" w:date="2022-06-18T14:07:00Z">
          <w:pPr>
            <w:pStyle w:val="FootnoteText"/>
            <w:autoSpaceDE w:val="0"/>
            <w:autoSpaceDN w:val="0"/>
            <w:adjustRightInd w:val="0"/>
            <w:jc w:val="both"/>
          </w:pPr>
        </w:pPrChange>
      </w:pPr>
      <w:ins w:id="298" w:author="EPH" w:date="2022-06-12T12:41:00Z">
        <w:r w:rsidRPr="009F4A3E">
          <w:rPr>
            <w:rFonts w:ascii="Helvetica" w:hAnsi="Helvetica"/>
            <w:sz w:val="24"/>
            <w:szCs w:val="24"/>
            <w:rPrChange w:id="299" w:author="Lou Bruno" w:date="2022-06-18T14:07:00Z">
              <w:rPr/>
            </w:rPrChange>
          </w:rPr>
          <w:t>&lt;bt&gt;</w:t>
        </w:r>
      </w:ins>
      <w:r w:rsidR="00CA3D10" w:rsidRPr="009F4A3E">
        <w:rPr>
          <w:rFonts w:ascii="Helvetica" w:hAnsi="Helvetica"/>
          <w:sz w:val="24"/>
          <w:szCs w:val="24"/>
          <w:rPrChange w:id="300" w:author="Lou Bruno" w:date="2022-06-18T14:07:00Z">
            <w:rPr/>
          </w:rPrChange>
        </w:rPr>
        <w:t>A 95% conﬁdence interval (CI) for the mean</w:t>
      </w:r>
      <w:ins w:id="301" w:author="EPH" w:date="2022-06-17T10:29:00Z">
        <w:r w:rsidR="00E931D1" w:rsidRPr="009F4A3E">
          <w:rPr>
            <w:rFonts w:ascii="Helvetica" w:hAnsi="Helvetica"/>
            <w:sz w:val="24"/>
            <w:szCs w:val="24"/>
            <w:rPrChange w:id="302" w:author="Lou Bruno" w:date="2022-06-18T14:07:00Z">
              <w:rPr/>
            </w:rPrChange>
          </w:rPr>
          <w:t>&lt;fnc&gt;</w:t>
        </w:r>
      </w:ins>
      <w:r w:rsidR="00CA3D10" w:rsidRPr="009F4A3E">
        <w:rPr>
          <w:rFonts w:ascii="Helvetica" w:hAnsi="Helvetica"/>
          <w:sz w:val="24"/>
          <w:szCs w:val="24"/>
          <w:highlight w:val="yellow"/>
          <w:vertAlign w:val="superscript"/>
          <w:rPrChange w:id="303" w:author="Lou Bruno" w:date="2022-06-18T14:07:00Z">
            <w:rPr>
              <w:vertAlign w:val="superscript"/>
            </w:rPr>
          </w:rPrChange>
        </w:rPr>
        <w:t>5</w:t>
      </w:r>
      <w:r w:rsidR="00CA3D10" w:rsidRPr="009F4A3E">
        <w:rPr>
          <w:rFonts w:ascii="Helvetica" w:hAnsi="Helvetica"/>
          <w:sz w:val="24"/>
          <w:szCs w:val="24"/>
          <w:rPrChange w:id="304" w:author="Lou Bruno" w:date="2022-06-18T14:07:00Z">
            <w:rPr/>
          </w:rPrChange>
        </w:rPr>
        <w:t xml:space="preserve"> can be estimated from the bootstrap distribution created in Stage 4. The bootstrap samples and bootstrap distribution can be reused. Only the ﬁnal stage is different.</w:t>
      </w:r>
    </w:p>
    <w:p w14:paraId="04208F91" w14:textId="1C53627F" w:rsidR="004E7917" w:rsidRPr="009F4A3E" w:rsidRDefault="004E7917">
      <w:pPr>
        <w:pStyle w:val="FootnoteText"/>
        <w:autoSpaceDE w:val="0"/>
        <w:autoSpaceDN w:val="0"/>
        <w:adjustRightInd w:val="0"/>
        <w:spacing w:line="480" w:lineRule="auto"/>
        <w:jc w:val="both"/>
        <w:rPr>
          <w:ins w:id="305" w:author="EPH" w:date="2022-06-12T13:25:00Z"/>
          <w:rFonts w:ascii="Helvetica" w:hAnsi="Helvetica"/>
          <w:sz w:val="24"/>
          <w:szCs w:val="24"/>
          <w:rPrChange w:id="306" w:author="Lou Bruno" w:date="2022-06-18T14:07:00Z">
            <w:rPr>
              <w:ins w:id="307" w:author="EPH" w:date="2022-06-12T13:25:00Z"/>
              <w:szCs w:val="24"/>
            </w:rPr>
          </w:rPrChange>
        </w:rPr>
        <w:pPrChange w:id="308" w:author="Lou Bruno" w:date="2022-06-18T14:07:00Z">
          <w:pPr>
            <w:pStyle w:val="FootnoteText"/>
            <w:autoSpaceDE w:val="0"/>
            <w:autoSpaceDN w:val="0"/>
            <w:adjustRightInd w:val="0"/>
            <w:jc w:val="both"/>
          </w:pPr>
        </w:pPrChange>
      </w:pPr>
      <w:ins w:id="309" w:author="EPH" w:date="2022-06-12T13:25:00Z">
        <w:r w:rsidRPr="009F4A3E">
          <w:rPr>
            <w:rFonts w:ascii="Helvetica" w:hAnsi="Helvetica"/>
            <w:sz w:val="24"/>
            <w:szCs w:val="24"/>
            <w:rPrChange w:id="310" w:author="Lou Bruno" w:date="2022-06-18T14:07:00Z">
              <w:rPr/>
            </w:rPrChange>
          </w:rPr>
          <w:t>&lt;fn&gt;</w:t>
        </w:r>
        <w:r w:rsidRPr="009F4A3E">
          <w:rPr>
            <w:rFonts w:ascii="Helvetica" w:hAnsi="Helvetica"/>
            <w:sz w:val="24"/>
            <w:szCs w:val="24"/>
            <w:highlight w:val="yellow"/>
            <w:vertAlign w:val="superscript"/>
            <w:rPrChange w:id="311" w:author="Lou Bruno" w:date="2022-06-18T14:07:00Z">
              <w:rPr>
                <w:szCs w:val="24"/>
                <w:vertAlign w:val="superscript"/>
              </w:rPr>
            </w:rPrChange>
          </w:rPr>
          <w:t>5</w:t>
        </w:r>
        <w:r w:rsidRPr="009F4A3E">
          <w:rPr>
            <w:rFonts w:ascii="Helvetica" w:hAnsi="Helvetica"/>
            <w:sz w:val="24"/>
            <w:szCs w:val="24"/>
            <w:rPrChange w:id="312" w:author="Lou Bruno" w:date="2022-06-18T14:07:00Z">
              <w:rPr>
                <w:szCs w:val="24"/>
              </w:rPr>
            </w:rPrChange>
          </w:rPr>
          <w:t>A frequentist 95% CI is built so that 95% of similarly constructed CIs will contain the population parameter value.</w:t>
        </w:r>
      </w:ins>
    </w:p>
    <w:p w14:paraId="0CA87248" w14:textId="66F409F4" w:rsidR="00CA3D10" w:rsidRPr="00BE10A4" w:rsidDel="00155995" w:rsidRDefault="00CA3D10">
      <w:pPr>
        <w:pStyle w:val="Style9"/>
        <w:autoSpaceDE w:val="0"/>
        <w:autoSpaceDN w:val="0"/>
        <w:adjustRightInd w:val="0"/>
        <w:spacing w:line="480" w:lineRule="auto"/>
        <w:ind w:firstLine="720"/>
        <w:rPr>
          <w:del w:id="313" w:author="EPH" w:date="2022-06-12T13:25:00Z"/>
          <w:rFonts w:cs="Times New Roman"/>
          <w:lang w:val="en-US"/>
        </w:rPr>
      </w:pPr>
    </w:p>
    <w:p w14:paraId="3534E7C8" w14:textId="03FD34F1" w:rsidR="00CA3D10" w:rsidRPr="00BE10A4" w:rsidRDefault="006F3A02">
      <w:pPr>
        <w:pStyle w:val="Style7"/>
        <w:autoSpaceDE w:val="0"/>
        <w:autoSpaceDN w:val="0"/>
        <w:adjustRightInd w:val="0"/>
        <w:spacing w:line="480" w:lineRule="auto"/>
        <w:ind w:firstLine="720"/>
        <w:rPr>
          <w:rFonts w:cs="Times New Roman"/>
          <w:lang w:val="en-US"/>
        </w:rPr>
      </w:pPr>
      <w:ins w:id="314" w:author="EPH" w:date="2022-06-12T12:41:00Z">
        <w:r>
          <w:rPr>
            <w:rFonts w:cs="Times New Roman"/>
            <w:i/>
            <w:lang w:val="en-US"/>
          </w:rPr>
          <w:t>&lt;</w:t>
        </w:r>
      </w:ins>
      <w:ins w:id="315" w:author="Lou Bruno" w:date="2022-06-18T14:08:00Z">
        <w:r w:rsidR="009F4A3E">
          <w:rPr>
            <w:rFonts w:cs="Times New Roman"/>
            <w:i/>
            <w:lang w:val="en-US"/>
          </w:rPr>
          <w:t>nl</w:t>
        </w:r>
      </w:ins>
      <w:ins w:id="316" w:author="EPH" w:date="2022-06-12T12:41:00Z">
        <w:del w:id="317" w:author="Lou Bruno" w:date="2022-06-18T14:08:00Z">
          <w:r w:rsidDel="009F4A3E">
            <w:rPr>
              <w:rFonts w:cs="Times New Roman"/>
              <w:i/>
              <w:lang w:val="en-US"/>
            </w:rPr>
            <w:delText>h4</w:delText>
          </w:r>
        </w:del>
        <w:r>
          <w:rPr>
            <w:rFonts w:cs="Times New Roman"/>
            <w:i/>
            <w:lang w:val="en-US"/>
          </w:rPr>
          <w:t>&gt;</w:t>
        </w:r>
      </w:ins>
      <w:r w:rsidR="00CA3D10" w:rsidRPr="00BE10A4">
        <w:rPr>
          <w:rFonts w:cs="Times New Roman"/>
          <w:i/>
          <w:lang w:val="en-US"/>
        </w:rPr>
        <w:t>Stages 1 to 4</w:t>
      </w:r>
      <w:del w:id="318" w:author="EPH" w:date="2022-06-12T12:41:00Z">
        <w:r w:rsidR="00CA3D10" w:rsidRPr="00BE10A4" w:rsidDel="006F3A02">
          <w:rPr>
            <w:rFonts w:cs="Times New Roman"/>
            <w:i/>
            <w:lang w:val="en-US"/>
          </w:rPr>
          <w:delText>:</w:delText>
        </w:r>
        <w:r w:rsidR="00CA3D10" w:rsidRPr="00BE10A4" w:rsidDel="006F3A02">
          <w:rPr>
            <w:rFonts w:cs="Times New Roman"/>
            <w:lang w:val="en-US"/>
          </w:rPr>
          <w:delText xml:space="preserve"> </w:delText>
        </w:r>
      </w:del>
      <w:ins w:id="319" w:author="EPH" w:date="2022-06-12T12:41:00Z">
        <w:r>
          <w:rPr>
            <w:rFonts w:cs="Times New Roman"/>
            <w:i/>
            <w:lang w:val="en-US"/>
          </w:rPr>
          <w:t>.</w:t>
        </w:r>
        <w:r>
          <w:rPr>
            <w:rFonts w:cs="Times New Roman"/>
            <w:lang w:val="en-US"/>
          </w:rPr>
          <w:t>&lt;bt&gt;</w:t>
        </w:r>
        <w:r w:rsidRPr="00BE10A4">
          <w:rPr>
            <w:rFonts w:cs="Times New Roman"/>
            <w:lang w:val="en-US"/>
          </w:rPr>
          <w:t xml:space="preserve"> </w:t>
        </w:r>
      </w:ins>
      <w:r w:rsidR="00CA3D10" w:rsidRPr="00BE10A4">
        <w:rPr>
          <w:rFonts w:cs="Times New Roman"/>
          <w:lang w:val="en-US"/>
        </w:rPr>
        <w:t>Proceed as in Example 1b.</w:t>
      </w:r>
    </w:p>
    <w:p w14:paraId="0C76AA4F" w14:textId="2CB45990" w:rsidR="009F4A3E" w:rsidRDefault="006F3A02">
      <w:pPr>
        <w:pStyle w:val="Style7"/>
        <w:autoSpaceDE w:val="0"/>
        <w:autoSpaceDN w:val="0"/>
        <w:adjustRightInd w:val="0"/>
        <w:spacing w:line="480" w:lineRule="auto"/>
        <w:ind w:firstLine="720"/>
        <w:rPr>
          <w:ins w:id="320" w:author="Lou Bruno" w:date="2022-06-18T14:08:00Z"/>
          <w:rFonts w:cs="Times New Roman"/>
          <w:lang w:val="en-US"/>
        </w:rPr>
      </w:pPr>
      <w:ins w:id="321" w:author="EPH" w:date="2022-06-12T12:41:00Z">
        <w:del w:id="322" w:author="Lou Bruno" w:date="2022-06-18T14:08:00Z">
          <w:r w:rsidDel="009F4A3E">
            <w:rPr>
              <w:rFonts w:cs="Times New Roman"/>
              <w:i/>
              <w:lang w:val="en-US"/>
            </w:rPr>
            <w:delText>&lt;h4&gt;</w:delText>
          </w:r>
        </w:del>
      </w:ins>
      <w:r w:rsidR="00CA3D10" w:rsidRPr="00BE10A4">
        <w:rPr>
          <w:rFonts w:cs="Times New Roman"/>
          <w:i/>
          <w:lang w:val="en-US"/>
        </w:rPr>
        <w:t>Stage 5</w:t>
      </w:r>
      <w:del w:id="323" w:author="EPH" w:date="2022-06-12T12:41:00Z">
        <w:r w:rsidR="00CA3D10" w:rsidRPr="00BE10A4" w:rsidDel="006F3A02">
          <w:rPr>
            <w:rFonts w:cs="Times New Roman"/>
            <w:i/>
            <w:lang w:val="en-US"/>
          </w:rPr>
          <w:delText>:</w:delText>
        </w:r>
        <w:r w:rsidR="00CA3D10" w:rsidRPr="00BE10A4" w:rsidDel="006F3A02">
          <w:rPr>
            <w:rFonts w:cs="Times New Roman"/>
            <w:lang w:val="en-US"/>
          </w:rPr>
          <w:delText xml:space="preserve"> </w:delText>
        </w:r>
      </w:del>
      <w:ins w:id="324" w:author="EPH" w:date="2022-06-12T12:41:00Z">
        <w:del w:id="325" w:author="Lou Bruno" w:date="2022-06-18T14:13:00Z">
          <w:r w:rsidDel="009F4A3E">
            <w:rPr>
              <w:rFonts w:cs="Times New Roman"/>
              <w:i/>
              <w:lang w:val="en-US"/>
            </w:rPr>
            <w:delText>.</w:delText>
          </w:r>
          <w:r w:rsidDel="009F4A3E">
            <w:rPr>
              <w:rFonts w:cs="Times New Roman"/>
              <w:lang w:val="en-US"/>
            </w:rPr>
            <w:delText>&lt;bt&gt;</w:delText>
          </w:r>
        </w:del>
      </w:ins>
      <w:ins w:id="326" w:author="Lou Bruno" w:date="2022-06-18T14:13:00Z">
        <w:r w:rsidR="009F4A3E">
          <w:rPr>
            <w:rFonts w:cs="Times New Roman"/>
            <w:i/>
            <w:lang w:val="en-US"/>
          </w:rPr>
          <w:t xml:space="preserve">. </w:t>
        </w:r>
      </w:ins>
      <w:ins w:id="327" w:author="EPH" w:date="2022-06-12T12:41:00Z">
        <w:r w:rsidRPr="00BE10A4">
          <w:rPr>
            <w:rFonts w:cs="Times New Roman"/>
            <w:lang w:val="en-US"/>
          </w:rPr>
          <w:t xml:space="preserve"> </w:t>
        </w:r>
      </w:ins>
      <w:r w:rsidR="00CA3D10" w:rsidRPr="00BE10A4">
        <w:rPr>
          <w:rFonts w:cs="Times New Roman"/>
          <w:lang w:val="en-US"/>
        </w:rPr>
        <w:t xml:space="preserve">Order the </w:t>
      </w:r>
      <w:r w:rsidR="00CA3D10" w:rsidRPr="00BE10A4">
        <w:rPr>
          <w:rFonts w:cs="Times New Roman"/>
          <w:i/>
          <w:lang w:val="en-US"/>
        </w:rPr>
        <w:t>B</w:t>
      </w:r>
      <w:r w:rsidR="00CA3D10" w:rsidRPr="00BE10A4">
        <w:rPr>
          <w:rFonts w:cs="Times New Roman"/>
          <w:lang w:val="en-US"/>
        </w:rPr>
        <w:t xml:space="preserve"> = 9,999 bootstrapped statistics from smallest to largest.</w:t>
      </w:r>
      <w:ins w:id="328" w:author="Lou Bruno" w:date="2022-06-18T14:08:00Z">
        <w:r w:rsidR="009F4A3E">
          <w:rPr>
            <w:rFonts w:cs="Times New Roman"/>
            <w:lang w:val="en-US"/>
          </w:rPr>
          <w:t>&lt;/nl&gt;</w:t>
        </w:r>
      </w:ins>
    </w:p>
    <w:p w14:paraId="49ACC344" w14:textId="3F705D8F" w:rsidR="00CA3D10" w:rsidRPr="00BE10A4" w:rsidRDefault="00CA3D10">
      <w:pPr>
        <w:pStyle w:val="Style7"/>
        <w:autoSpaceDE w:val="0"/>
        <w:autoSpaceDN w:val="0"/>
        <w:adjustRightInd w:val="0"/>
        <w:spacing w:line="480" w:lineRule="auto"/>
        <w:ind w:firstLine="720"/>
        <w:rPr>
          <w:rFonts w:cs="Times New Roman"/>
          <w:lang w:val="en-US"/>
        </w:rPr>
      </w:pPr>
      <w:del w:id="329" w:author="Lou Bruno" w:date="2022-06-18T14:08:00Z">
        <w:r w:rsidRPr="00BE10A4" w:rsidDel="009F4A3E">
          <w:rPr>
            <w:rFonts w:cs="Times New Roman"/>
            <w:lang w:val="en-US"/>
          </w:rPr>
          <w:delText xml:space="preserve"> </w:delText>
        </w:r>
      </w:del>
      <w:r w:rsidRPr="00BE10A4">
        <w:rPr>
          <w:rFonts w:cs="Times New Roman"/>
          <w:lang w:val="en-US"/>
        </w:rPr>
        <w:t>The CI bounds are marked by the 250th smallest value and the 250th largest value (i.e., the .025 and .975 quantiles). The number of scores in each tail is calculated by α(</w:t>
      </w:r>
      <w:r w:rsidRPr="00BE10A4">
        <w:rPr>
          <w:rFonts w:cs="Times New Roman"/>
          <w:i/>
          <w:lang w:val="en-US"/>
        </w:rPr>
        <w:t>B</w:t>
      </w:r>
      <w:r w:rsidRPr="00BE10A4">
        <w:rPr>
          <w:rFonts w:cs="Times New Roman"/>
          <w:lang w:val="en-US"/>
        </w:rPr>
        <w:t xml:space="preserve"> + 1) /2; α is .05 with a 95% CI.</w:t>
      </w:r>
    </w:p>
    <w:p w14:paraId="03CBD8DB" w14:textId="77777777" w:rsidR="00CA3D10" w:rsidRPr="006F3A02" w:rsidRDefault="00CA3D10">
      <w:pPr>
        <w:pStyle w:val="Style14"/>
        <w:autoSpaceDE w:val="0"/>
        <w:autoSpaceDN w:val="0"/>
        <w:adjustRightInd w:val="0"/>
        <w:spacing w:line="480" w:lineRule="auto"/>
        <w:ind w:firstLine="720"/>
        <w:rPr>
          <w:rFonts w:cs="Times New Roman"/>
          <w:sz w:val="24"/>
          <w:szCs w:val="24"/>
          <w:lang w:val="en-US"/>
        </w:rPr>
      </w:pPr>
      <w:r w:rsidRPr="006F3A02">
        <w:rPr>
          <w:rFonts w:cs="Times New Roman"/>
          <w:sz w:val="24"/>
          <w:szCs w:val="24"/>
          <w:lang w:val="en-US"/>
        </w:rPr>
        <w:t>A CI determined from this type of bootstrap distribution has an additional advantage over a CI determined from a parametric, theoretical normal distribution. The parametric distribution relies on the central limit theorem for normality, and thus the tails are an equal distance from</w:t>
      </w:r>
      <w:r w:rsidR="00800CED">
        <w:rPr>
          <w:rFonts w:cs="Times New Roman"/>
          <w:noProof/>
          <w:position w:val="-4"/>
          <w:sz w:val="24"/>
          <w:szCs w:val="24"/>
          <w:lang w:val="en-US"/>
        </w:rPr>
        <w:pict w14:anchorId="461670F1">
          <v:shape id="_x0000_i1035" type="#_x0000_t75" alt="" style="width:14.55pt;height:15.3pt;mso-width-percent:0;mso-height-percent:0;mso-width-percent:0;mso-height-percent:0">
            <v:imagedata r:id="rId22" o:title=""/>
          </v:shape>
        </w:pict>
      </w:r>
      <w:r w:rsidRPr="006F3A02">
        <w:rPr>
          <w:rFonts w:cs="Times New Roman"/>
          <w:sz w:val="24"/>
          <w:szCs w:val="24"/>
          <w:lang w:val="en-US"/>
        </w:rPr>
        <w:t xml:space="preserve">; the CI is deﬁned </w:t>
      </w:r>
      <w:commentRangeStart w:id="330"/>
      <w:r w:rsidRPr="006F3A02">
        <w:rPr>
          <w:rFonts w:cs="Times New Roman"/>
          <w:sz w:val="24"/>
          <w:szCs w:val="24"/>
          <w:lang w:val="en-US"/>
        </w:rPr>
        <w:t>by</w:t>
      </w:r>
      <w:commentRangeEnd w:id="330"/>
      <w:r w:rsidR="00E931D1">
        <w:rPr>
          <w:rStyle w:val="CommentReference"/>
          <w:rFonts w:ascii="Berkeley-Medium" w:hAnsi="Berkeley-Medium" w:cs="Times New Roman"/>
          <w:lang w:val="en-US" w:eastAsia="en-US"/>
        </w:rPr>
        <w:commentReference w:id="330"/>
      </w:r>
      <w:r w:rsidRPr="006F3A02">
        <w:rPr>
          <w:rFonts w:cs="Times New Roman"/>
          <w:sz w:val="24"/>
          <w:szCs w:val="24"/>
          <w:lang w:val="en-US"/>
        </w:rPr>
        <w:t xml:space="preserve"> </w:t>
      </w:r>
      <w:r w:rsidR="00800CED">
        <w:rPr>
          <w:rFonts w:cs="Times New Roman"/>
          <w:noProof/>
          <w:position w:val="-6"/>
          <w:sz w:val="24"/>
          <w:szCs w:val="24"/>
          <w:lang w:val="en-US"/>
        </w:rPr>
        <w:pict w14:anchorId="5B88DAA6">
          <v:shape id="_x0000_i1036" type="#_x0000_t75" alt="" style="width:74.3pt;height:16.85pt;mso-width-percent:0;mso-height-percent:0;mso-width-percent:0;mso-height-percent:0">
            <v:imagedata r:id="rId23" o:title=""/>
          </v:shape>
        </w:pict>
      </w:r>
      <w:r w:rsidRPr="006F3A02">
        <w:rPr>
          <w:rFonts w:cs="Times New Roman"/>
          <w:sz w:val="24"/>
          <w:szCs w:val="24"/>
          <w:lang w:val="en-US"/>
        </w:rPr>
        <w:t xml:space="preserve"> The parametric procedure can be justiﬁed as </w:t>
      </w:r>
      <w:r w:rsidRPr="006F3A02">
        <w:rPr>
          <w:rFonts w:cs="Times New Roman"/>
          <w:i/>
          <w:sz w:val="24"/>
          <w:szCs w:val="24"/>
          <w:lang w:val="en-US"/>
        </w:rPr>
        <w:t>N</w:t>
      </w:r>
      <w:r w:rsidRPr="006F3A02">
        <w:rPr>
          <w:rFonts w:cs="Times New Roman"/>
          <w:sz w:val="24"/>
          <w:szCs w:val="24"/>
          <w:lang w:val="en-US"/>
        </w:rPr>
        <w:t xml:space="preserve"> grows inﬁnitely large, but it can be misleading when a small sample is drawn from a skewed </w:t>
      </w:r>
      <w:r w:rsidRPr="006F3A02">
        <w:rPr>
          <w:rFonts w:cs="Times New Roman"/>
          <w:sz w:val="24"/>
          <w:szCs w:val="24"/>
          <w:lang w:val="en-US"/>
        </w:rPr>
        <w:lastRenderedPageBreak/>
        <w:t>distribution. In fact, the parametric CI in this example is (−1.4, 59.4), which produces a nonsensical negative value for waiting time.</w:t>
      </w:r>
    </w:p>
    <w:p w14:paraId="3E4AF22C" w14:textId="13F8B3D9"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This bootstrap CI method has the appealing feature that it is </w:t>
      </w:r>
      <w:r w:rsidRPr="00BE10A4">
        <w:rPr>
          <w:rFonts w:cs="Times New Roman"/>
          <w:i/>
          <w:lang w:val="en-US"/>
        </w:rPr>
        <w:t>range-preserving</w:t>
      </w:r>
      <w:r w:rsidRPr="00BE10A4">
        <w:rPr>
          <w:rFonts w:cs="Times New Roman"/>
          <w:lang w:val="en-US"/>
        </w:rPr>
        <w:t xml:space="preserve">; in this case, the CI for waiting time will never be negative. The bootstrap CI is (4.0, 58.8); its boundaries are guaranteed to be values that could be observed in a sample (because they were calculated from values that were actually observed in a sample; </w:t>
      </w:r>
      <w:r w:rsidRPr="00BE10A4">
        <w:rPr>
          <w:lang w:val="en-US"/>
        </w:rPr>
        <w:t>Efron &amp; Tibshirani, 1993</w:t>
      </w:r>
      <w:r w:rsidRPr="00BE10A4">
        <w:rPr>
          <w:rFonts w:cs="Times New Roman"/>
          <w:lang w:val="en-US"/>
        </w:rPr>
        <w:t xml:space="preserve">, Section 13.7). The bootstrap distribution is shown in Figure </w:t>
      </w:r>
      <w:del w:id="331" w:author="EPH" w:date="2022-06-12T12:42:00Z">
        <w:r w:rsidRPr="00BE10A4" w:rsidDel="006F3A02">
          <w:rPr>
            <w:rFonts w:cs="Times New Roman"/>
            <w:lang w:val="en-US"/>
          </w:rPr>
          <w:delText>??.</w:delText>
        </w:r>
      </w:del>
      <w:ins w:id="332" w:author="EPH" w:date="2022-06-12T12:42:00Z">
        <w:r w:rsidR="006F3A02">
          <w:rPr>
            <w:rFonts w:cs="Times New Roman"/>
            <w:lang w:val="en-US"/>
          </w:rPr>
          <w:t>&lt;fco&gt;24</w:t>
        </w:r>
        <w:r w:rsidR="006F3A02" w:rsidRPr="00BE10A4">
          <w:rPr>
            <w:rFonts w:cs="Times New Roman"/>
            <w:lang w:val="en-US"/>
          </w:rPr>
          <w:t>.</w:t>
        </w:r>
      </w:ins>
      <w:r w:rsidRPr="00BE10A4">
        <w:rPr>
          <w:rFonts w:cs="Times New Roman"/>
          <w:lang w:val="en-US"/>
        </w:rPr>
        <w:t>1, along with the CI.</w:t>
      </w:r>
    </w:p>
    <w:p w14:paraId="5C3946B1" w14:textId="68D29C7E" w:rsidR="00CA3D10" w:rsidRPr="00BE10A4" w:rsidDel="006F3A02" w:rsidRDefault="006F3A02">
      <w:pPr>
        <w:autoSpaceDE w:val="0"/>
        <w:autoSpaceDN w:val="0"/>
        <w:adjustRightInd w:val="0"/>
        <w:spacing w:line="480" w:lineRule="auto"/>
        <w:jc w:val="center"/>
        <w:rPr>
          <w:del w:id="333" w:author="EPH" w:date="2022-06-12T12:42:00Z"/>
        </w:rPr>
      </w:pPr>
      <w:ins w:id="334" w:author="EPH" w:date="2022-06-12T12:42:00Z">
        <w:r>
          <w:rPr>
            <w:b/>
          </w:rPr>
          <w:t>&lt;h3&gt;</w:t>
        </w:r>
      </w:ins>
      <w:del w:id="335" w:author="EPH" w:date="2022-06-12T12:42:00Z">
        <w:r w:rsidR="00CA3D10" w:rsidRPr="00BE10A4" w:rsidDel="006F3A02">
          <w:rPr>
            <w:b/>
          </w:rPr>
          <w:delText>Figure 1 Here</w:delText>
        </w:r>
      </w:del>
    </w:p>
    <w:p w14:paraId="280E7639" w14:textId="4C3D50C8" w:rsidR="006F3A02" w:rsidRDefault="00CA3D10">
      <w:pPr>
        <w:pStyle w:val="Heading3"/>
        <w:rPr>
          <w:ins w:id="336" w:author="EPH" w:date="2022-06-12T12:42:00Z"/>
        </w:rPr>
        <w:pPrChange w:id="337" w:author="EPH" w:date="2022-06-12T12:42:00Z">
          <w:pPr>
            <w:pStyle w:val="Style7"/>
            <w:autoSpaceDE w:val="0"/>
            <w:autoSpaceDN w:val="0"/>
            <w:adjustRightInd w:val="0"/>
            <w:spacing w:line="480" w:lineRule="auto"/>
            <w:ind w:firstLine="720"/>
          </w:pPr>
        </w:pPrChange>
      </w:pPr>
      <w:r w:rsidRPr="00BE10A4">
        <w:t xml:space="preserve">Example 1d: </w:t>
      </w:r>
      <w:ins w:id="338" w:author="EPH" w:date="2022-06-12T12:43:00Z">
        <w:r w:rsidR="006F3A02">
          <w:t xml:space="preserve">The </w:t>
        </w:r>
      </w:ins>
      <w:r w:rsidRPr="00BE10A4">
        <w:t xml:space="preserve">p </w:t>
      </w:r>
      <w:r w:rsidR="006F3A02" w:rsidRPr="00BE10A4">
        <w:t>V</w:t>
      </w:r>
      <w:r w:rsidRPr="00BE10A4">
        <w:t xml:space="preserve">alue for the </w:t>
      </w:r>
      <w:r w:rsidR="006F3A02" w:rsidRPr="00BE10A4">
        <w:t>M</w:t>
      </w:r>
      <w:r w:rsidRPr="00BE10A4">
        <w:t>ean</w:t>
      </w:r>
      <w:del w:id="339" w:author="EPH" w:date="2022-06-12T12:42:00Z">
        <w:r w:rsidRPr="00BE10A4" w:rsidDel="006F3A02">
          <w:delText xml:space="preserve">. </w:delText>
        </w:r>
      </w:del>
    </w:p>
    <w:p w14:paraId="1C59E3CC" w14:textId="461B905E" w:rsidR="00CA3D10" w:rsidRPr="00E64489" w:rsidRDefault="006F3A02">
      <w:pPr>
        <w:pStyle w:val="Style7"/>
        <w:autoSpaceDE w:val="0"/>
        <w:autoSpaceDN w:val="0"/>
        <w:adjustRightInd w:val="0"/>
        <w:spacing w:line="480" w:lineRule="auto"/>
        <w:ind w:firstLine="720"/>
        <w:rPr>
          <w:rFonts w:cs="Times New Roman"/>
          <w:szCs w:val="22"/>
          <w:lang w:val="en-US"/>
        </w:rPr>
      </w:pPr>
      <w:ins w:id="340" w:author="EPH" w:date="2022-06-12T12:42:00Z">
        <w:r>
          <w:rPr>
            <w:rFonts w:cs="Times New Roman"/>
            <w:lang w:val="en-US"/>
          </w:rPr>
          <w:t>&lt;bt&gt;</w:t>
        </w:r>
      </w:ins>
      <w:r w:rsidR="00CA3D10" w:rsidRPr="00BE10A4">
        <w:rPr>
          <w:rFonts w:cs="Times New Roman"/>
          <w:lang w:val="en-US"/>
        </w:rPr>
        <w:t xml:space="preserve">A one-tailed </w:t>
      </w:r>
      <w:r w:rsidR="00CA3D10" w:rsidRPr="00BE10A4">
        <w:rPr>
          <w:rFonts w:cs="Times New Roman"/>
          <w:i/>
          <w:lang w:val="en-US"/>
        </w:rPr>
        <w:t>p</w:t>
      </w:r>
      <w:r w:rsidR="00CA3D10" w:rsidRPr="00BE10A4">
        <w:rPr>
          <w:rFonts w:cs="Times New Roman"/>
          <w:lang w:val="en-US"/>
        </w:rPr>
        <w:t xml:space="preserve"> value is determined in an intuitive way, as the proportion of bootstrapped statistics that are more extreme than the value of the null hypothesis. A two-tail</w:t>
      </w:r>
      <w:ins w:id="341" w:author="EPH" w:date="2022-06-17T10:34:00Z">
        <w:r w:rsidR="005203FE">
          <w:rPr>
            <w:rFonts w:cs="Times New Roman"/>
            <w:lang w:val="en-US"/>
          </w:rPr>
          <w:t>ed</w:t>
        </w:r>
      </w:ins>
      <w:r w:rsidR="00CA3D10" w:rsidRPr="00BE10A4">
        <w:rPr>
          <w:rFonts w:cs="Times New Roman"/>
          <w:lang w:val="en-US"/>
        </w:rPr>
        <w:t xml:space="preserve"> </w:t>
      </w:r>
      <w:r w:rsidR="00CA3D10" w:rsidRPr="00BE10A4">
        <w:rPr>
          <w:rFonts w:cs="Times New Roman"/>
          <w:i/>
          <w:lang w:val="en-US"/>
        </w:rPr>
        <w:t>p</w:t>
      </w:r>
      <w:r w:rsidR="00CA3D10" w:rsidRPr="00BE10A4">
        <w:rPr>
          <w:rFonts w:cs="Times New Roman"/>
          <w:lang w:val="en-US"/>
        </w:rPr>
        <w:t xml:space="preserve"> value is easy to determine as well but would not make theoretical sense with the waiting time </w:t>
      </w:r>
      <w:r w:rsidR="00CA3D10" w:rsidRPr="00E64489">
        <w:rPr>
          <w:rFonts w:cs="Times New Roman"/>
          <w:szCs w:val="22"/>
          <w:lang w:val="en-US"/>
        </w:rPr>
        <w:t xml:space="preserve">example. If </w:t>
      </w:r>
      <w:r w:rsidR="00CA3D10" w:rsidRPr="00E64489">
        <w:rPr>
          <w:rFonts w:cs="Times New Roman"/>
          <w:i/>
          <w:szCs w:val="22"/>
          <w:lang w:val="en-US"/>
        </w:rPr>
        <w:t>H</w:t>
      </w:r>
      <w:r w:rsidR="00CA3D10" w:rsidRPr="00E64489">
        <w:rPr>
          <w:rFonts w:cs="Times New Roman"/>
          <w:szCs w:val="22"/>
          <w:vertAlign w:val="subscript"/>
          <w:lang w:val="en-US"/>
        </w:rPr>
        <w:t>0</w:t>
      </w:r>
      <w:r w:rsidR="00CA3D10" w:rsidRPr="00E64489">
        <w:rPr>
          <w:rFonts w:cs="Times New Roman"/>
          <w:szCs w:val="22"/>
          <w:lang w:val="en-US"/>
        </w:rPr>
        <w:t xml:space="preserve">: </w:t>
      </w:r>
      <w:r w:rsidR="00CA3D10" w:rsidRPr="00E64489">
        <w:rPr>
          <w:rFonts w:cs="Times New Roman"/>
          <w:i/>
          <w:szCs w:val="22"/>
          <w:lang w:val="en-US"/>
        </w:rPr>
        <w:t>time</w:t>
      </w:r>
      <w:r w:rsidR="00CA3D10" w:rsidRPr="00E64489">
        <w:rPr>
          <w:rFonts w:cs="Times New Roman"/>
          <w:szCs w:val="22"/>
          <w:lang w:val="en-US"/>
        </w:rPr>
        <w:t xml:space="preserve"> ≤ 5, the ﬁve stages are:</w:t>
      </w:r>
    </w:p>
    <w:p w14:paraId="3F84C760" w14:textId="1DDCA3C2" w:rsidR="00CA3D10" w:rsidRPr="00E64489" w:rsidRDefault="00E64489">
      <w:pPr>
        <w:pStyle w:val="Style14"/>
        <w:autoSpaceDE w:val="0"/>
        <w:autoSpaceDN w:val="0"/>
        <w:adjustRightInd w:val="0"/>
        <w:spacing w:line="480" w:lineRule="auto"/>
        <w:ind w:firstLine="720"/>
        <w:rPr>
          <w:rFonts w:cs="Times New Roman"/>
          <w:sz w:val="24"/>
          <w:szCs w:val="24"/>
          <w:lang w:val="en-US"/>
          <w:rPrChange w:id="342" w:author="EPH" w:date="2022-06-12T12:43:00Z">
            <w:rPr>
              <w:rFonts w:cs="Times New Roman"/>
              <w:szCs w:val="24"/>
              <w:lang w:val="en-US"/>
            </w:rPr>
          </w:rPrChange>
        </w:rPr>
      </w:pPr>
      <w:ins w:id="343" w:author="EPH" w:date="2022-06-12T12:43:00Z">
        <w:r>
          <w:rPr>
            <w:rFonts w:cs="Times New Roman"/>
            <w:i/>
            <w:sz w:val="24"/>
            <w:szCs w:val="24"/>
            <w:lang w:val="en-US"/>
          </w:rPr>
          <w:t>&lt;</w:t>
        </w:r>
        <w:del w:id="344" w:author="Lou Bruno" w:date="2022-06-18T14:09:00Z">
          <w:r w:rsidDel="009F4A3E">
            <w:rPr>
              <w:rFonts w:cs="Times New Roman"/>
              <w:i/>
              <w:sz w:val="24"/>
              <w:szCs w:val="24"/>
              <w:lang w:val="en-US"/>
            </w:rPr>
            <w:delText>h4</w:delText>
          </w:r>
        </w:del>
      </w:ins>
      <w:ins w:id="345" w:author="Lou Bruno" w:date="2022-06-18T14:09:00Z">
        <w:r w:rsidR="009F4A3E">
          <w:rPr>
            <w:rFonts w:cs="Times New Roman"/>
            <w:i/>
            <w:sz w:val="24"/>
            <w:szCs w:val="24"/>
            <w:lang w:val="en-US"/>
          </w:rPr>
          <w:t>nl</w:t>
        </w:r>
      </w:ins>
      <w:ins w:id="346" w:author="EPH" w:date="2022-06-12T12:43:00Z">
        <w:r>
          <w:rPr>
            <w:rFonts w:cs="Times New Roman"/>
            <w:i/>
            <w:sz w:val="24"/>
            <w:szCs w:val="24"/>
            <w:lang w:val="en-US"/>
          </w:rPr>
          <w:t>&gt;</w:t>
        </w:r>
      </w:ins>
      <w:r w:rsidR="00CA3D10" w:rsidRPr="00E64489">
        <w:rPr>
          <w:rFonts w:cs="Times New Roman"/>
          <w:i/>
          <w:sz w:val="24"/>
          <w:szCs w:val="24"/>
          <w:lang w:val="en-US"/>
          <w:rPrChange w:id="347" w:author="EPH" w:date="2022-06-12T12:43:00Z">
            <w:rPr>
              <w:rFonts w:cs="Times New Roman"/>
              <w:i/>
              <w:szCs w:val="24"/>
              <w:lang w:val="en-US"/>
            </w:rPr>
          </w:rPrChange>
        </w:rPr>
        <w:t>Stages</w:t>
      </w:r>
      <w:r w:rsidR="00CA3D10" w:rsidRPr="00E64489">
        <w:rPr>
          <w:rFonts w:cs="Times New Roman"/>
          <w:sz w:val="24"/>
          <w:szCs w:val="24"/>
          <w:lang w:val="en-US"/>
          <w:rPrChange w:id="348" w:author="EPH" w:date="2022-06-12T12:43:00Z">
            <w:rPr>
              <w:rFonts w:cs="Times New Roman"/>
              <w:szCs w:val="24"/>
              <w:lang w:val="en-US"/>
            </w:rPr>
          </w:rPrChange>
        </w:rPr>
        <w:t xml:space="preserve"> </w:t>
      </w:r>
      <w:r w:rsidR="00CA3D10" w:rsidRPr="00E64489">
        <w:rPr>
          <w:rFonts w:cs="Times New Roman"/>
          <w:i/>
          <w:iCs/>
          <w:sz w:val="24"/>
          <w:szCs w:val="24"/>
          <w:lang w:val="en-US"/>
          <w:rPrChange w:id="349" w:author="EPH" w:date="2022-06-12T12:44:00Z">
            <w:rPr>
              <w:rFonts w:cs="Times New Roman"/>
              <w:szCs w:val="24"/>
              <w:lang w:val="en-US"/>
            </w:rPr>
          </w:rPrChange>
        </w:rPr>
        <w:t>1 to 4</w:t>
      </w:r>
      <w:del w:id="350" w:author="EPH" w:date="2022-06-12T12:43:00Z">
        <w:r w:rsidR="00CA3D10" w:rsidRPr="00E64489" w:rsidDel="00E64489">
          <w:rPr>
            <w:rFonts w:cs="Times New Roman"/>
            <w:i/>
            <w:iCs/>
            <w:sz w:val="24"/>
            <w:szCs w:val="24"/>
            <w:lang w:val="en-US"/>
            <w:rPrChange w:id="351" w:author="EPH" w:date="2022-06-12T12:44:00Z">
              <w:rPr>
                <w:rFonts w:cs="Times New Roman"/>
                <w:i/>
                <w:szCs w:val="24"/>
                <w:lang w:val="en-US"/>
              </w:rPr>
            </w:rPrChange>
          </w:rPr>
          <w:delText xml:space="preserve">: </w:delText>
        </w:r>
      </w:del>
      <w:ins w:id="352" w:author="EPH" w:date="2022-06-12T12:43:00Z">
        <w:r w:rsidRPr="00E64489">
          <w:rPr>
            <w:rFonts w:cs="Times New Roman"/>
            <w:i/>
            <w:iCs/>
            <w:sz w:val="24"/>
            <w:szCs w:val="24"/>
            <w:lang w:val="en-US"/>
          </w:rPr>
          <w:t>.</w:t>
        </w:r>
      </w:ins>
      <w:ins w:id="353" w:author="Lou Bruno" w:date="2022-06-18T14:14:00Z">
        <w:r w:rsidR="009F4A3E">
          <w:rPr>
            <w:rFonts w:ascii="Helvetica-Condensed" w:hAnsi="Helvetica-Condensed" w:cs="Times New Roman"/>
            <w:sz w:val="22"/>
            <w:szCs w:val="24"/>
            <w:lang w:val="en-US"/>
          </w:rPr>
          <w:t xml:space="preserve"> </w:t>
        </w:r>
      </w:ins>
      <w:ins w:id="354" w:author="EPH" w:date="2022-06-12T12:43:00Z">
        <w:del w:id="355" w:author="Lou Bruno" w:date="2022-06-18T14:14:00Z">
          <w:r w:rsidRPr="00E64489" w:rsidDel="009F4A3E">
            <w:rPr>
              <w:rFonts w:ascii="Helvetica-Condensed" w:hAnsi="Helvetica-Condensed" w:cs="Times New Roman"/>
              <w:i/>
              <w:iCs/>
              <w:sz w:val="22"/>
              <w:szCs w:val="24"/>
              <w:lang w:val="en-US"/>
              <w:rPrChange w:id="356" w:author="EPH" w:date="2022-06-12T12:44:00Z">
                <w:rPr>
                  <w:rFonts w:cs="Times New Roman"/>
                  <w:lang w:val="en-US"/>
                </w:rPr>
              </w:rPrChange>
            </w:rPr>
            <w:delText>&lt;</w:delText>
          </w:r>
          <w:r w:rsidRPr="00E64489" w:rsidDel="009F4A3E">
            <w:rPr>
              <w:rFonts w:ascii="Helvetica-Condensed" w:hAnsi="Helvetica-Condensed" w:cs="Times New Roman"/>
              <w:sz w:val="22"/>
              <w:szCs w:val="24"/>
              <w:lang w:val="en-US"/>
              <w:rPrChange w:id="357" w:author="EPH" w:date="2022-06-12T12:43:00Z">
                <w:rPr>
                  <w:rFonts w:cs="Times New Roman"/>
                  <w:lang w:val="en-US"/>
                </w:rPr>
              </w:rPrChange>
            </w:rPr>
            <w:delText>bt&gt;</w:delText>
          </w:r>
        </w:del>
      </w:ins>
      <w:ins w:id="358" w:author="EPH" w:date="2022-06-12T12:44:00Z">
        <w:del w:id="359" w:author="Lou Bruno" w:date="2022-06-18T14:14:00Z">
          <w:r w:rsidDel="009F4A3E">
            <w:rPr>
              <w:rFonts w:ascii="Helvetica-Condensed" w:hAnsi="Helvetica-Condensed" w:cs="Times New Roman"/>
              <w:sz w:val="22"/>
              <w:szCs w:val="24"/>
              <w:lang w:val="en-US"/>
            </w:rPr>
            <w:delText xml:space="preserve"> </w:delText>
          </w:r>
        </w:del>
      </w:ins>
      <w:r w:rsidR="00CA3D10" w:rsidRPr="00E64489">
        <w:rPr>
          <w:rFonts w:cs="Times New Roman"/>
          <w:sz w:val="24"/>
          <w:szCs w:val="24"/>
          <w:lang w:val="en-US"/>
          <w:rPrChange w:id="360" w:author="EPH" w:date="2022-06-12T12:43:00Z">
            <w:rPr>
              <w:rFonts w:cs="Times New Roman"/>
              <w:szCs w:val="24"/>
              <w:lang w:val="en-US"/>
            </w:rPr>
          </w:rPrChange>
        </w:rPr>
        <w:t>Proceed as in Example 1b.</w:t>
      </w:r>
    </w:p>
    <w:p w14:paraId="63E1858A" w14:textId="34831707" w:rsidR="00CA3D10" w:rsidRPr="00E64489" w:rsidRDefault="00E64489">
      <w:pPr>
        <w:pStyle w:val="Style14"/>
        <w:autoSpaceDE w:val="0"/>
        <w:autoSpaceDN w:val="0"/>
        <w:adjustRightInd w:val="0"/>
        <w:spacing w:line="480" w:lineRule="auto"/>
        <w:ind w:firstLine="720"/>
        <w:rPr>
          <w:rFonts w:cs="Times New Roman"/>
          <w:sz w:val="24"/>
          <w:szCs w:val="24"/>
          <w:lang w:val="en-US"/>
          <w:rPrChange w:id="361" w:author="EPH" w:date="2022-06-12T12:43:00Z">
            <w:rPr>
              <w:rFonts w:cs="Times New Roman"/>
              <w:szCs w:val="24"/>
              <w:lang w:val="en-US"/>
            </w:rPr>
          </w:rPrChange>
        </w:rPr>
      </w:pPr>
      <w:ins w:id="362" w:author="EPH" w:date="2022-06-12T12:44:00Z">
        <w:del w:id="363" w:author="Lou Bruno" w:date="2022-06-18T14:09:00Z">
          <w:r w:rsidDel="009F4A3E">
            <w:rPr>
              <w:rFonts w:cs="Times New Roman"/>
              <w:i/>
              <w:sz w:val="24"/>
              <w:szCs w:val="24"/>
              <w:lang w:val="en-US"/>
            </w:rPr>
            <w:delText>&lt;h4&gt;</w:delText>
          </w:r>
        </w:del>
      </w:ins>
      <w:r w:rsidR="00CA3D10" w:rsidRPr="00E64489">
        <w:rPr>
          <w:rFonts w:cs="Times New Roman"/>
          <w:i/>
          <w:sz w:val="24"/>
          <w:szCs w:val="24"/>
          <w:lang w:val="en-US"/>
          <w:rPrChange w:id="364" w:author="EPH" w:date="2022-06-12T12:43:00Z">
            <w:rPr>
              <w:rFonts w:cs="Times New Roman"/>
              <w:i/>
              <w:szCs w:val="24"/>
              <w:lang w:val="en-US"/>
            </w:rPr>
          </w:rPrChange>
        </w:rPr>
        <w:t>Stage 5</w:t>
      </w:r>
      <w:ins w:id="365" w:author="EPH" w:date="2022-06-12T12:44:00Z">
        <w:r>
          <w:rPr>
            <w:rFonts w:cs="Times New Roman"/>
            <w:i/>
            <w:sz w:val="24"/>
            <w:szCs w:val="24"/>
            <w:lang w:val="en-US"/>
          </w:rPr>
          <w:t>.</w:t>
        </w:r>
      </w:ins>
      <w:ins w:id="366" w:author="Lou Bruno" w:date="2022-06-18T14:14:00Z">
        <w:r w:rsidR="009F4A3E">
          <w:rPr>
            <w:rFonts w:cs="Times New Roman"/>
            <w:sz w:val="24"/>
            <w:szCs w:val="24"/>
            <w:lang w:val="en-US"/>
          </w:rPr>
          <w:t xml:space="preserve"> </w:t>
        </w:r>
      </w:ins>
      <w:ins w:id="367" w:author="EPH" w:date="2022-06-12T12:44:00Z">
        <w:del w:id="368" w:author="Lou Bruno" w:date="2022-06-18T14:14:00Z">
          <w:r w:rsidRPr="00E64489" w:rsidDel="009F4A3E">
            <w:rPr>
              <w:rFonts w:ascii="Helvetica-Condensed" w:hAnsi="Helvetica-Condensed" w:cs="Times New Roman"/>
              <w:sz w:val="22"/>
              <w:szCs w:val="24"/>
              <w:lang w:val="en-US"/>
              <w:rPrChange w:id="369" w:author="EPH" w:date="2022-06-12T12:44:00Z">
                <w:rPr>
                  <w:rFonts w:cs="Times New Roman"/>
                  <w:lang w:val="en-US"/>
                </w:rPr>
              </w:rPrChange>
            </w:rPr>
            <w:delText>&lt;bt&gt;</w:delText>
          </w:r>
        </w:del>
      </w:ins>
      <w:del w:id="370" w:author="EPH" w:date="2022-06-12T12:44:00Z">
        <w:r w:rsidR="00CA3D10" w:rsidRPr="00E64489" w:rsidDel="00E64489">
          <w:rPr>
            <w:rFonts w:ascii="Helvetica-Condensed" w:hAnsi="Helvetica-Condensed" w:cs="Times New Roman"/>
            <w:sz w:val="22"/>
            <w:szCs w:val="24"/>
            <w:lang w:val="en-US"/>
            <w:rPrChange w:id="371" w:author="EPH" w:date="2022-06-12T12:44:00Z">
              <w:rPr>
                <w:rFonts w:cs="Times New Roman"/>
                <w:i/>
                <w:szCs w:val="24"/>
                <w:lang w:val="en-US"/>
              </w:rPr>
            </w:rPrChange>
          </w:rPr>
          <w:delText>:</w:delText>
        </w:r>
      </w:del>
      <w:del w:id="372" w:author="Lou Bruno" w:date="2022-06-18T14:14:00Z">
        <w:r w:rsidR="00CA3D10" w:rsidRPr="00E64489" w:rsidDel="009F4A3E">
          <w:rPr>
            <w:rFonts w:cs="Times New Roman"/>
            <w:sz w:val="24"/>
            <w:szCs w:val="24"/>
            <w:lang w:val="en-US"/>
            <w:rPrChange w:id="373" w:author="EPH" w:date="2022-06-12T12:43:00Z">
              <w:rPr>
                <w:rFonts w:cs="Times New Roman"/>
                <w:szCs w:val="24"/>
                <w:lang w:val="en-US"/>
              </w:rPr>
            </w:rPrChange>
          </w:rPr>
          <w:delText xml:space="preserve"> </w:delText>
        </w:r>
      </w:del>
      <w:r w:rsidR="00CA3D10" w:rsidRPr="00E64489">
        <w:rPr>
          <w:rFonts w:cs="Times New Roman"/>
          <w:sz w:val="24"/>
          <w:szCs w:val="24"/>
          <w:lang w:val="en-US"/>
          <w:rPrChange w:id="374" w:author="EPH" w:date="2022-06-12T12:43:00Z">
            <w:rPr>
              <w:rFonts w:cs="Times New Roman"/>
              <w:szCs w:val="24"/>
              <w:lang w:val="en-US"/>
            </w:rPr>
          </w:rPrChange>
        </w:rPr>
        <w:t xml:space="preserve">Tally the number of </w:t>
      </w:r>
      <w:r w:rsidR="00800CED">
        <w:rPr>
          <w:rFonts w:cs="Times New Roman"/>
          <w:noProof/>
          <w:position w:val="-6"/>
          <w:sz w:val="24"/>
          <w:szCs w:val="24"/>
          <w:lang w:val="en-US"/>
        </w:rPr>
        <w:pict w14:anchorId="659BE194">
          <v:shape id="_x0000_i1037" type="#_x0000_t75" alt="" style="width:19.15pt;height:19.15pt;mso-width-percent:0;mso-height-percent:0;mso-width-percent:0;mso-height-percent:0">
            <v:imagedata r:id="rId24" o:title=""/>
          </v:shape>
        </w:pict>
      </w:r>
      <w:r w:rsidR="00CA3D10" w:rsidRPr="00E64489">
        <w:rPr>
          <w:rFonts w:cs="Times New Roman"/>
          <w:sz w:val="24"/>
          <w:szCs w:val="24"/>
          <w:lang w:val="en-US"/>
          <w:rPrChange w:id="375" w:author="EPH" w:date="2022-06-12T12:43:00Z">
            <w:rPr>
              <w:rFonts w:cs="Times New Roman"/>
              <w:szCs w:val="24"/>
              <w:lang w:val="en-US"/>
            </w:rPr>
          </w:rPrChange>
        </w:rPr>
        <w:t xml:space="preserve"> values equal </w:t>
      </w:r>
      <w:ins w:id="376" w:author="EPH" w:date="2022-06-17T10:34:00Z">
        <w:r w:rsidR="005203FE">
          <w:rPr>
            <w:rFonts w:cs="Times New Roman"/>
            <w:sz w:val="24"/>
            <w:szCs w:val="24"/>
            <w:lang w:val="en-US"/>
          </w:rPr>
          <w:t xml:space="preserve">to </w:t>
        </w:r>
      </w:ins>
      <w:r w:rsidR="00CA3D10" w:rsidRPr="00E64489">
        <w:rPr>
          <w:rFonts w:cs="Times New Roman"/>
          <w:sz w:val="24"/>
          <w:szCs w:val="24"/>
          <w:lang w:val="en-US"/>
          <w:rPrChange w:id="377" w:author="EPH" w:date="2022-06-12T12:43:00Z">
            <w:rPr>
              <w:rFonts w:cs="Times New Roman"/>
              <w:szCs w:val="24"/>
              <w:lang w:val="en-US"/>
            </w:rPr>
          </w:rPrChange>
        </w:rPr>
        <w:t>or less</w:t>
      </w:r>
      <w:ins w:id="378" w:author="EPH" w:date="2022-06-17T10:34:00Z">
        <w:r w:rsidR="005203FE">
          <w:rPr>
            <w:rFonts w:cs="Times New Roman"/>
            <w:sz w:val="24"/>
            <w:szCs w:val="24"/>
            <w:lang w:val="en-US"/>
          </w:rPr>
          <w:t xml:space="preserve"> than</w:t>
        </w:r>
      </w:ins>
      <w:r w:rsidR="00CA3D10" w:rsidRPr="00E64489">
        <w:rPr>
          <w:rFonts w:cs="Times New Roman"/>
          <w:sz w:val="24"/>
          <w:szCs w:val="24"/>
          <w:lang w:val="en-US"/>
          <w:rPrChange w:id="379" w:author="EPH" w:date="2022-06-12T12:43:00Z">
            <w:rPr>
              <w:rFonts w:cs="Times New Roman"/>
              <w:szCs w:val="24"/>
              <w:lang w:val="en-US"/>
            </w:rPr>
          </w:rPrChange>
        </w:rPr>
        <w:t xml:space="preserve"> the hypothesized value, expressed as</w:t>
      </w:r>
      <w:ins w:id="380" w:author="EPH" w:date="2022-06-12T12:44:00Z">
        <w:r>
          <w:rPr>
            <w:rFonts w:cs="Times New Roman"/>
            <w:sz w:val="24"/>
            <w:szCs w:val="24"/>
            <w:lang w:val="en-US"/>
          </w:rPr>
          <w:t>: &lt;eq&gt;</w:t>
        </w:r>
      </w:ins>
    </w:p>
    <w:p w14:paraId="5DCCECE7" w14:textId="2556E525" w:rsidR="00CA3D10" w:rsidRPr="00E64489" w:rsidRDefault="00800CED">
      <w:pPr>
        <w:pStyle w:val="Style14"/>
        <w:autoSpaceDE w:val="0"/>
        <w:autoSpaceDN w:val="0"/>
        <w:adjustRightInd w:val="0"/>
        <w:spacing w:line="480" w:lineRule="auto"/>
        <w:ind w:firstLine="720"/>
        <w:rPr>
          <w:rFonts w:cs="Times New Roman"/>
          <w:sz w:val="24"/>
          <w:szCs w:val="24"/>
          <w:lang w:val="en-US"/>
          <w:rPrChange w:id="381" w:author="EPH" w:date="2022-06-12T12:43:00Z">
            <w:rPr>
              <w:rFonts w:cs="Times New Roman"/>
              <w:szCs w:val="24"/>
              <w:lang w:val="en-US"/>
            </w:rPr>
          </w:rPrChange>
        </w:rPr>
      </w:pPr>
      <w:r>
        <w:rPr>
          <w:rFonts w:cs="Times New Roman"/>
          <w:noProof/>
          <w:position w:val="-12"/>
          <w:sz w:val="24"/>
          <w:szCs w:val="24"/>
          <w:lang w:val="en-US"/>
        </w:rPr>
        <w:pict w14:anchorId="54FC623D">
          <v:shape id="_x0000_i1038" type="#_x0000_t75" alt="" style="width:83.5pt;height:21.45pt;mso-width-percent:0;mso-height-percent:0;mso-width-percent:0;mso-height-percent:0">
            <v:imagedata r:id="rId25" o:title=""/>
          </v:shape>
        </w:pict>
      </w:r>
      <w:r w:rsidR="00CA3D10" w:rsidRPr="00E64489">
        <w:rPr>
          <w:rFonts w:cs="Times New Roman"/>
          <w:sz w:val="24"/>
          <w:szCs w:val="24"/>
          <w:lang w:val="en-US"/>
          <w:rPrChange w:id="382" w:author="EPH" w:date="2022-06-12T12:43:00Z">
            <w:rPr>
              <w:rFonts w:cs="Times New Roman"/>
              <w:szCs w:val="24"/>
              <w:lang w:val="en-US"/>
            </w:rPr>
          </w:rPrChange>
        </w:rPr>
        <w:t xml:space="preserve"> </w:t>
      </w:r>
      <w:ins w:id="383" w:author="Lou Bruno" w:date="2022-06-18T14:09:00Z">
        <w:r w:rsidR="009F4A3E">
          <w:rPr>
            <w:rFonts w:cs="Times New Roman"/>
            <w:sz w:val="24"/>
            <w:szCs w:val="24"/>
            <w:lang w:val="en-US"/>
          </w:rPr>
          <w:t xml:space="preserve">&lt;/nl&gt; </w:t>
        </w:r>
      </w:ins>
      <w:ins w:id="384" w:author="Lou Bruno" w:date="2022-06-18T14:10:00Z">
        <w:r w:rsidR="009F4A3E">
          <w:rPr>
            <w:rFonts w:cs="Times New Roman"/>
            <w:sz w:val="24"/>
            <w:szCs w:val="24"/>
            <w:lang w:val="en-US"/>
          </w:rPr>
          <w:t xml:space="preserve">                                                                                                    </w:t>
        </w:r>
      </w:ins>
      <w:r w:rsidR="00CA3D10" w:rsidRPr="00E64489">
        <w:rPr>
          <w:rFonts w:cs="Times New Roman"/>
          <w:sz w:val="24"/>
          <w:szCs w:val="24"/>
          <w:lang w:val="en-US"/>
          <w:rPrChange w:id="385" w:author="EPH" w:date="2022-06-12T12:43:00Z">
            <w:rPr>
              <w:rFonts w:cs="Times New Roman"/>
              <w:szCs w:val="24"/>
              <w:lang w:val="en-US"/>
            </w:rPr>
          </w:rPrChange>
        </w:rPr>
        <w:t>(4)</w:t>
      </w:r>
    </w:p>
    <w:p w14:paraId="19A937BB" w14:textId="7247C8ED" w:rsidR="00CA3D10" w:rsidRPr="00E64489" w:rsidRDefault="00E64489">
      <w:pPr>
        <w:pStyle w:val="Style14"/>
        <w:autoSpaceDE w:val="0"/>
        <w:autoSpaceDN w:val="0"/>
        <w:adjustRightInd w:val="0"/>
        <w:spacing w:line="480" w:lineRule="auto"/>
        <w:ind w:firstLine="720"/>
        <w:rPr>
          <w:rFonts w:cs="Times New Roman"/>
          <w:sz w:val="24"/>
          <w:szCs w:val="24"/>
          <w:lang w:val="en-US"/>
          <w:rPrChange w:id="386" w:author="EPH" w:date="2022-06-12T12:43:00Z">
            <w:rPr>
              <w:rFonts w:cs="Times New Roman"/>
              <w:szCs w:val="24"/>
              <w:lang w:val="en-US"/>
            </w:rPr>
          </w:rPrChange>
        </w:rPr>
      </w:pPr>
      <w:ins w:id="387" w:author="EPH" w:date="2022-06-12T12:44:00Z">
        <w:r w:rsidRPr="008C1929">
          <w:rPr>
            <w:rFonts w:ascii="Helvetica-Condensed" w:hAnsi="Helvetica-Condensed" w:cs="Times New Roman"/>
            <w:sz w:val="22"/>
            <w:szCs w:val="24"/>
            <w:lang w:val="en-US"/>
          </w:rPr>
          <w:t>&lt;bt&gt;</w:t>
        </w:r>
      </w:ins>
      <w:r w:rsidR="00CA3D10" w:rsidRPr="00E64489">
        <w:rPr>
          <w:rFonts w:cs="Times New Roman"/>
          <w:sz w:val="24"/>
          <w:szCs w:val="24"/>
          <w:lang w:val="en-US"/>
          <w:rPrChange w:id="388" w:author="EPH" w:date="2022-06-12T12:43:00Z">
            <w:rPr>
              <w:rFonts w:cs="Times New Roman"/>
              <w:szCs w:val="24"/>
              <w:lang w:val="en-US"/>
            </w:rPr>
          </w:rPrChange>
        </w:rPr>
        <w:t xml:space="preserve">The </w:t>
      </w:r>
      <w:r w:rsidR="00CA3D10" w:rsidRPr="00E64489">
        <w:rPr>
          <w:rFonts w:cs="Times New Roman"/>
          <w:i/>
          <w:sz w:val="24"/>
          <w:szCs w:val="24"/>
          <w:lang w:val="en-US"/>
          <w:rPrChange w:id="389" w:author="EPH" w:date="2022-06-12T12:43:00Z">
            <w:rPr>
              <w:rFonts w:cs="Times New Roman"/>
              <w:i/>
              <w:szCs w:val="24"/>
              <w:lang w:val="en-US"/>
            </w:rPr>
          </w:rPrChange>
        </w:rPr>
        <w:t>p</w:t>
      </w:r>
      <w:r w:rsidR="00CA3D10" w:rsidRPr="00E64489">
        <w:rPr>
          <w:rFonts w:cs="Times New Roman"/>
          <w:sz w:val="24"/>
          <w:szCs w:val="24"/>
          <w:lang w:val="en-US"/>
          <w:rPrChange w:id="390" w:author="EPH" w:date="2022-06-12T12:43:00Z">
            <w:rPr>
              <w:rFonts w:cs="Times New Roman"/>
              <w:szCs w:val="24"/>
              <w:lang w:val="en-US"/>
            </w:rPr>
          </w:rPrChange>
        </w:rPr>
        <w:t xml:space="preserve"> value is </w:t>
      </w:r>
      <m:oMath>
        <m:f>
          <m:fPr>
            <m:type m:val="lin"/>
            <m:ctrlPr>
              <w:ins w:id="391" w:author="EPH" w:date="2022-06-13T10:24:00Z">
                <w:rPr>
                  <w:rFonts w:ascii="Cambria Math" w:hAnsi="Cambria Math"/>
                  <w:i/>
                  <w:color w:val="000000" w:themeColor="text1"/>
                  <w:sz w:val="24"/>
                  <w:szCs w:val="24"/>
                  <w:lang w:val="en-US"/>
                </w:rPr>
              </w:ins>
            </m:ctrlPr>
          </m:fPr>
          <m:num>
            <m:d>
              <m:dPr>
                <m:ctrlPr>
                  <w:ins w:id="392" w:author="EPH" w:date="2022-06-13T10:24:00Z">
                    <w:rPr>
                      <w:rFonts w:ascii="Cambria Math" w:hAnsi="Cambria Math"/>
                      <w:i/>
                      <w:color w:val="000000" w:themeColor="text1"/>
                      <w:sz w:val="24"/>
                      <w:szCs w:val="24"/>
                      <w:lang w:val="en-US"/>
                    </w:rPr>
                  </w:ins>
                </m:ctrlPr>
              </m:dPr>
              <m:e>
                <m:r>
                  <w:rPr>
                    <w:rFonts w:ascii="Cambria Math" w:hAnsi="Cambria Math" w:cs="Times New Roman"/>
                    <w:color w:val="000000" w:themeColor="text1"/>
                    <w:sz w:val="24"/>
                    <w:szCs w:val="24"/>
                    <w:lang w:val="en-US"/>
                  </w:rPr>
                  <m:t>1+#</m:t>
                </m:r>
                <m:d>
                  <m:dPr>
                    <m:begChr m:val="{"/>
                    <m:endChr m:val="}"/>
                    <m:ctrlPr>
                      <w:ins w:id="393" w:author="EPH" w:date="2022-06-13T10:24:00Z">
                        <w:rPr>
                          <w:rFonts w:ascii="Cambria Math" w:hAnsi="Cambria Math"/>
                          <w:i/>
                          <w:color w:val="000000" w:themeColor="text1"/>
                          <w:sz w:val="24"/>
                          <w:szCs w:val="24"/>
                          <w:lang w:val="en-US"/>
                        </w:rPr>
                      </w:ins>
                    </m:ctrlPr>
                  </m:dPr>
                  <m:e>
                    <m:sSubSup>
                      <m:sSubSupPr>
                        <m:ctrlPr>
                          <w:ins w:id="394" w:author="EPH" w:date="2022-06-13T10:24:00Z">
                            <w:rPr>
                              <w:rFonts w:ascii="Cambria Math" w:hAnsi="Cambria Math"/>
                              <w:i/>
                              <w:color w:val="000000" w:themeColor="text1"/>
                              <w:sz w:val="24"/>
                              <w:szCs w:val="24"/>
                              <w:lang w:val="en-US"/>
                            </w:rPr>
                          </w:ins>
                        </m:ctrlPr>
                      </m:sSubSupPr>
                      <m:e>
                        <m:acc>
                          <m:accPr>
                            <m:chr m:val="̅"/>
                            <m:ctrlPr>
                              <w:ins w:id="395" w:author="EPH" w:date="2022-06-13T10:24:00Z">
                                <w:rPr>
                                  <w:rFonts w:ascii="Cambria Math" w:hAnsi="Cambria Math"/>
                                  <w:i/>
                                  <w:color w:val="000000" w:themeColor="text1"/>
                                  <w:sz w:val="24"/>
                                  <w:szCs w:val="24"/>
                                  <w:lang w:val="en-US"/>
                                </w:rPr>
                              </w:ins>
                            </m:ctrlPr>
                          </m:accPr>
                          <m:e>
                            <m:r>
                              <w:rPr>
                                <w:rFonts w:ascii="Cambria Math" w:hAnsi="Cambria Math" w:cs="Times New Roman"/>
                                <w:color w:val="000000" w:themeColor="text1"/>
                                <w:sz w:val="24"/>
                                <w:szCs w:val="24"/>
                                <w:lang w:val="en-US"/>
                              </w:rPr>
                              <m:t>X</m:t>
                            </m:r>
                          </m:e>
                        </m:acc>
                      </m:e>
                      <m:sub>
                        <m:r>
                          <w:rPr>
                            <w:rFonts w:ascii="Cambria Math" w:hAnsi="Cambria Math" w:cs="Times New Roman"/>
                            <w:color w:val="000000" w:themeColor="text1"/>
                            <w:sz w:val="24"/>
                            <w:szCs w:val="24"/>
                            <w:lang w:val="en-US"/>
                          </w:rPr>
                          <m:t>b</m:t>
                        </m:r>
                      </m:sub>
                      <m:sup>
                        <m:r>
                          <w:rPr>
                            <w:rFonts w:ascii="Cambria Math" w:hAnsi="Cambria Math" w:cs="Times New Roman"/>
                            <w:color w:val="000000" w:themeColor="text1"/>
                            <w:sz w:val="24"/>
                            <w:szCs w:val="24"/>
                            <w:lang w:val="en-US"/>
                          </w:rPr>
                          <m:t>*</m:t>
                        </m:r>
                      </m:sup>
                    </m:sSubSup>
                    <m:r>
                      <w:rPr>
                        <w:rFonts w:ascii="Cambria Math" w:hAnsi="Cambria Math" w:cs="Times New Roman"/>
                        <w:color w:val="000000" w:themeColor="text1"/>
                        <w:sz w:val="24"/>
                        <w:szCs w:val="24"/>
                        <w:lang w:val="en-US"/>
                      </w:rPr>
                      <m:t>≤</m:t>
                    </m:r>
                    <m:sSub>
                      <m:sSubPr>
                        <m:ctrlPr>
                          <w:ins w:id="396" w:author="EPH" w:date="2022-06-13T10:24:00Z">
                            <w:rPr>
                              <w:rFonts w:ascii="Cambria Math" w:hAnsi="Cambria Math"/>
                              <w:i/>
                              <w:color w:val="000000" w:themeColor="text1"/>
                              <w:sz w:val="24"/>
                              <w:szCs w:val="24"/>
                              <w:lang w:val="en-US"/>
                            </w:rPr>
                          </w:ins>
                        </m:ctrlPr>
                      </m:sSubPr>
                      <m:e>
                        <m:r>
                          <w:rPr>
                            <w:rFonts w:ascii="Cambria Math" w:hAnsi="Cambria Math" w:cs="Times New Roman"/>
                            <w:color w:val="000000" w:themeColor="text1"/>
                            <w:sz w:val="24"/>
                            <w:szCs w:val="24"/>
                            <w:lang w:val="en-US"/>
                          </w:rPr>
                          <m:t>time</m:t>
                        </m:r>
                      </m:e>
                      <m:sub>
                        <m:r>
                          <w:rPr>
                            <w:rFonts w:ascii="Cambria Math" w:hAnsi="Cambria Math" w:cs="Times New Roman"/>
                            <w:color w:val="000000" w:themeColor="text1"/>
                            <w:sz w:val="24"/>
                            <w:szCs w:val="24"/>
                            <w:lang w:val="en-US"/>
                          </w:rPr>
                          <m:t>Null</m:t>
                        </m:r>
                      </m:sub>
                    </m:sSub>
                  </m:e>
                </m:d>
              </m:e>
            </m:d>
          </m:num>
          <m:den>
            <m:d>
              <m:dPr>
                <m:ctrlPr>
                  <w:ins w:id="397" w:author="EPH" w:date="2022-06-13T10:24:00Z">
                    <w:rPr>
                      <w:rFonts w:ascii="Cambria Math" w:hAnsi="Cambria Math"/>
                      <w:i/>
                      <w:color w:val="000000" w:themeColor="text1"/>
                      <w:sz w:val="24"/>
                      <w:szCs w:val="24"/>
                      <w:lang w:val="en-US"/>
                    </w:rPr>
                  </w:ins>
                </m:ctrlPr>
              </m:dPr>
              <m:e>
                <m:r>
                  <w:rPr>
                    <w:rFonts w:ascii="Cambria Math" w:hAnsi="Cambria Math" w:cs="Times New Roman"/>
                    <w:color w:val="000000" w:themeColor="text1"/>
                    <w:sz w:val="24"/>
                    <w:szCs w:val="24"/>
                    <w:lang w:val="en-US"/>
                  </w:rPr>
                  <m:t>B+1</m:t>
                </m:r>
              </m:e>
            </m:d>
          </m:den>
        </m:f>
      </m:oMath>
      <w:r w:rsidR="00CA3D10" w:rsidRPr="00E64489">
        <w:rPr>
          <w:rFonts w:cs="Times New Roman"/>
          <w:sz w:val="24"/>
          <w:szCs w:val="24"/>
          <w:lang w:val="en-US"/>
          <w:rPrChange w:id="398" w:author="EPH" w:date="2022-06-12T12:43:00Z">
            <w:rPr>
              <w:rFonts w:cs="Times New Roman"/>
              <w:szCs w:val="24"/>
              <w:lang w:val="en-US"/>
            </w:rPr>
          </w:rPrChange>
        </w:rPr>
        <w:t>.</w:t>
      </w:r>
    </w:p>
    <w:p w14:paraId="0BCBC44C" w14:textId="68095BD9"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Notice that the choice of plug-in statistic in Stage 2 is unrelated to the choice of statistic that summarizes the bootstrap distribution in </w:t>
      </w:r>
      <w:del w:id="399" w:author="EPH" w:date="2022-06-17T11:48:00Z">
        <w:r w:rsidRPr="00BE10A4" w:rsidDel="00F118F4">
          <w:rPr>
            <w:rFonts w:cs="Times New Roman"/>
            <w:lang w:val="en-US"/>
          </w:rPr>
          <w:delText>stage</w:delText>
        </w:r>
      </w:del>
      <w:ins w:id="400" w:author="EPH" w:date="2022-06-17T11:48:00Z">
        <w:r w:rsidR="00F118F4">
          <w:rPr>
            <w:rFonts w:cs="Times New Roman"/>
            <w:lang w:val="en-US"/>
          </w:rPr>
          <w:t>Stage</w:t>
        </w:r>
      </w:ins>
      <w:r w:rsidRPr="00BE10A4">
        <w:rPr>
          <w:rFonts w:cs="Times New Roman"/>
          <w:lang w:val="en-US"/>
        </w:rPr>
        <w:t xml:space="preserve"> 5. A standard deviation can be calculated on the </w:t>
      </w:r>
      <w:r w:rsidRPr="00BE10A4">
        <w:rPr>
          <w:rFonts w:cs="Times New Roman"/>
          <w:i/>
          <w:lang w:val="en-US"/>
        </w:rPr>
        <w:t>B</w:t>
      </w:r>
      <w:r w:rsidRPr="00BE10A4">
        <w:rPr>
          <w:rFonts w:cs="Times New Roman"/>
          <w:lang w:val="en-US"/>
        </w:rPr>
        <w:t xml:space="preserve"> statistics regardless of plug-in equation used in Stage 2 (e.g., the median or mean). Similarly in Stage 5, the distribution of </w:t>
      </w:r>
      <w:r w:rsidRPr="00BE10A4">
        <w:rPr>
          <w:rFonts w:cs="Times New Roman"/>
          <w:i/>
          <w:lang w:val="en-US"/>
        </w:rPr>
        <w:t>B</w:t>
      </w:r>
      <w:r w:rsidRPr="00BE10A4">
        <w:rPr>
          <w:rFonts w:cs="Times New Roman"/>
          <w:lang w:val="en-US"/>
        </w:rPr>
        <w:t xml:space="preserve"> means can be summarized in a variety of ways (e.g., standard error, CI, or </w:t>
      </w:r>
      <w:r w:rsidRPr="00BE10A4">
        <w:rPr>
          <w:rFonts w:cs="Times New Roman"/>
          <w:i/>
          <w:lang w:val="en-US"/>
        </w:rPr>
        <w:t>p</w:t>
      </w:r>
      <w:r w:rsidRPr="00BE10A4">
        <w:rPr>
          <w:rFonts w:cs="Times New Roman"/>
          <w:lang w:val="en-US"/>
        </w:rPr>
        <w:t>).</w:t>
      </w:r>
    </w:p>
    <w:p w14:paraId="23365667"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lastRenderedPageBreak/>
        <w:t>The code accompanying the chapter replicates the steps in our examples, including plotting simpliﬁed versions of the ﬁgures. These examples are intended to supplement the knowledge of novice bootstrappers (with limited exposure to R) and to provide a template for more complicated bootstraps that can arise in applied research. Software is further discussed at the end of the chapter.</w:t>
      </w:r>
    </w:p>
    <w:p w14:paraId="769D6922" w14:textId="1000F349" w:rsidR="00CA3D10" w:rsidRPr="00BE10A4" w:rsidRDefault="00E64489" w:rsidP="009129BB">
      <w:pPr>
        <w:pStyle w:val="Heading3"/>
      </w:pPr>
      <w:ins w:id="401" w:author="EPH" w:date="2022-06-12T12:44:00Z">
        <w:r>
          <w:t>&lt;h3&gt;</w:t>
        </w:r>
      </w:ins>
      <w:r w:rsidR="00CA3D10" w:rsidRPr="00BE10A4">
        <w:t>Terminology</w:t>
      </w:r>
    </w:p>
    <w:p w14:paraId="0FD734A4" w14:textId="55B40D35" w:rsidR="00CA3D10" w:rsidRPr="00BE10A4" w:rsidRDefault="00E64489">
      <w:pPr>
        <w:pStyle w:val="Style7"/>
        <w:autoSpaceDE w:val="0"/>
        <w:autoSpaceDN w:val="0"/>
        <w:adjustRightInd w:val="0"/>
        <w:spacing w:line="480" w:lineRule="auto"/>
        <w:ind w:firstLine="720"/>
        <w:rPr>
          <w:rFonts w:cs="Times New Roman"/>
          <w:lang w:val="en-US"/>
        </w:rPr>
      </w:pPr>
      <w:ins w:id="402" w:author="EPH" w:date="2022-06-12T12:44:00Z">
        <w:r w:rsidRPr="008C1929">
          <w:rPr>
            <w:rFonts w:cs="Times New Roman"/>
            <w:lang w:val="en-US"/>
          </w:rPr>
          <w:t>&lt;bt&gt;</w:t>
        </w:r>
      </w:ins>
      <w:r w:rsidR="00CA3D10" w:rsidRPr="00BE10A4">
        <w:rPr>
          <w:rFonts w:cs="Times New Roman"/>
          <w:lang w:val="en-US"/>
        </w:rPr>
        <w:t>Before we move to slightly more complicated examples, we summarize the entities and notation. Typically</w:t>
      </w:r>
      <w:ins w:id="403" w:author="EPH" w:date="2022-06-17T10:35:00Z">
        <w:r w:rsidR="005203FE">
          <w:rPr>
            <w:rFonts w:cs="Times New Roman"/>
            <w:lang w:val="en-US"/>
          </w:rPr>
          <w:t>,</w:t>
        </w:r>
      </w:ins>
      <w:r w:rsidR="00CA3D10" w:rsidRPr="00BE10A4">
        <w:rPr>
          <w:rFonts w:cs="Times New Roman"/>
          <w:lang w:val="en-US"/>
        </w:rPr>
        <w:t xml:space="preserve"> a researcher draws a sample </w:t>
      </w:r>
      <w:r w:rsidR="00CA3D10" w:rsidRPr="00BE10A4">
        <w:rPr>
          <w:rFonts w:cs="Times New Roman"/>
          <w:i/>
          <w:lang w:val="en-US"/>
        </w:rPr>
        <w:t>X</w:t>
      </w:r>
      <w:r w:rsidR="00CA3D10" w:rsidRPr="00BE10A4">
        <w:rPr>
          <w:rFonts w:cs="Times New Roman"/>
          <w:lang w:val="en-US"/>
        </w:rPr>
        <w:t xml:space="preserve"> to gain insight into its population distribution of single scores, </w:t>
      </w:r>
      <w:r w:rsidR="00CA3D10" w:rsidRPr="00BE10A4">
        <w:rPr>
          <w:rFonts w:cs="Times New Roman"/>
          <w:i/>
          <w:lang w:val="en-US"/>
        </w:rPr>
        <w:t>F</w:t>
      </w:r>
      <w:r w:rsidR="00CA3D10" w:rsidRPr="00BE10A4">
        <w:rPr>
          <w:rFonts w:cs="Times New Roman"/>
          <w:lang w:val="en-US"/>
        </w:rPr>
        <w:t xml:space="preserve"> (this </w:t>
      </w:r>
      <w:r w:rsidR="00CA3D10" w:rsidRPr="00BE10A4">
        <w:rPr>
          <w:rFonts w:cs="Times New Roman"/>
          <w:i/>
          <w:lang w:val="en-US"/>
        </w:rPr>
        <w:t>F</w:t>
      </w:r>
      <w:r w:rsidR="00CA3D10" w:rsidRPr="00BE10A4">
        <w:rPr>
          <w:rFonts w:cs="Times New Roman"/>
          <w:lang w:val="en-US"/>
        </w:rPr>
        <w:t xml:space="preserve"> is unrelated to the analysis of variance [ANOVA] </w:t>
      </w:r>
      <w:r w:rsidR="00CA3D10" w:rsidRPr="00BE10A4">
        <w:rPr>
          <w:rFonts w:cs="Times New Roman"/>
          <w:i/>
          <w:lang w:val="en-US"/>
        </w:rPr>
        <w:t>F</w:t>
      </w:r>
      <w:r w:rsidR="00CA3D10" w:rsidRPr="00BE10A4">
        <w:rPr>
          <w:rFonts w:cs="Times New Roman"/>
          <w:lang w:val="en-US"/>
        </w:rPr>
        <w:t xml:space="preserve"> distribution). If we are interested in the mean of the population, μ, the appropriate plug-in statistic is the mean of the sample, </w:t>
      </w:r>
      <w:r w:rsidR="00800CED">
        <w:rPr>
          <w:rFonts w:cs="Times New Roman"/>
          <w:noProof/>
          <w:position w:val="-4"/>
          <w:lang w:val="en-US"/>
        </w:rPr>
        <w:pict w14:anchorId="311BFC97">
          <v:shape id="_x0000_i1039" type="#_x0000_t75" alt="" style="width:14.55pt;height:15.3pt;mso-width-percent:0;mso-height-percent:0;mso-width-percent:0;mso-height-percent:0">
            <v:imagedata r:id="rId26" o:title=""/>
          </v:shape>
        </w:pict>
      </w:r>
      <w:r w:rsidR="00CA3D10" w:rsidRPr="00BE10A4">
        <w:rPr>
          <w:rFonts w:cs="Times New Roman"/>
          <w:lang w:val="en-US"/>
        </w:rPr>
        <w:t xml:space="preserve">. An inferential procedure mimics </w:t>
      </w:r>
      <w:r w:rsidR="00CA3D10" w:rsidRPr="00BE10A4">
        <w:rPr>
          <w:rFonts w:cs="Times New Roman"/>
          <w:i/>
          <w:lang w:val="en-US"/>
        </w:rPr>
        <w:t>F</w:t>
      </w:r>
      <w:r w:rsidR="00CA3D10" w:rsidRPr="00BE10A4">
        <w:rPr>
          <w:rFonts w:cs="Times New Roman"/>
          <w:lang w:val="en-US"/>
        </w:rPr>
        <w:t xml:space="preserve"> with a theoretical distribution called </w:t>
      </w:r>
      <w:r w:rsidR="00800CED">
        <w:rPr>
          <w:rFonts w:cs="Times New Roman"/>
          <w:noProof/>
          <w:position w:val="-4"/>
          <w:lang w:val="en-US"/>
        </w:rPr>
        <w:pict w14:anchorId="56CAA1E8">
          <v:shape id="Picture_x0020_7" o:spid="_x0000_i1040" type="#_x0000_t75" alt="" style="width:13pt;height:15.3pt;visibility:visible;mso-width-percent:0;mso-height-percent:0;mso-width-percent:0;mso-height-percent:0">
            <v:imagedata r:id="rId27" o:title=""/>
          </v:shape>
        </w:pict>
      </w:r>
      <w:r w:rsidR="00CA3D10" w:rsidRPr="00BE10A4">
        <w:rPr>
          <w:rFonts w:cs="Times New Roman"/>
          <w:lang w:val="en-US"/>
        </w:rPr>
        <w:t xml:space="preserve">, to assess the accuracy of </w:t>
      </w:r>
      <w:r w:rsidR="00800CED">
        <w:rPr>
          <w:rFonts w:cs="Times New Roman"/>
          <w:noProof/>
          <w:position w:val="-4"/>
          <w:lang w:val="en-US"/>
        </w:rPr>
        <w:pict w14:anchorId="0F319B61">
          <v:shape id="_x0000_i1041" type="#_x0000_t75" alt="" style="width:14.55pt;height:15.3pt;mso-width-percent:0;mso-height-percent:0;mso-width-percent:0;mso-height-percent:0">
            <v:imagedata r:id="rId28" o:title=""/>
          </v:shape>
        </w:pict>
      </w:r>
      <w:r w:rsidR="00CA3D10" w:rsidRPr="00BE10A4">
        <w:rPr>
          <w:rFonts w:cs="Times New Roman"/>
          <w:lang w:val="en-US"/>
        </w:rPr>
        <w:t xml:space="preserve"> (or any other plug-in statistic). Conceptually, </w:t>
      </w:r>
      <w:r w:rsidR="00800CED">
        <w:rPr>
          <w:rFonts w:cs="Times New Roman"/>
          <w:noProof/>
          <w:position w:val="-4"/>
          <w:lang w:val="en-US"/>
        </w:rPr>
        <w:pict w14:anchorId="394C1CDC">
          <v:shape id="Picture_x0020_1" o:spid="_x0000_i1042" type="#_x0000_t75" alt="" style="width:13pt;height:15.3pt;visibility:visible;mso-width-percent:0;mso-height-percent:0;mso-width-percent:0;mso-height-percent:0">
            <v:imagedata r:id="rId27" o:title=""/>
          </v:shape>
        </w:pict>
      </w:r>
      <w:r w:rsidR="00CA3D10" w:rsidRPr="00BE10A4">
        <w:rPr>
          <w:rFonts w:cs="Times New Roman"/>
          <w:lang w:val="en-US"/>
        </w:rPr>
        <w:t xml:space="preserve"> stands in for </w:t>
      </w:r>
      <w:r w:rsidR="00CA3D10" w:rsidRPr="00BE10A4">
        <w:rPr>
          <w:rFonts w:cs="Times New Roman"/>
          <w:i/>
          <w:lang w:val="en-US"/>
        </w:rPr>
        <w:t>F</w:t>
      </w:r>
      <w:r w:rsidR="00CA3D10" w:rsidRPr="00BE10A4">
        <w:rPr>
          <w:rFonts w:cs="Times New Roman"/>
          <w:lang w:val="en-US"/>
        </w:rPr>
        <w:t xml:space="preserve"> because we don’t know </w:t>
      </w:r>
      <w:r w:rsidR="00CA3D10" w:rsidRPr="00BE10A4">
        <w:rPr>
          <w:rFonts w:cs="Times New Roman"/>
          <w:i/>
          <w:lang w:val="en-US"/>
        </w:rPr>
        <w:t>F</w:t>
      </w:r>
      <w:r w:rsidR="00CA3D10" w:rsidRPr="00BE10A4">
        <w:rPr>
          <w:rFonts w:cs="Times New Roman"/>
          <w:lang w:val="en-US"/>
        </w:rPr>
        <w:t xml:space="preserve">, but we do know </w:t>
      </w:r>
      <w:r w:rsidR="00800CED">
        <w:rPr>
          <w:rFonts w:cs="Times New Roman"/>
          <w:noProof/>
          <w:position w:val="-4"/>
          <w:lang w:val="en-US"/>
        </w:rPr>
        <w:pict w14:anchorId="12ADFB76">
          <v:shape id="Picture_x0020_3" o:spid="_x0000_i1043" type="#_x0000_t75" alt="" style="width:13pt;height:15.3pt;visibility:visible;mso-width-percent:0;mso-height-percent:0;mso-width-percent:0;mso-height-percent:0">
            <v:imagedata r:id="rId27" o:title=""/>
          </v:shape>
        </w:pict>
      </w:r>
      <w:r w:rsidR="00CA3D10" w:rsidRPr="00BE10A4">
        <w:rPr>
          <w:rFonts w:cs="Times New Roman"/>
          <w:lang w:val="en-US"/>
        </w:rPr>
        <w:t xml:space="preserve">. In the world of resampling, </w:t>
      </w:r>
      <w:r w:rsidR="00800CED">
        <w:rPr>
          <w:rFonts w:cs="Times New Roman"/>
          <w:noProof/>
          <w:position w:val="-4"/>
          <w:lang w:val="en-US"/>
        </w:rPr>
        <w:pict w14:anchorId="742A0EDB">
          <v:shape id="Picture_x0020_8" o:spid="_x0000_i1044" type="#_x0000_t75" alt="" style="width:13pt;height:15.3pt;visibility:visible;mso-width-percent:0;mso-height-percent:0;mso-width-percent:0;mso-height-percent:0">
            <v:imagedata r:id="rId27" o:title=""/>
          </v:shape>
        </w:pict>
      </w:r>
      <w:r w:rsidR="00CA3D10" w:rsidRPr="00BE10A4">
        <w:rPr>
          <w:rFonts w:cs="Times New Roman"/>
          <w:lang w:val="en-US"/>
        </w:rPr>
        <w:t xml:space="preserve">is more specifically called an empirical distribution. Examples 1b to 1d calculate three common expressions of the uncertainty in the estimate of μ: the standard error, CI, and </w:t>
      </w:r>
      <w:r w:rsidR="00CA3D10" w:rsidRPr="00BE10A4">
        <w:rPr>
          <w:rFonts w:cs="Times New Roman"/>
          <w:i/>
          <w:lang w:val="en-US"/>
        </w:rPr>
        <w:t>p</w:t>
      </w:r>
      <w:r w:rsidR="00CA3D10" w:rsidRPr="00BE10A4">
        <w:rPr>
          <w:rFonts w:cs="Times New Roman"/>
          <w:lang w:val="en-US"/>
        </w:rPr>
        <w:t xml:space="preserve"> value.</w:t>
      </w:r>
    </w:p>
    <w:p w14:paraId="4E0B31A6"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empirical distribution, </w:t>
      </w:r>
      <w:r w:rsidR="00800CED">
        <w:rPr>
          <w:rFonts w:cs="Times New Roman"/>
          <w:noProof/>
          <w:position w:val="-4"/>
          <w:lang w:val="en-US"/>
        </w:rPr>
        <w:pict w14:anchorId="31C963F8">
          <v:shape id="_x0000_i1045" type="#_x0000_t75" alt="" style="width:13pt;height:15.3pt;mso-width-percent:0;mso-height-percent:0;mso-width-percent:0;mso-height-percent:0">
            <v:imagedata r:id="rId29" o:title=""/>
          </v:shape>
        </w:pict>
      </w:r>
      <w:r w:rsidRPr="00BE10A4">
        <w:rPr>
          <w:rFonts w:cs="Times New Roman"/>
          <w:lang w:val="en-US"/>
        </w:rPr>
        <w:t xml:space="preserve">, should not be confused with the bootstrap distribution, which is a type of empirical </w:t>
      </w:r>
      <w:r w:rsidRPr="00BE10A4">
        <w:rPr>
          <w:rFonts w:cs="Times New Roman"/>
          <w:i/>
          <w:lang w:val="en-US"/>
        </w:rPr>
        <w:t>sampling</w:t>
      </w:r>
      <w:r w:rsidRPr="00BE10A4">
        <w:rPr>
          <w:rFonts w:cs="Times New Roman"/>
          <w:lang w:val="en-US"/>
        </w:rPr>
        <w:t xml:space="preserve"> distribution. For instance, in Example 1a, </w:t>
      </w:r>
      <w:r w:rsidR="00800CED">
        <w:rPr>
          <w:rFonts w:cs="Times New Roman"/>
          <w:noProof/>
          <w:position w:val="-4"/>
          <w:lang w:val="en-US"/>
        </w:rPr>
        <w:pict w14:anchorId="080CCD10">
          <v:shape id="_x0000_i1046" type="#_x0000_t75" alt="" style="width:13pt;height:15.3pt;mso-width-percent:0;mso-height-percent:0;mso-width-percent:0;mso-height-percent:0">
            <v:imagedata r:id="rId30" o:title=""/>
          </v:shape>
        </w:pict>
      </w:r>
      <w:r w:rsidRPr="00BE10A4">
        <w:rPr>
          <w:rFonts w:cs="Times New Roman"/>
          <w:lang w:val="en-US"/>
        </w:rPr>
        <w:t xml:space="preserve"> is a distribution of </w:t>
      </w:r>
      <w:r w:rsidRPr="00BE10A4">
        <w:rPr>
          <w:rFonts w:cs="Times New Roman"/>
          <w:i/>
          <w:lang w:val="en-US"/>
        </w:rPr>
        <w:t>N</w:t>
      </w:r>
      <w:r w:rsidRPr="00BE10A4">
        <w:rPr>
          <w:rFonts w:cs="Times New Roman"/>
          <w:lang w:val="en-US"/>
        </w:rPr>
        <w:t xml:space="preserve"> single </w:t>
      </w:r>
      <w:r w:rsidRPr="00BE10A4">
        <w:rPr>
          <w:rFonts w:cs="Times New Roman"/>
          <w:i/>
          <w:lang w:val="en-US"/>
        </w:rPr>
        <w:t>observations</w:t>
      </w:r>
      <w:r w:rsidRPr="00BE10A4">
        <w:rPr>
          <w:rFonts w:cs="Times New Roman"/>
          <w:lang w:val="en-US"/>
        </w:rPr>
        <w:t xml:space="preserve">, whereas the bootstrap distribution is a collection of </w:t>
      </w:r>
      <w:r w:rsidRPr="00BE10A4">
        <w:rPr>
          <w:rFonts w:cs="Times New Roman"/>
          <w:i/>
          <w:lang w:val="en-US"/>
        </w:rPr>
        <w:t>B statistics</w:t>
      </w:r>
      <w:r w:rsidRPr="00BE10A4">
        <w:rPr>
          <w:rFonts w:cs="Times New Roman"/>
          <w:lang w:val="en-US"/>
        </w:rPr>
        <w:t xml:space="preserve"> (that were each calculated from a bootstrap sample of </w:t>
      </w:r>
      <w:r w:rsidRPr="00BE10A4">
        <w:rPr>
          <w:rFonts w:cs="Times New Roman"/>
          <w:i/>
          <w:lang w:val="en-US"/>
        </w:rPr>
        <w:t>N</w:t>
      </w:r>
      <w:r w:rsidRPr="00BE10A4">
        <w:rPr>
          <w:rFonts w:cs="Times New Roman"/>
          <w:lang w:val="en-US"/>
        </w:rPr>
        <w:t xml:space="preserve"> scores randomly drawn from the sampling frame). The distinction between these different types of distributions is explained in detail in </w:t>
      </w:r>
      <w:r w:rsidRPr="00BE10A4">
        <w:rPr>
          <w:lang w:val="en-US"/>
        </w:rPr>
        <w:t>Rodgers (1999)</w:t>
      </w:r>
      <w:r w:rsidRPr="00BE10A4">
        <w:rPr>
          <w:rFonts w:cs="Times New Roman"/>
          <w:lang w:val="en-US"/>
        </w:rPr>
        <w:t>.</w:t>
      </w:r>
    </w:p>
    <w:p w14:paraId="1E7C7E61"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sampling frame is the mechanism behind </w:t>
      </w:r>
      <w:r w:rsidR="00800CED">
        <w:rPr>
          <w:rFonts w:cs="Times New Roman"/>
          <w:noProof/>
          <w:position w:val="-4"/>
          <w:lang w:val="en-US"/>
        </w:rPr>
        <w:pict w14:anchorId="6025259B">
          <v:shape id="_x0000_i1047" type="#_x0000_t75" alt="" style="width:13pt;height:15.3pt;mso-width-percent:0;mso-height-percent:0;mso-width-percent:0;mso-height-percent:0">
            <v:imagedata r:id="rId31" o:title=""/>
          </v:shape>
        </w:pict>
      </w:r>
      <w:r w:rsidRPr="00BE10A4">
        <w:rPr>
          <w:rFonts w:cs="Times New Roman"/>
          <w:lang w:val="en-US"/>
        </w:rPr>
        <w:t xml:space="preserve">, because it is the pool of single points from which the bootstrap samples are drawn. The previous examples have used a sampling </w:t>
      </w:r>
      <w:r w:rsidRPr="00BE10A4">
        <w:rPr>
          <w:rFonts w:cs="Times New Roman"/>
          <w:lang w:val="en-US"/>
        </w:rPr>
        <w:lastRenderedPageBreak/>
        <w:t xml:space="preserve">frame that was built directly from the observed sample. We will show three other types of bootstraps that are only indirect expressions of the sample. In the second half of the chapter, we discuss Monte Carlo methods, which are simulations in which </w:t>
      </w:r>
      <w:r w:rsidR="00800CED">
        <w:rPr>
          <w:rFonts w:cs="Times New Roman"/>
          <w:noProof/>
          <w:position w:val="-4"/>
          <w:lang w:val="en-US"/>
        </w:rPr>
        <w:pict w14:anchorId="5F4C9138">
          <v:shape id="_x0000_i1048" type="#_x0000_t75" alt="" style="width:13pt;height:15.3pt;mso-width-percent:0;mso-height-percent:0;mso-width-percent:0;mso-height-percent:0">
            <v:imagedata r:id="rId32" o:title=""/>
          </v:shape>
        </w:pict>
      </w:r>
      <w:r w:rsidRPr="00BE10A4">
        <w:rPr>
          <w:rFonts w:cs="Times New Roman"/>
          <w:lang w:val="en-US"/>
        </w:rPr>
        <w:t xml:space="preserve"> is entirely unconnected to an observed sample.</w:t>
      </w:r>
    </w:p>
    <w:p w14:paraId="2909173F"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So far, the sampling frames produced empirical distributions that represent an observed population. We start using the notation </w:t>
      </w:r>
      <w:r w:rsidR="00800CED">
        <w:rPr>
          <w:rFonts w:cs="Times New Roman"/>
          <w:noProof/>
          <w:position w:val="-12"/>
          <w:lang w:val="en-US"/>
        </w:rPr>
        <w:pict w14:anchorId="2C8A5356">
          <v:shape id="_x0000_i1049" type="#_x0000_t75" alt="" style="width:21.45pt;height:20.7pt;mso-width-percent:0;mso-height-percent:0;mso-width-percent:0;mso-height-percent:0">
            <v:imagedata r:id="rId33" o:title=""/>
          </v:shape>
        </w:pict>
      </w:r>
      <w:r w:rsidRPr="00BE10A4">
        <w:rPr>
          <w:rFonts w:cs="Times New Roman"/>
          <w:lang w:val="en-US"/>
        </w:rPr>
        <w:t xml:space="preserve"> to distinguish it from an empirical distribution representing a null hypothesis, </w:t>
      </w:r>
      <w:r w:rsidR="00800CED">
        <w:rPr>
          <w:rFonts w:cs="Times New Roman"/>
          <w:noProof/>
          <w:position w:val="-12"/>
          <w:lang w:val="en-US"/>
        </w:rPr>
        <w:pict w14:anchorId="7F133A60">
          <v:shape id="_x0000_i1050" type="#_x0000_t75" alt="" style="width:23pt;height:20.7pt;mso-width-percent:0;mso-height-percent:0;mso-width-percent:0;mso-height-percent:0">
            <v:imagedata r:id="rId34" o:title=""/>
          </v:shape>
        </w:pict>
      </w:r>
      <w:r w:rsidRPr="00BE10A4">
        <w:rPr>
          <w:rFonts w:cs="Times New Roman"/>
          <w:lang w:val="en-US"/>
        </w:rPr>
        <w:t>. Examples 2a and 2b focus on this difference.</w:t>
      </w:r>
    </w:p>
    <w:p w14:paraId="5CCD94B7" w14:textId="2E5C0BDF" w:rsidR="00CA3D10" w:rsidRPr="00BE10A4" w:rsidRDefault="00E64489">
      <w:pPr>
        <w:pStyle w:val="Heading2"/>
        <w:pPrChange w:id="404" w:author="EPH" w:date="2022-06-12T12:45:00Z">
          <w:pPr>
            <w:pStyle w:val="Heading3"/>
          </w:pPr>
        </w:pPrChange>
      </w:pPr>
      <w:ins w:id="405" w:author="EPH" w:date="2022-06-12T12:45:00Z">
        <w:r>
          <w:t>&lt;h2&gt;</w:t>
        </w:r>
      </w:ins>
      <w:r w:rsidR="00CA3D10" w:rsidRPr="00BE10A4">
        <w:t>Bootstrapping with Novel Designs</w:t>
      </w:r>
    </w:p>
    <w:p w14:paraId="55CF1F99" w14:textId="6657A670" w:rsidR="00CA3D10" w:rsidRPr="00BE10A4" w:rsidRDefault="00E64489">
      <w:pPr>
        <w:pStyle w:val="Style7"/>
        <w:autoSpaceDE w:val="0"/>
        <w:autoSpaceDN w:val="0"/>
        <w:adjustRightInd w:val="0"/>
        <w:spacing w:line="480" w:lineRule="auto"/>
        <w:ind w:firstLine="720"/>
        <w:rPr>
          <w:rFonts w:cs="Times New Roman"/>
          <w:lang w:val="en-US"/>
        </w:rPr>
      </w:pPr>
      <w:ins w:id="406" w:author="EPH" w:date="2022-06-12T12:45:00Z">
        <w:r w:rsidRPr="008C1929">
          <w:rPr>
            <w:rFonts w:cs="Times New Roman"/>
            <w:lang w:val="en-US"/>
          </w:rPr>
          <w:t>&lt;bt&gt;</w:t>
        </w:r>
      </w:ins>
      <w:r w:rsidR="00CA3D10" w:rsidRPr="00BE10A4">
        <w:rPr>
          <w:rFonts w:cs="Times New Roman"/>
          <w:lang w:val="en-US"/>
        </w:rPr>
        <w:t>The mean is a well-known statistic with an accessible theoretical sampling distribution</w:t>
      </w:r>
      <w:del w:id="407" w:author="EPH" w:date="2022-06-17T10:37:00Z">
        <w:r w:rsidR="00CA3D10" w:rsidRPr="00BE10A4" w:rsidDel="005203FE">
          <w:rPr>
            <w:rFonts w:cs="Times New Roman"/>
            <w:lang w:val="en-US"/>
          </w:rPr>
          <w:delText xml:space="preserve">; </w:delText>
        </w:r>
      </w:del>
      <w:ins w:id="408" w:author="EPH" w:date="2022-06-17T10:37:00Z">
        <w:r w:rsidR="005203FE">
          <w:rPr>
            <w:rFonts w:cs="Times New Roman"/>
            <w:lang w:val="en-US"/>
          </w:rPr>
          <w:t>—</w:t>
        </w:r>
      </w:ins>
      <w:r w:rsidR="00CA3D10" w:rsidRPr="00BE10A4">
        <w:rPr>
          <w:rFonts w:cs="Times New Roman"/>
          <w:lang w:val="en-US"/>
        </w:rPr>
        <w:t>yet the bootstrap can help when the central limit theorem assumptions are not justiﬁable. The median is well known, but it does not have a good theoretical sampling distribution; the bootstrap can help by providing an accessible empirical sampling distribution.</w:t>
      </w:r>
    </w:p>
    <w:p w14:paraId="05FC18BC"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In some scenarios, an established sampling distribution exists but does not ﬁt the proﬁle of an experimental design. For instance, the longitudinal, nested factorial design of Smith and Kimball (2010, Experiment 1) beneﬁted from the ﬂexibility of a bootstrap in two ways. First, a subject’s ﬁnal outcome was conditioned on their initial response in a way that prevented the ANOVA sampling distribution from representing it appropriately. This linking created correlated error terms for the linked observations, which invalidated the traditional ANOVA distribution as an appropriate sampling distribution (and we know that the ANOVA is not robust to violations of independence of errors). Second, there was substantial heterogeneity in the variability, making it difﬁcult to model appropriately. After the sampling frame was customized to ﬁt the researchers’ speciﬁc contrasts, a bootstrap was able to test hypotheses with </w:t>
      </w:r>
      <w:r w:rsidRPr="00BE10A4">
        <w:rPr>
          <w:rFonts w:cs="Times New Roman"/>
          <w:i/>
          <w:lang w:val="en-US"/>
        </w:rPr>
        <w:t>N</w:t>
      </w:r>
      <w:r w:rsidRPr="00BE10A4">
        <w:rPr>
          <w:rFonts w:cs="Times New Roman"/>
          <w:lang w:val="en-US"/>
        </w:rPr>
        <w:t xml:space="preserve"> = 110 subjects that a parametric generalized linear model or multilevel model could not.</w:t>
      </w:r>
    </w:p>
    <w:p w14:paraId="334DAA35" w14:textId="1FD0B1DA"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lastRenderedPageBreak/>
        <w:t xml:space="preserve">The bootstrap’s ﬂexibility perhaps is demonstrated best when it provides a sampling distribution for a </w:t>
      </w:r>
      <w:r w:rsidRPr="00BE10A4">
        <w:rPr>
          <w:rFonts w:cs="Times New Roman"/>
          <w:i/>
          <w:lang w:val="en-US"/>
        </w:rPr>
        <w:t>new statistic</w:t>
      </w:r>
      <w:r w:rsidRPr="00BE10A4">
        <w:rPr>
          <w:rFonts w:cs="Times New Roman"/>
          <w:lang w:val="en-US"/>
        </w:rPr>
        <w:t xml:space="preserve"> that is created for a speciﬁc design protocol. In fact, “subject to mild conditions</w:t>
      </w:r>
      <w:ins w:id="409" w:author="EPH" w:date="2022-06-17T10:38:00Z">
        <w:r w:rsidR="002415B2">
          <w:rPr>
            <w:rFonts w:cs="Times New Roman"/>
            <w:lang w:val="en-US"/>
          </w:rPr>
          <w:t>,</w:t>
        </w:r>
      </w:ins>
      <w:r w:rsidRPr="00BE10A4">
        <w:rPr>
          <w:rFonts w:cs="Times New Roman"/>
          <w:lang w:val="en-US"/>
        </w:rPr>
        <w:t xml:space="preserve">” the selected bootstrapped statistic “can be the output of an algorithm of almost arbitrary complexity, shattering the </w:t>
      </w:r>
      <w:del w:id="410" w:author="EPH" w:date="2022-06-17T10:38:00Z">
        <w:r w:rsidRPr="00BE10A4" w:rsidDel="002415B2">
          <w:rPr>
            <w:rFonts w:cs="Times New Roman"/>
            <w:lang w:val="en-US"/>
          </w:rPr>
          <w:delText xml:space="preserve">naive </w:delText>
        </w:r>
      </w:del>
      <w:ins w:id="411" w:author="EPH" w:date="2022-06-17T10:38:00Z">
        <w:r w:rsidR="002415B2" w:rsidRPr="00BE10A4">
          <w:rPr>
            <w:rFonts w:cs="Times New Roman"/>
            <w:lang w:val="en-US"/>
          </w:rPr>
          <w:t>na</w:t>
        </w:r>
        <w:r w:rsidR="002415B2">
          <w:rPr>
            <w:rFonts w:cs="Times New Roman"/>
            <w:lang w:val="en-US"/>
          </w:rPr>
          <w:t>ï</w:t>
        </w:r>
        <w:r w:rsidR="002415B2" w:rsidRPr="00BE10A4">
          <w:rPr>
            <w:rFonts w:cs="Times New Roman"/>
            <w:lang w:val="en-US"/>
          </w:rPr>
          <w:t xml:space="preserve">ve </w:t>
        </w:r>
      </w:ins>
      <w:r w:rsidRPr="00BE10A4">
        <w:rPr>
          <w:rFonts w:cs="Times New Roman"/>
          <w:lang w:val="en-US"/>
        </w:rPr>
        <w:t>notion that a parameter is a Greek letter appearing in a probability distribution and showing the possibilities for uncertainty analysis for the complex procedures now in daily use, but at the frontiers of the imagination a quarter of a century ago.” (</w:t>
      </w:r>
      <w:r w:rsidRPr="00BE10A4">
        <w:rPr>
          <w:lang w:val="en-US"/>
        </w:rPr>
        <w:t>Davison</w:t>
      </w:r>
      <w:del w:id="412" w:author="EPH" w:date="2022-06-17T10:38:00Z">
        <w:r w:rsidRPr="00BE10A4" w:rsidDel="002415B2">
          <w:rPr>
            <w:lang w:val="en-US"/>
          </w:rPr>
          <w:delText>, Hinkley, &amp; Young</w:delText>
        </w:r>
      </w:del>
      <w:ins w:id="413" w:author="EPH" w:date="2022-06-17T10:38:00Z">
        <w:r w:rsidR="002415B2">
          <w:rPr>
            <w:lang w:val="en-US"/>
          </w:rPr>
          <w:t xml:space="preserve"> et al.</w:t>
        </w:r>
      </w:ins>
      <w:r w:rsidRPr="00BE10A4">
        <w:rPr>
          <w:lang w:val="en-US"/>
        </w:rPr>
        <w:t>, 2003</w:t>
      </w:r>
      <w:r w:rsidRPr="00BE10A4">
        <w:rPr>
          <w:rFonts w:cs="Times New Roman"/>
          <w:lang w:val="en-US"/>
        </w:rPr>
        <w:t>, p. 142).</w:t>
      </w:r>
    </w:p>
    <w:p w14:paraId="458778CA"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It is difﬁcult to give concise examples of this ﬂexibility, because several paragraphs would be needed just to describe a novel design; advice and examples are found in </w:t>
      </w:r>
      <w:r w:rsidRPr="00BE10A4">
        <w:rPr>
          <w:lang w:val="en-US"/>
        </w:rPr>
        <w:t>Boos (2003)</w:t>
      </w:r>
      <w:r w:rsidRPr="00BE10A4">
        <w:rPr>
          <w:rFonts w:cs="Times New Roman"/>
          <w:lang w:val="en-US"/>
        </w:rPr>
        <w:t xml:space="preserve"> and </w:t>
      </w:r>
      <w:r w:rsidRPr="00BE10A4">
        <w:rPr>
          <w:lang w:val="en-US"/>
        </w:rPr>
        <w:t>Davison and Hinkley (1997)</w:t>
      </w:r>
      <w:r w:rsidRPr="00BE10A4">
        <w:rPr>
          <w:rFonts w:cs="Times New Roman"/>
          <w:lang w:val="en-US"/>
        </w:rPr>
        <w:t>.</w:t>
      </w:r>
    </w:p>
    <w:p w14:paraId="7931A66F" w14:textId="42365A64"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To provide an approximation, and to stimulate the reader to think deeper about such a constructed statistic, consider the following setting. </w:t>
      </w:r>
      <w:r w:rsidRPr="00BE10A4">
        <w:rPr>
          <w:lang w:val="en-US"/>
        </w:rPr>
        <w:t>Tukey’s (1977)</w:t>
      </w:r>
      <w:r w:rsidRPr="00BE10A4">
        <w:rPr>
          <w:rFonts w:cs="Times New Roman"/>
          <w:lang w:val="en-US"/>
        </w:rPr>
        <w:t xml:space="preserve"> H-spread was designed to measure the distance across the middle half of a distribution (often referred to as the interquartile range). Suppose a theory implies interest in another distance</w:t>
      </w:r>
      <w:del w:id="414" w:author="EPH" w:date="2022-06-17T10:40:00Z">
        <w:r w:rsidRPr="00BE10A4" w:rsidDel="002415B2">
          <w:rPr>
            <w:rFonts w:cs="Times New Roman"/>
            <w:lang w:val="en-US"/>
          </w:rPr>
          <w:delText xml:space="preserve">, </w:delText>
        </w:r>
      </w:del>
      <w:ins w:id="415" w:author="EPH" w:date="2022-06-17T10:40:00Z">
        <w:r w:rsidR="002415B2">
          <w:rPr>
            <w:rFonts w:cs="Times New Roman"/>
            <w:lang w:val="en-US"/>
          </w:rPr>
          <w:t>:</w:t>
        </w:r>
        <w:r w:rsidR="002415B2" w:rsidRPr="00BE10A4">
          <w:rPr>
            <w:rFonts w:cs="Times New Roman"/>
            <w:lang w:val="en-US"/>
          </w:rPr>
          <w:t xml:space="preserve"> </w:t>
        </w:r>
      </w:ins>
      <w:r w:rsidRPr="00BE10A4">
        <w:rPr>
          <w:rFonts w:cs="Times New Roman"/>
          <w:lang w:val="en-US"/>
        </w:rPr>
        <w:t>the distance across the middle 20% of the distribution (a range-type measure even less inﬂuenced by extreme scores than the H-spread). This statistic is sensible and interesting, but in this case, the statistical community has no background or statistical theory to help the applied researcher. But the bootstrap is every bit as facile and useful in this previously undeﬁned setting as it is in applications involving other well-known statistics like the mean, median, or H-spread.</w:t>
      </w:r>
    </w:p>
    <w:p w14:paraId="00CAF45A" w14:textId="091AB071" w:rsidR="00CA3D10" w:rsidRPr="00BE10A4" w:rsidRDefault="00E64489">
      <w:pPr>
        <w:pStyle w:val="Heading2"/>
        <w:pPrChange w:id="416" w:author="EPH" w:date="2022-06-12T12:45:00Z">
          <w:pPr>
            <w:pStyle w:val="Heading3"/>
          </w:pPr>
        </w:pPrChange>
      </w:pPr>
      <w:ins w:id="417" w:author="EPH" w:date="2022-06-12T12:45:00Z">
        <w:r>
          <w:t>&lt;h2&gt;</w:t>
        </w:r>
      </w:ins>
      <w:r w:rsidR="00CA3D10" w:rsidRPr="00BE10A4">
        <w:t>Bootstrapping Multivariate Observations</w:t>
      </w:r>
    </w:p>
    <w:p w14:paraId="050CD646"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When two scores are collected from a subject, our deﬁnition of an observation is expanded to a bivariate point, </w:t>
      </w:r>
      <w:r w:rsidRPr="00BE10A4">
        <w:rPr>
          <w:rFonts w:cs="Times New Roman"/>
          <w:i/>
          <w:lang w:val="en-US"/>
        </w:rPr>
        <w:t>u</w:t>
      </w:r>
      <w:r w:rsidRPr="00BE10A4">
        <w:rPr>
          <w:rFonts w:cs="Times New Roman"/>
          <w:i/>
          <w:vertAlign w:val="subscript"/>
          <w:lang w:val="en-US"/>
        </w:rPr>
        <w:t>i</w:t>
      </w:r>
      <w:r w:rsidRPr="00BE10A4">
        <w:rPr>
          <w:rFonts w:cs="Times New Roman"/>
          <w:lang w:val="en-US"/>
        </w:rPr>
        <w:t xml:space="preserve"> = (</w:t>
      </w:r>
      <w:r w:rsidRPr="00BE10A4">
        <w:rPr>
          <w:rFonts w:cs="Times New Roman"/>
          <w:i/>
          <w:lang w:val="en-US"/>
        </w:rPr>
        <w:t>x</w:t>
      </w:r>
      <w:r w:rsidRPr="00BE10A4">
        <w:rPr>
          <w:rFonts w:cs="Times New Roman"/>
          <w:i/>
          <w:vertAlign w:val="subscript"/>
          <w:lang w:val="en-US"/>
        </w:rPr>
        <w:t>i</w:t>
      </w:r>
      <w:r w:rsidRPr="00BE10A4">
        <w:rPr>
          <w:rFonts w:cs="Times New Roman"/>
          <w:lang w:val="en-US"/>
        </w:rPr>
        <w:t xml:space="preserve">, </w:t>
      </w:r>
      <w:r w:rsidRPr="00BE10A4">
        <w:rPr>
          <w:rFonts w:cs="Times New Roman"/>
          <w:i/>
          <w:lang w:val="en-US"/>
        </w:rPr>
        <w:t>y</w:t>
      </w:r>
      <w:r w:rsidRPr="00BE10A4">
        <w:rPr>
          <w:rFonts w:cs="Times New Roman"/>
          <w:i/>
          <w:vertAlign w:val="subscript"/>
          <w:lang w:val="en-US"/>
        </w:rPr>
        <w:t>i</w:t>
      </w:r>
      <w:r w:rsidRPr="00BE10A4">
        <w:rPr>
          <w:rFonts w:cs="Times New Roman"/>
          <w:lang w:val="en-US"/>
        </w:rPr>
        <w:t>).</w:t>
      </w:r>
    </w:p>
    <w:p w14:paraId="49A50E7B" w14:textId="7C46C70B" w:rsidR="00E64489" w:rsidRDefault="00E64489">
      <w:pPr>
        <w:pStyle w:val="Style7"/>
        <w:autoSpaceDE w:val="0"/>
        <w:autoSpaceDN w:val="0"/>
        <w:adjustRightInd w:val="0"/>
        <w:spacing w:line="480" w:lineRule="auto"/>
        <w:ind w:firstLine="720"/>
        <w:rPr>
          <w:ins w:id="418" w:author="EPH" w:date="2022-06-12T12:46:00Z"/>
          <w:rFonts w:cs="Times New Roman"/>
          <w:b/>
          <w:lang w:val="en-US"/>
        </w:rPr>
      </w:pPr>
      <w:ins w:id="419" w:author="EPH" w:date="2022-06-12T12:46:00Z">
        <w:r>
          <w:rPr>
            <w:rFonts w:cs="Times New Roman"/>
            <w:b/>
            <w:lang w:val="en-US"/>
          </w:rPr>
          <w:t>&lt;h3&gt;</w:t>
        </w:r>
      </w:ins>
      <w:r w:rsidR="00CA3D10" w:rsidRPr="00E64489">
        <w:rPr>
          <w:rStyle w:val="Heading3Char"/>
          <w:rPrChange w:id="420" w:author="EPH" w:date="2022-06-12T12:46:00Z">
            <w:rPr>
              <w:rFonts w:cs="Times New Roman"/>
              <w:b/>
              <w:lang w:val="en-US"/>
            </w:rPr>
          </w:rPrChange>
        </w:rPr>
        <w:t xml:space="preserve">Example 2a: </w:t>
      </w:r>
      <w:r w:rsidR="00800CED">
        <w:rPr>
          <w:rStyle w:val="Heading3Char"/>
          <w:b/>
          <w:noProof/>
        </w:rPr>
        <w:pict w14:anchorId="5C5DF84C">
          <v:shape id="_x0000_i1051" type="#_x0000_t75" alt="" style="width:21.45pt;height:20.7pt;mso-width-percent:0;mso-height-percent:0;mso-width-percent:0;mso-height-percent:0">
            <v:imagedata r:id="rId35" o:title=""/>
          </v:shape>
        </w:pict>
      </w:r>
      <w:r w:rsidR="00CA3D10" w:rsidRPr="00E64489">
        <w:rPr>
          <w:rStyle w:val="Heading3Char"/>
          <w:rPrChange w:id="421" w:author="EPH" w:date="2022-06-12T12:46:00Z">
            <w:rPr>
              <w:rFonts w:cs="Times New Roman"/>
              <w:b/>
              <w:lang w:val="en-US"/>
            </w:rPr>
          </w:rPrChange>
        </w:rPr>
        <w:t xml:space="preserve"> for a </w:t>
      </w:r>
      <w:r w:rsidRPr="00E64489">
        <w:rPr>
          <w:rStyle w:val="Heading3Char"/>
        </w:rPr>
        <w:t>Correlation</w:t>
      </w:r>
      <w:del w:id="422" w:author="EPH" w:date="2022-06-12T12:46:00Z">
        <w:r w:rsidR="00CA3D10" w:rsidRPr="00BE10A4" w:rsidDel="00E64489">
          <w:rPr>
            <w:rFonts w:cs="Times New Roman"/>
            <w:b/>
            <w:lang w:val="en-US"/>
          </w:rPr>
          <w:delText>.</w:delText>
        </w:r>
        <w:r w:rsidR="00CA3D10" w:rsidRPr="00BE10A4" w:rsidDel="00E64489">
          <w:rPr>
            <w:rFonts w:cs="Times New Roman"/>
            <w:lang w:val="en-US"/>
          </w:rPr>
          <w:delText xml:space="preserve"> </w:delText>
        </w:r>
      </w:del>
    </w:p>
    <w:p w14:paraId="5884EA09" w14:textId="20DF4CC2" w:rsidR="00CA3D10" w:rsidRPr="00BE10A4" w:rsidRDefault="00E64489">
      <w:pPr>
        <w:pStyle w:val="Style7"/>
        <w:autoSpaceDE w:val="0"/>
        <w:autoSpaceDN w:val="0"/>
        <w:adjustRightInd w:val="0"/>
        <w:spacing w:line="480" w:lineRule="auto"/>
        <w:ind w:firstLine="720"/>
        <w:rPr>
          <w:rFonts w:cs="Times New Roman"/>
          <w:lang w:val="en-US"/>
        </w:rPr>
      </w:pPr>
      <w:ins w:id="423" w:author="EPH" w:date="2022-06-12T12:46:00Z">
        <w:r w:rsidRPr="008C1929">
          <w:rPr>
            <w:rFonts w:cs="Times New Roman"/>
            <w:lang w:val="en-US"/>
          </w:rPr>
          <w:lastRenderedPageBreak/>
          <w:t>&lt;bt&gt;</w:t>
        </w:r>
      </w:ins>
      <w:r w:rsidR="00CA3D10" w:rsidRPr="00BE10A4">
        <w:rPr>
          <w:lang w:val="en-US"/>
        </w:rPr>
        <w:t>Diaconis and Efron (1983)</w:t>
      </w:r>
      <w:r w:rsidR="00CA3D10" w:rsidRPr="00BE10A4">
        <w:rPr>
          <w:rFonts w:cs="Times New Roman"/>
          <w:lang w:val="en-US"/>
        </w:rPr>
        <w:t xml:space="preserve"> bootstrapped a correlation by using the observed sample as the sampling frame. In Example 1, </w:t>
      </w:r>
      <w:r w:rsidR="00CA3D10" w:rsidRPr="00BE10A4">
        <w:rPr>
          <w:rFonts w:cs="Times New Roman"/>
          <w:i/>
          <w:lang w:val="en-US"/>
        </w:rPr>
        <w:t>N</w:t>
      </w:r>
      <w:r w:rsidR="00CA3D10" w:rsidRPr="00BE10A4">
        <w:rPr>
          <w:rFonts w:cs="Times New Roman"/>
          <w:lang w:val="en-US"/>
        </w:rPr>
        <w:t xml:space="preserve"> univariate points were drawn from a sampling frame of </w:t>
      </w:r>
      <w:r w:rsidR="00CA3D10" w:rsidRPr="00BE10A4">
        <w:rPr>
          <w:rFonts w:cs="Times New Roman"/>
          <w:i/>
          <w:lang w:val="en-US"/>
        </w:rPr>
        <w:t>N</w:t>
      </w:r>
      <w:r w:rsidR="00CA3D10" w:rsidRPr="00BE10A4">
        <w:rPr>
          <w:rFonts w:cs="Times New Roman"/>
          <w:lang w:val="en-US"/>
        </w:rPr>
        <w:t xml:space="preserve"> univariate points. Here, </w:t>
      </w:r>
      <w:r w:rsidR="00CA3D10" w:rsidRPr="00BE10A4">
        <w:rPr>
          <w:rFonts w:cs="Times New Roman"/>
          <w:i/>
          <w:lang w:val="en-US"/>
        </w:rPr>
        <w:t>N</w:t>
      </w:r>
      <w:r w:rsidR="00CA3D10" w:rsidRPr="00BE10A4">
        <w:rPr>
          <w:rFonts w:cs="Times New Roman"/>
          <w:lang w:val="en-US"/>
        </w:rPr>
        <w:t xml:space="preserve"> bivariate points are drawn from a sampling frame of </w:t>
      </w:r>
      <w:r w:rsidR="00CA3D10" w:rsidRPr="00BE10A4">
        <w:rPr>
          <w:rFonts w:cs="Times New Roman"/>
          <w:i/>
          <w:lang w:val="en-US"/>
        </w:rPr>
        <w:t>N</w:t>
      </w:r>
      <w:r w:rsidR="00CA3D10" w:rsidRPr="00BE10A4">
        <w:rPr>
          <w:rFonts w:cs="Times New Roman"/>
          <w:lang w:val="en-US"/>
        </w:rPr>
        <w:t xml:space="preserve"> bivariate points.</w:t>
      </w:r>
    </w:p>
    <w:p w14:paraId="7E133FDA" w14:textId="157BA202" w:rsidR="00CA3D10" w:rsidRPr="00BE10A4" w:rsidRDefault="00E64489">
      <w:pPr>
        <w:pStyle w:val="Style7"/>
        <w:autoSpaceDE w:val="0"/>
        <w:autoSpaceDN w:val="0"/>
        <w:adjustRightInd w:val="0"/>
        <w:spacing w:line="480" w:lineRule="auto"/>
        <w:ind w:firstLine="720"/>
        <w:rPr>
          <w:rFonts w:cs="Times New Roman"/>
          <w:lang w:val="en-US"/>
        </w:rPr>
      </w:pPr>
      <w:ins w:id="424" w:author="EPH" w:date="2022-06-12T12:46:00Z">
        <w:r>
          <w:rPr>
            <w:rFonts w:cs="Times New Roman"/>
            <w:i/>
            <w:lang w:val="en-US"/>
          </w:rPr>
          <w:t>&lt;</w:t>
        </w:r>
        <w:del w:id="425" w:author="Lou Bruno" w:date="2022-06-18T14:10:00Z">
          <w:r w:rsidDel="009F4A3E">
            <w:rPr>
              <w:rFonts w:cs="Times New Roman"/>
              <w:i/>
              <w:lang w:val="en-US"/>
            </w:rPr>
            <w:delText>h4</w:delText>
          </w:r>
        </w:del>
      </w:ins>
      <w:ins w:id="426" w:author="Lou Bruno" w:date="2022-06-18T14:10:00Z">
        <w:r w:rsidR="009F4A3E">
          <w:rPr>
            <w:rFonts w:cs="Times New Roman"/>
            <w:i/>
            <w:lang w:val="en-US"/>
          </w:rPr>
          <w:t>nl</w:t>
        </w:r>
      </w:ins>
      <w:ins w:id="427" w:author="EPH" w:date="2022-06-12T12:46:00Z">
        <w:r>
          <w:rPr>
            <w:rFonts w:cs="Times New Roman"/>
            <w:i/>
            <w:lang w:val="en-US"/>
          </w:rPr>
          <w:t>&gt;</w:t>
        </w:r>
      </w:ins>
      <w:r w:rsidR="00CA3D10" w:rsidRPr="00BE10A4">
        <w:rPr>
          <w:rFonts w:cs="Times New Roman"/>
          <w:i/>
          <w:lang w:val="en-US"/>
        </w:rPr>
        <w:t>Stage 1</w:t>
      </w:r>
      <w:del w:id="428" w:author="EPH" w:date="2022-06-12T12:46:00Z">
        <w:r w:rsidR="00CA3D10" w:rsidRPr="00BE10A4" w:rsidDel="00E64489">
          <w:rPr>
            <w:rFonts w:cs="Times New Roman"/>
            <w:i/>
            <w:lang w:val="en-US"/>
          </w:rPr>
          <w:delText>:</w:delText>
        </w:r>
        <w:r w:rsidR="00CA3D10" w:rsidRPr="00BE10A4" w:rsidDel="00E64489">
          <w:rPr>
            <w:rFonts w:cs="Times New Roman"/>
            <w:lang w:val="en-US"/>
          </w:rPr>
          <w:delText xml:space="preserve"> </w:delText>
        </w:r>
      </w:del>
      <w:ins w:id="429" w:author="EPH" w:date="2022-06-12T12:46:00Z">
        <w:r>
          <w:rPr>
            <w:rFonts w:cs="Times New Roman"/>
            <w:i/>
            <w:lang w:val="en-US"/>
          </w:rPr>
          <w:t>.</w:t>
        </w:r>
        <w:del w:id="430" w:author="Lou Bruno" w:date="2022-06-18T14:11:00Z">
          <w:r w:rsidRPr="008C1929" w:rsidDel="009F4A3E">
            <w:rPr>
              <w:rFonts w:cs="Times New Roman"/>
              <w:lang w:val="en-US"/>
            </w:rPr>
            <w:delText>&lt;bt&gt;</w:delText>
          </w:r>
        </w:del>
        <w:r w:rsidRPr="00BE10A4">
          <w:rPr>
            <w:rFonts w:cs="Times New Roman"/>
            <w:lang w:val="en-US"/>
          </w:rPr>
          <w:t xml:space="preserve"> </w:t>
        </w:r>
      </w:ins>
      <w:r w:rsidR="00CA3D10" w:rsidRPr="00BE10A4">
        <w:rPr>
          <w:rFonts w:cs="Times New Roman"/>
          <w:lang w:val="en-US"/>
        </w:rPr>
        <w:t xml:space="preserve">Collect the sample and calculate </w:t>
      </w:r>
      <w:r w:rsidR="00CA3D10" w:rsidRPr="00BE10A4">
        <w:rPr>
          <w:rFonts w:cs="Times New Roman"/>
          <w:i/>
          <w:lang w:val="en-US"/>
        </w:rPr>
        <w:t>r</w:t>
      </w:r>
      <w:r w:rsidR="00CA3D10" w:rsidRPr="00BE10A4">
        <w:rPr>
          <w:rFonts w:cs="Times New Roman"/>
          <w:vertAlign w:val="subscript"/>
          <w:lang w:val="en-US"/>
        </w:rPr>
        <w:t>obs</w:t>
      </w:r>
      <w:r w:rsidR="00CA3D10" w:rsidRPr="00BE10A4">
        <w:rPr>
          <w:rFonts w:cs="Times New Roman"/>
          <w:lang w:val="en-US"/>
        </w:rPr>
        <w:t xml:space="preserve"> from the </w:t>
      </w:r>
      <w:r w:rsidR="00CA3D10" w:rsidRPr="00BE10A4">
        <w:rPr>
          <w:rFonts w:cs="Times New Roman"/>
          <w:i/>
          <w:lang w:val="en-US"/>
        </w:rPr>
        <w:t>N</w:t>
      </w:r>
      <w:r w:rsidR="00CA3D10" w:rsidRPr="00BE10A4">
        <w:rPr>
          <w:rFonts w:cs="Times New Roman"/>
          <w:lang w:val="en-US"/>
        </w:rPr>
        <w:t xml:space="preserve"> data points (pairs of </w:t>
      </w:r>
      <w:r w:rsidR="00CA3D10" w:rsidRPr="00BE10A4">
        <w:rPr>
          <w:rFonts w:cs="Times New Roman"/>
          <w:i/>
          <w:lang w:val="en-US"/>
        </w:rPr>
        <w:t>X</w:t>
      </w:r>
      <w:r w:rsidR="00CA3D10" w:rsidRPr="00BE10A4">
        <w:rPr>
          <w:rFonts w:cs="Times New Roman"/>
          <w:lang w:val="en-US"/>
        </w:rPr>
        <w:t xml:space="preserve">, </w:t>
      </w:r>
      <w:r w:rsidR="00CA3D10" w:rsidRPr="00BE10A4">
        <w:rPr>
          <w:rFonts w:cs="Times New Roman"/>
          <w:i/>
          <w:lang w:val="en-US"/>
        </w:rPr>
        <w:t>Y</w:t>
      </w:r>
      <w:r w:rsidR="00CA3D10" w:rsidRPr="00BE10A4">
        <w:rPr>
          <w:rFonts w:cs="Times New Roman"/>
          <w:lang w:val="en-US"/>
        </w:rPr>
        <w:t xml:space="preserve"> values).</w:t>
      </w:r>
    </w:p>
    <w:p w14:paraId="43859451" w14:textId="5A832D9B" w:rsidR="00CA3D10" w:rsidRPr="00E64489" w:rsidRDefault="00E64489">
      <w:pPr>
        <w:pStyle w:val="Style18"/>
        <w:autoSpaceDE w:val="0"/>
        <w:autoSpaceDN w:val="0"/>
        <w:adjustRightInd w:val="0"/>
        <w:spacing w:line="480" w:lineRule="auto"/>
        <w:ind w:firstLine="720"/>
        <w:rPr>
          <w:rFonts w:ascii="Helvetica-Condensed" w:hAnsi="Helvetica-Condensed"/>
          <w:iCs/>
          <w:sz w:val="22"/>
          <w:szCs w:val="24"/>
          <w:lang w:val="en-US"/>
          <w:rPrChange w:id="431" w:author="EPH" w:date="2022-06-12T12:46:00Z">
            <w:rPr>
              <w:szCs w:val="24"/>
              <w:lang w:val="en-US"/>
            </w:rPr>
          </w:rPrChange>
        </w:rPr>
      </w:pPr>
      <w:ins w:id="432" w:author="EPH" w:date="2022-06-12T12:46:00Z">
        <w:del w:id="433" w:author="Lou Bruno" w:date="2022-06-18T14:11:00Z">
          <w:r w:rsidDel="009F4A3E">
            <w:rPr>
              <w:rFonts w:ascii="Helvetica-Condensed" w:hAnsi="Helvetica-Condensed"/>
              <w:i/>
              <w:sz w:val="22"/>
              <w:szCs w:val="24"/>
              <w:lang w:val="en-US"/>
            </w:rPr>
            <w:delText>&lt;h4&gt;</w:delText>
          </w:r>
        </w:del>
      </w:ins>
      <w:r w:rsidR="00CA3D10" w:rsidRPr="00E64489">
        <w:rPr>
          <w:rFonts w:ascii="Helvetica-Condensed" w:hAnsi="Helvetica-Condensed"/>
          <w:i/>
          <w:sz w:val="22"/>
          <w:szCs w:val="24"/>
          <w:lang w:val="en-US"/>
          <w:rPrChange w:id="434" w:author="EPH" w:date="2022-06-12T12:46:00Z">
            <w:rPr>
              <w:i/>
              <w:szCs w:val="24"/>
              <w:lang w:val="en-US"/>
            </w:rPr>
          </w:rPrChange>
        </w:rPr>
        <w:t>Stage 2</w:t>
      </w:r>
      <w:ins w:id="435" w:author="Lou Bruno" w:date="2022-06-18T14:12:00Z">
        <w:r w:rsidR="009F4A3E">
          <w:rPr>
            <w:rFonts w:ascii="Helvetica-Condensed" w:hAnsi="Helvetica-Condensed"/>
            <w:i/>
            <w:sz w:val="22"/>
            <w:szCs w:val="24"/>
            <w:lang w:val="en-US"/>
          </w:rPr>
          <w:t xml:space="preserve">. </w:t>
        </w:r>
      </w:ins>
      <w:del w:id="436" w:author="EPH" w:date="2022-06-12T12:46:00Z">
        <w:r w:rsidR="00CA3D10" w:rsidRPr="00E64489" w:rsidDel="00E64489">
          <w:rPr>
            <w:rFonts w:ascii="Helvetica-Condensed" w:hAnsi="Helvetica-Condensed"/>
            <w:iCs/>
            <w:sz w:val="22"/>
            <w:szCs w:val="24"/>
            <w:lang w:val="en-US"/>
            <w:rPrChange w:id="437" w:author="EPH" w:date="2022-06-12T12:46:00Z">
              <w:rPr>
                <w:i/>
                <w:szCs w:val="24"/>
                <w:lang w:val="en-US"/>
              </w:rPr>
            </w:rPrChange>
          </w:rPr>
          <w:delText xml:space="preserve">: </w:delText>
        </w:r>
      </w:del>
      <w:ins w:id="438" w:author="EPH" w:date="2022-06-12T12:46:00Z">
        <w:del w:id="439" w:author="Lou Bruno" w:date="2022-06-18T14:11:00Z">
          <w:r w:rsidDel="009F4A3E">
            <w:rPr>
              <w:rFonts w:ascii="Helvetica-Condensed" w:hAnsi="Helvetica-Condensed"/>
              <w:iCs/>
              <w:sz w:val="22"/>
              <w:szCs w:val="24"/>
              <w:lang w:val="en-US"/>
            </w:rPr>
            <w:delText>.&lt;bt&gt;</w:delText>
          </w:r>
          <w:r w:rsidRPr="00E64489" w:rsidDel="009F4A3E">
            <w:rPr>
              <w:rFonts w:ascii="Helvetica-Condensed" w:hAnsi="Helvetica-Condensed"/>
              <w:iCs/>
              <w:sz w:val="22"/>
              <w:szCs w:val="24"/>
              <w:lang w:val="en-US"/>
              <w:rPrChange w:id="440" w:author="EPH" w:date="2022-06-12T12:46:00Z">
                <w:rPr>
                  <w:szCs w:val="24"/>
                  <w:lang w:val="en-US"/>
                </w:rPr>
              </w:rPrChange>
            </w:rPr>
            <w:delText xml:space="preserve"> </w:delText>
          </w:r>
        </w:del>
      </w:ins>
      <w:r w:rsidR="00CA3D10" w:rsidRPr="00E64489">
        <w:rPr>
          <w:rFonts w:ascii="Helvetica-Condensed" w:hAnsi="Helvetica-Condensed"/>
          <w:iCs/>
          <w:sz w:val="22"/>
          <w:szCs w:val="24"/>
          <w:lang w:val="en-US"/>
          <w:rPrChange w:id="441" w:author="EPH" w:date="2022-06-12T12:46:00Z">
            <w:rPr>
              <w:szCs w:val="24"/>
              <w:lang w:val="en-US"/>
            </w:rPr>
          </w:rPrChange>
        </w:rPr>
        <w:t xml:space="preserve">Prepare the sampling frame. To produce </w:t>
      </w:r>
      <w:r w:rsidR="00800CED">
        <w:rPr>
          <w:rFonts w:ascii="Helvetica-Condensed" w:hAnsi="Helvetica-Condensed"/>
          <w:noProof/>
          <w:sz w:val="22"/>
          <w:szCs w:val="24"/>
          <w:lang w:val="en-US"/>
        </w:rPr>
        <w:pict w14:anchorId="4A589A01">
          <v:shape id="_x0000_i1052" type="#_x0000_t75" alt="" style="width:21.45pt;height:20.7pt;mso-width-percent:0;mso-height-percent:0;mso-width-percent:0;mso-height-percent:0">
            <v:imagedata r:id="rId36" o:title=""/>
          </v:shape>
        </w:pict>
      </w:r>
      <w:r w:rsidR="00CA3D10" w:rsidRPr="00E64489">
        <w:rPr>
          <w:rFonts w:ascii="Helvetica-Condensed" w:hAnsi="Helvetica-Condensed"/>
          <w:iCs/>
          <w:sz w:val="22"/>
          <w:szCs w:val="24"/>
          <w:lang w:val="en-US"/>
          <w:rPrChange w:id="442" w:author="EPH" w:date="2022-06-12T12:46:00Z">
            <w:rPr>
              <w:szCs w:val="24"/>
              <w:lang w:val="en-US"/>
            </w:rPr>
          </w:rPrChange>
        </w:rPr>
        <w:t xml:space="preserve"> in this case, use the observed sample.</w:t>
      </w:r>
    </w:p>
    <w:p w14:paraId="7697C6A8" w14:textId="5DA5378A" w:rsidR="00CA3D10" w:rsidRPr="00BE10A4" w:rsidRDefault="00E64489">
      <w:pPr>
        <w:pStyle w:val="Style7"/>
        <w:autoSpaceDE w:val="0"/>
        <w:autoSpaceDN w:val="0"/>
        <w:adjustRightInd w:val="0"/>
        <w:spacing w:line="480" w:lineRule="auto"/>
        <w:ind w:firstLine="720"/>
        <w:rPr>
          <w:rFonts w:cs="Times New Roman"/>
          <w:lang w:val="en-US"/>
        </w:rPr>
      </w:pPr>
      <w:ins w:id="443" w:author="EPH" w:date="2022-06-12T12:47:00Z">
        <w:del w:id="444" w:author="Lou Bruno" w:date="2022-06-18T14:11:00Z">
          <w:r w:rsidDel="009F4A3E">
            <w:rPr>
              <w:i/>
              <w:lang w:val="en-US"/>
            </w:rPr>
            <w:delText>&lt;h4&gt;</w:delText>
          </w:r>
        </w:del>
      </w:ins>
      <w:r w:rsidR="00CA3D10" w:rsidRPr="00BE10A4">
        <w:rPr>
          <w:rFonts w:cs="Times New Roman"/>
          <w:i/>
          <w:lang w:val="en-US"/>
        </w:rPr>
        <w:t>Stage 3</w:t>
      </w:r>
      <w:ins w:id="445" w:author="EPH" w:date="2022-06-12T12:47:00Z">
        <w:del w:id="446" w:author="Lou Bruno" w:date="2022-06-18T14:11:00Z">
          <w:r w:rsidDel="009F4A3E">
            <w:rPr>
              <w:iCs/>
              <w:lang w:val="en-US"/>
            </w:rPr>
            <w:delText>.&lt;bt&gt;</w:delText>
          </w:r>
        </w:del>
      </w:ins>
      <w:ins w:id="447" w:author="Lou Bruno" w:date="2022-06-18T14:11:00Z">
        <w:r w:rsidR="009F4A3E">
          <w:rPr>
            <w:iCs/>
            <w:lang w:val="en-US"/>
          </w:rPr>
          <w:t>.</w:t>
        </w:r>
      </w:ins>
      <w:ins w:id="448" w:author="EPH" w:date="2022-06-12T12:47:00Z">
        <w:r w:rsidRPr="008C1929">
          <w:rPr>
            <w:iCs/>
            <w:lang w:val="en-US"/>
          </w:rPr>
          <w:t xml:space="preserve"> </w:t>
        </w:r>
      </w:ins>
      <w:del w:id="449" w:author="EPH" w:date="2022-06-12T12:47:00Z">
        <w:r w:rsidR="00CA3D10" w:rsidRPr="00BE10A4" w:rsidDel="00E64489">
          <w:rPr>
            <w:rFonts w:cs="Times New Roman"/>
            <w:i/>
            <w:lang w:val="en-US"/>
          </w:rPr>
          <w:delText>:</w:delText>
        </w:r>
        <w:r w:rsidR="00CA3D10" w:rsidRPr="00BE10A4" w:rsidDel="00E64489">
          <w:rPr>
            <w:rFonts w:cs="Times New Roman"/>
            <w:lang w:val="en-US"/>
          </w:rPr>
          <w:delText xml:space="preserve"> </w:delText>
        </w:r>
      </w:del>
      <w:r w:rsidR="00CA3D10" w:rsidRPr="00BE10A4">
        <w:rPr>
          <w:rFonts w:cs="Times New Roman"/>
          <w:lang w:val="en-US"/>
        </w:rPr>
        <w:t xml:space="preserve">Randomly draw </w:t>
      </w:r>
      <w:r w:rsidR="00CA3D10" w:rsidRPr="00BE10A4">
        <w:rPr>
          <w:rFonts w:cs="Times New Roman"/>
          <w:i/>
          <w:lang w:val="en-US"/>
        </w:rPr>
        <w:t>N</w:t>
      </w:r>
      <w:r w:rsidR="00CA3D10" w:rsidRPr="00BE10A4">
        <w:rPr>
          <w:rFonts w:cs="Times New Roman"/>
          <w:lang w:val="en-US"/>
        </w:rPr>
        <w:t xml:space="preserve"> pairs of scores with replacement while keeping the pairs intact. For instance, if </w:t>
      </w:r>
      <w:r w:rsidR="00CA3D10" w:rsidRPr="00BE10A4">
        <w:rPr>
          <w:rFonts w:cs="Times New Roman"/>
          <w:i/>
          <w:lang w:val="en-US"/>
        </w:rPr>
        <w:t>x</w:t>
      </w:r>
      <w:r w:rsidR="00CA3D10" w:rsidRPr="00BE10A4">
        <w:rPr>
          <w:rFonts w:cs="Times New Roman"/>
          <w:vertAlign w:val="subscript"/>
          <w:lang w:val="en-US"/>
        </w:rPr>
        <w:t>3</w:t>
      </w:r>
      <w:r w:rsidR="00CA3D10" w:rsidRPr="00BE10A4">
        <w:rPr>
          <w:rFonts w:cs="Times New Roman"/>
          <w:lang w:val="en-US"/>
        </w:rPr>
        <w:t xml:space="preserve"> is selected, the accompanying value must be </w:t>
      </w:r>
      <w:r w:rsidR="00CA3D10" w:rsidRPr="00BE10A4">
        <w:rPr>
          <w:rFonts w:cs="Times New Roman"/>
          <w:i/>
          <w:lang w:val="en-US"/>
        </w:rPr>
        <w:t>y</w:t>
      </w:r>
      <w:r w:rsidR="00CA3D10" w:rsidRPr="00BE10A4">
        <w:rPr>
          <w:rFonts w:cs="Times New Roman"/>
          <w:vertAlign w:val="subscript"/>
          <w:lang w:val="en-US"/>
        </w:rPr>
        <w:t>3</w:t>
      </w:r>
      <w:r w:rsidR="00CA3D10" w:rsidRPr="00BE10A4">
        <w:rPr>
          <w:rFonts w:cs="Times New Roman"/>
          <w:lang w:val="en-US"/>
        </w:rPr>
        <w:t xml:space="preserve"> (i.e., the </w:t>
      </w:r>
      <w:r w:rsidR="00CA3D10" w:rsidRPr="00BE10A4">
        <w:rPr>
          <w:rFonts w:cs="Times New Roman"/>
          <w:i/>
          <w:lang w:val="en-US"/>
        </w:rPr>
        <w:t>x</w:t>
      </w:r>
      <w:r w:rsidR="00CA3D10" w:rsidRPr="00BE10A4">
        <w:rPr>
          <w:rFonts w:cs="Times New Roman"/>
          <w:lang w:val="en-US"/>
        </w:rPr>
        <w:t xml:space="preserve"> and </w:t>
      </w:r>
      <w:r w:rsidR="00CA3D10" w:rsidRPr="00BE10A4">
        <w:rPr>
          <w:rFonts w:cs="Times New Roman"/>
          <w:i/>
          <w:lang w:val="en-US"/>
        </w:rPr>
        <w:t>y</w:t>
      </w:r>
      <w:r w:rsidR="00CA3D10" w:rsidRPr="00BE10A4">
        <w:rPr>
          <w:rFonts w:cs="Times New Roman"/>
          <w:lang w:val="en-US"/>
        </w:rPr>
        <w:t xml:space="preserve"> scores for the third subject). Repeat this stage to form </w:t>
      </w:r>
      <w:r w:rsidR="00CA3D10" w:rsidRPr="00BE10A4">
        <w:rPr>
          <w:rFonts w:cs="Times New Roman"/>
          <w:i/>
          <w:lang w:val="en-US"/>
        </w:rPr>
        <w:t>B</w:t>
      </w:r>
      <w:r w:rsidR="00CA3D10" w:rsidRPr="00BE10A4">
        <w:rPr>
          <w:rFonts w:cs="Times New Roman"/>
          <w:lang w:val="en-US"/>
        </w:rPr>
        <w:t xml:space="preserve"> bootstrap samples.</w:t>
      </w:r>
    </w:p>
    <w:p w14:paraId="37AD1610" w14:textId="00412140" w:rsidR="00CA3D10" w:rsidRPr="00BE10A4" w:rsidRDefault="00E64489">
      <w:pPr>
        <w:pStyle w:val="Style18"/>
        <w:autoSpaceDE w:val="0"/>
        <w:autoSpaceDN w:val="0"/>
        <w:adjustRightInd w:val="0"/>
        <w:spacing w:line="480" w:lineRule="auto"/>
        <w:ind w:firstLine="720"/>
        <w:rPr>
          <w:szCs w:val="24"/>
          <w:lang w:val="en-US"/>
        </w:rPr>
      </w:pPr>
      <w:ins w:id="450" w:author="EPH" w:date="2022-06-12T12:47:00Z">
        <w:del w:id="451" w:author="Lou Bruno" w:date="2022-06-18T14:11:00Z">
          <w:r w:rsidDel="009F4A3E">
            <w:rPr>
              <w:rFonts w:ascii="Helvetica-Condensed" w:hAnsi="Helvetica-Condensed"/>
              <w:i/>
              <w:sz w:val="22"/>
              <w:szCs w:val="24"/>
              <w:lang w:val="en-US"/>
            </w:rPr>
            <w:delText>&lt;h4&gt;</w:delText>
          </w:r>
        </w:del>
      </w:ins>
      <w:r w:rsidR="00CA3D10" w:rsidRPr="00E64489">
        <w:rPr>
          <w:i/>
          <w:sz w:val="24"/>
          <w:szCs w:val="24"/>
          <w:lang w:val="en-US"/>
          <w:rPrChange w:id="452" w:author="EPH" w:date="2022-06-12T12:47:00Z">
            <w:rPr>
              <w:i/>
              <w:szCs w:val="24"/>
              <w:lang w:val="en-US"/>
            </w:rPr>
          </w:rPrChange>
        </w:rPr>
        <w:t>Stage 4</w:t>
      </w:r>
      <w:ins w:id="453" w:author="EPH" w:date="2022-06-12T12:47:00Z">
        <w:del w:id="454" w:author="Lou Bruno" w:date="2022-06-18T14:11:00Z">
          <w:r w:rsidDel="009F4A3E">
            <w:rPr>
              <w:rFonts w:ascii="Helvetica-Condensed" w:hAnsi="Helvetica-Condensed"/>
              <w:iCs/>
              <w:sz w:val="22"/>
              <w:szCs w:val="24"/>
              <w:lang w:val="en-US"/>
            </w:rPr>
            <w:delText>.&lt;bt&gt;</w:delText>
          </w:r>
        </w:del>
      </w:ins>
      <w:ins w:id="455" w:author="Lou Bruno" w:date="2022-06-18T14:11:00Z">
        <w:r w:rsidR="009F4A3E">
          <w:rPr>
            <w:rFonts w:ascii="Helvetica-Condensed" w:hAnsi="Helvetica-Condensed"/>
            <w:iCs/>
            <w:sz w:val="22"/>
            <w:szCs w:val="24"/>
            <w:lang w:val="en-US"/>
          </w:rPr>
          <w:t>.</w:t>
        </w:r>
      </w:ins>
      <w:ins w:id="456" w:author="EPH" w:date="2022-06-12T12:47:00Z">
        <w:del w:id="457" w:author="Lou Bruno" w:date="2022-06-18T14:11:00Z">
          <w:r w:rsidRPr="008C1929" w:rsidDel="009F4A3E">
            <w:rPr>
              <w:rFonts w:ascii="Helvetica-Condensed" w:hAnsi="Helvetica-Condensed"/>
              <w:iCs/>
              <w:sz w:val="22"/>
              <w:szCs w:val="24"/>
              <w:lang w:val="en-US"/>
            </w:rPr>
            <w:delText xml:space="preserve"> </w:delText>
          </w:r>
        </w:del>
      </w:ins>
      <w:del w:id="458" w:author="EPH" w:date="2022-06-12T12:47:00Z">
        <w:r w:rsidR="00CA3D10" w:rsidRPr="00E64489" w:rsidDel="00E64489">
          <w:rPr>
            <w:i/>
            <w:sz w:val="24"/>
            <w:szCs w:val="24"/>
            <w:lang w:val="en-US"/>
            <w:rPrChange w:id="459" w:author="EPH" w:date="2022-06-12T12:47:00Z">
              <w:rPr>
                <w:i/>
                <w:szCs w:val="24"/>
                <w:lang w:val="en-US"/>
              </w:rPr>
            </w:rPrChange>
          </w:rPr>
          <w:delText>:</w:delText>
        </w:r>
        <w:r w:rsidR="00CA3D10" w:rsidRPr="00E64489" w:rsidDel="00E64489">
          <w:rPr>
            <w:sz w:val="24"/>
            <w:szCs w:val="24"/>
            <w:lang w:val="en-US"/>
            <w:rPrChange w:id="460" w:author="EPH" w:date="2022-06-12T12:47:00Z">
              <w:rPr>
                <w:szCs w:val="24"/>
                <w:lang w:val="en-US"/>
              </w:rPr>
            </w:rPrChange>
          </w:rPr>
          <w:delText xml:space="preserve"> </w:delText>
        </w:r>
      </w:del>
      <w:r w:rsidR="00CA3D10" w:rsidRPr="00E64489">
        <w:rPr>
          <w:sz w:val="24"/>
          <w:szCs w:val="24"/>
          <w:lang w:val="en-US"/>
          <w:rPrChange w:id="461" w:author="EPH" w:date="2022-06-12T12:47:00Z">
            <w:rPr>
              <w:szCs w:val="24"/>
              <w:lang w:val="en-US"/>
            </w:rPr>
          </w:rPrChange>
        </w:rPr>
        <w:t xml:space="preserve">Calculate </w:t>
      </w:r>
      <w:r w:rsidR="00800CED">
        <w:rPr>
          <w:noProof/>
          <w:position w:val="-12"/>
          <w:sz w:val="24"/>
          <w:szCs w:val="24"/>
          <w:lang w:val="en-US"/>
        </w:rPr>
        <w:pict w14:anchorId="56F6A51B">
          <v:shape id="_x0000_i1053" type="#_x0000_t75" alt="" style="width:19.15pt;height:19.15pt;mso-width-percent:0;mso-height-percent:0;mso-width-percent:0;mso-height-percent:0">
            <v:imagedata r:id="rId37" o:title=""/>
          </v:shape>
        </w:pict>
      </w:r>
      <w:r w:rsidR="00CA3D10" w:rsidRPr="00E64489">
        <w:rPr>
          <w:sz w:val="24"/>
          <w:szCs w:val="24"/>
          <w:lang w:val="en-US"/>
          <w:rPrChange w:id="462" w:author="EPH" w:date="2022-06-12T12:47:00Z">
            <w:rPr>
              <w:szCs w:val="24"/>
              <w:lang w:val="en-US"/>
            </w:rPr>
          </w:rPrChange>
        </w:rPr>
        <w:t xml:space="preserve"> for each bootstrap sample drawn in stage 3.</w:t>
      </w:r>
    </w:p>
    <w:p w14:paraId="0634478C" w14:textId="7CEAE5EA" w:rsidR="00CA3D10" w:rsidRPr="00BE10A4" w:rsidRDefault="00E64489">
      <w:pPr>
        <w:pStyle w:val="Style7"/>
        <w:autoSpaceDE w:val="0"/>
        <w:autoSpaceDN w:val="0"/>
        <w:adjustRightInd w:val="0"/>
        <w:spacing w:line="480" w:lineRule="auto"/>
        <w:ind w:firstLine="720"/>
        <w:rPr>
          <w:rFonts w:cs="Times New Roman"/>
          <w:lang w:val="en-US"/>
        </w:rPr>
      </w:pPr>
      <w:ins w:id="463" w:author="EPH" w:date="2022-06-12T12:47:00Z">
        <w:del w:id="464" w:author="Lou Bruno" w:date="2022-06-18T14:11:00Z">
          <w:r w:rsidDel="009F4A3E">
            <w:rPr>
              <w:i/>
              <w:lang w:val="en-US"/>
            </w:rPr>
            <w:delText>&lt;h4&gt;</w:delText>
          </w:r>
        </w:del>
      </w:ins>
      <w:r w:rsidR="00CA3D10" w:rsidRPr="00BE10A4">
        <w:rPr>
          <w:rFonts w:cs="Times New Roman"/>
          <w:i/>
          <w:lang w:val="en-US"/>
        </w:rPr>
        <w:t>Stage 5</w:t>
      </w:r>
      <w:ins w:id="465" w:author="EPH" w:date="2022-06-12T12:47:00Z">
        <w:r>
          <w:rPr>
            <w:iCs/>
            <w:lang w:val="en-US"/>
          </w:rPr>
          <w:t>.</w:t>
        </w:r>
        <w:del w:id="466" w:author="Lou Bruno" w:date="2022-06-18T14:11:00Z">
          <w:r w:rsidDel="009F4A3E">
            <w:rPr>
              <w:iCs/>
              <w:lang w:val="en-US"/>
            </w:rPr>
            <w:delText>&lt;bt&gt;</w:delText>
          </w:r>
        </w:del>
        <w:r w:rsidRPr="008C1929">
          <w:rPr>
            <w:iCs/>
            <w:lang w:val="en-US"/>
          </w:rPr>
          <w:t xml:space="preserve"> </w:t>
        </w:r>
      </w:ins>
      <w:del w:id="467" w:author="EPH" w:date="2022-06-12T12:47:00Z">
        <w:r w:rsidR="00CA3D10" w:rsidRPr="00BE10A4" w:rsidDel="00E64489">
          <w:rPr>
            <w:rFonts w:cs="Times New Roman"/>
            <w:i/>
            <w:lang w:val="en-US"/>
          </w:rPr>
          <w:delText>:</w:delText>
        </w:r>
        <w:r w:rsidR="00CA3D10" w:rsidRPr="00BE10A4" w:rsidDel="00E64489">
          <w:rPr>
            <w:rFonts w:cs="Times New Roman"/>
            <w:lang w:val="en-US"/>
          </w:rPr>
          <w:delText xml:space="preserve"> </w:delText>
        </w:r>
      </w:del>
      <w:r w:rsidR="00CA3D10" w:rsidRPr="00BE10A4">
        <w:rPr>
          <w:rFonts w:cs="Times New Roman"/>
          <w:lang w:val="en-US"/>
        </w:rPr>
        <w:t xml:space="preserve">Calculate the </w:t>
      </w:r>
      <w:r w:rsidR="00800CED">
        <w:rPr>
          <w:rFonts w:cs="Times New Roman"/>
          <w:noProof/>
          <w:position w:val="-14"/>
          <w:lang w:val="en-US"/>
        </w:rPr>
        <w:pict w14:anchorId="24664467">
          <v:shape id="_x0000_i1054" type="#_x0000_t75" alt="" style="width:1in;height:20.7pt;mso-width-percent:0;mso-height-percent:0;mso-width-percent:0;mso-height-percent:0">
            <v:imagedata r:id="rId38" o:title=""/>
          </v:shape>
        </w:pict>
      </w:r>
      <w:r w:rsidR="00CA3D10" w:rsidRPr="00BE10A4">
        <w:rPr>
          <w:rFonts w:cs="Times New Roman"/>
          <w:lang w:val="en-US"/>
        </w:rPr>
        <w:t xml:space="preserve"> with </w:t>
      </w:r>
      <w:r w:rsidR="00CA3D10" w:rsidRPr="00BE10A4">
        <w:rPr>
          <w:rFonts w:cs="Times New Roman"/>
          <w:i/>
          <w:lang w:val="en-US"/>
        </w:rPr>
        <w:t>B</w:t>
      </w:r>
      <w:r w:rsidR="00CA3D10" w:rsidRPr="00BE10A4">
        <w:rPr>
          <w:rFonts w:cs="Times New Roman"/>
          <w:lang w:val="en-US"/>
        </w:rPr>
        <w:t xml:space="preserve"> = 9,999. If a hypothesis test is desired, the null hypothesis can be rejected if ρ</w:t>
      </w:r>
      <w:r w:rsidR="00CA3D10" w:rsidRPr="00BE10A4">
        <w:rPr>
          <w:rFonts w:cs="Times New Roman"/>
          <w:vertAlign w:val="subscript"/>
          <w:lang w:val="en-US"/>
        </w:rPr>
        <w:t>null</w:t>
      </w:r>
      <w:r w:rsidR="00CA3D10" w:rsidRPr="00BE10A4">
        <w:rPr>
          <w:rFonts w:cs="Times New Roman"/>
          <w:lang w:val="en-US"/>
        </w:rPr>
        <w:t xml:space="preserve"> falls outside of the CI. As before, the standard error is the standard deviation of the </w:t>
      </w:r>
      <w:r w:rsidR="00CA3D10" w:rsidRPr="00BE10A4">
        <w:rPr>
          <w:rFonts w:cs="Times New Roman"/>
          <w:i/>
          <w:lang w:val="en-US"/>
        </w:rPr>
        <w:t>B</w:t>
      </w:r>
      <w:r w:rsidR="00CA3D10" w:rsidRPr="00BE10A4">
        <w:rPr>
          <w:rFonts w:cs="Times New Roman"/>
          <w:lang w:val="en-US"/>
        </w:rPr>
        <w:t xml:space="preserve"> statistics in the bootstrap distribution.</w:t>
      </w:r>
      <w:ins w:id="468" w:author="Lou Bruno" w:date="2022-06-18T14:11:00Z">
        <w:r w:rsidR="009F4A3E">
          <w:rPr>
            <w:rFonts w:cs="Times New Roman"/>
            <w:lang w:val="en-US"/>
          </w:rPr>
          <w:t>&lt;/nl&gt;</w:t>
        </w:r>
      </w:ins>
    </w:p>
    <w:p w14:paraId="1EA97045" w14:textId="6DFED117" w:rsidR="00CA3D10" w:rsidRPr="00BE10A4" w:rsidDel="00D50C69" w:rsidRDefault="00D50C69">
      <w:pPr>
        <w:pStyle w:val="Heading2"/>
        <w:rPr>
          <w:del w:id="469" w:author="EPH" w:date="2022-06-12T12:58:00Z"/>
        </w:rPr>
        <w:pPrChange w:id="470" w:author="EPH" w:date="2022-06-12T12:59:00Z">
          <w:pPr>
            <w:autoSpaceDE w:val="0"/>
            <w:autoSpaceDN w:val="0"/>
            <w:adjustRightInd w:val="0"/>
            <w:spacing w:line="480" w:lineRule="auto"/>
            <w:jc w:val="center"/>
          </w:pPr>
        </w:pPrChange>
      </w:pPr>
      <w:ins w:id="471" w:author="EPH" w:date="2022-06-12T12:59:00Z">
        <w:r>
          <w:t>&lt;h2&gt;</w:t>
        </w:r>
      </w:ins>
      <w:del w:id="472" w:author="EPH" w:date="2022-06-12T12:58:00Z">
        <w:r w:rsidR="00CA3D10" w:rsidRPr="00BE10A4" w:rsidDel="00D50C69">
          <w:delText>Figure 2 here</w:delText>
        </w:r>
      </w:del>
    </w:p>
    <w:p w14:paraId="6544D98F" w14:textId="77777777" w:rsidR="00CA3D10" w:rsidRPr="00BE10A4" w:rsidRDefault="00CA3D10">
      <w:pPr>
        <w:pStyle w:val="Heading2"/>
        <w:pPrChange w:id="473" w:author="EPH" w:date="2022-06-12T12:59:00Z">
          <w:pPr>
            <w:autoSpaceDE w:val="0"/>
            <w:autoSpaceDN w:val="0"/>
            <w:adjustRightInd w:val="0"/>
            <w:spacing w:line="480" w:lineRule="auto"/>
            <w:ind w:firstLine="720"/>
          </w:pPr>
        </w:pPrChange>
      </w:pPr>
      <w:r w:rsidRPr="00BE10A4">
        <w:t>Univariate Sampling Bootstrap</w:t>
      </w:r>
    </w:p>
    <w:p w14:paraId="6E0F7F4C" w14:textId="677E3C1C" w:rsidR="00D50C69" w:rsidRDefault="00D50C69">
      <w:pPr>
        <w:pStyle w:val="Heading3"/>
        <w:rPr>
          <w:ins w:id="474" w:author="EPH" w:date="2022-06-12T12:59:00Z"/>
        </w:rPr>
        <w:pPrChange w:id="475" w:author="EPH" w:date="2022-06-12T12:59:00Z">
          <w:pPr>
            <w:pStyle w:val="Style7"/>
            <w:autoSpaceDE w:val="0"/>
            <w:autoSpaceDN w:val="0"/>
            <w:adjustRightInd w:val="0"/>
            <w:spacing w:line="480" w:lineRule="auto"/>
            <w:ind w:firstLine="720"/>
          </w:pPr>
        </w:pPrChange>
      </w:pPr>
      <w:ins w:id="476" w:author="EPH" w:date="2022-06-12T12:59:00Z">
        <w:r>
          <w:t>&lt;h3&gt;</w:t>
        </w:r>
      </w:ins>
      <w:r w:rsidR="00CA3D10" w:rsidRPr="00BE10A4">
        <w:t xml:space="preserve">Example 2b: </w:t>
      </w:r>
      <m:oMath>
        <m:sSub>
          <m:sSubPr>
            <m:ctrlPr>
              <w:ins w:id="477" w:author="EPH" w:date="2022-06-13T10:24:00Z">
                <w:rPr>
                  <w:rFonts w:ascii="Cambria Math" w:hAnsi="Cambria Math"/>
                  <w:color w:val="000000" w:themeColor="text1"/>
                </w:rPr>
              </w:ins>
            </m:ctrlPr>
          </m:sSubPr>
          <m:e>
            <m:acc>
              <m:accPr>
                <m:ctrlPr>
                  <w:ins w:id="478" w:author="EPH" w:date="2022-06-13T10:24:00Z">
                    <w:rPr>
                      <w:rFonts w:ascii="Cambria Math" w:hAnsi="Cambria Math"/>
                      <w:color w:val="000000" w:themeColor="text1"/>
                    </w:rPr>
                  </w:ins>
                </m:ctrlPr>
              </m:accPr>
              <m:e>
                <m:r>
                  <w:rPr>
                    <w:rFonts w:ascii="Cambria Math" w:hAnsi="Cambria Math"/>
                    <w:color w:val="000000" w:themeColor="text1"/>
                    <w:sz w:val="24"/>
                  </w:rPr>
                  <m:t>F</m:t>
                </m:r>
              </m:e>
            </m:acc>
          </m:e>
          <m:sub>
            <m:r>
              <m:rPr>
                <m:sty m:val="bi"/>
              </m:rPr>
              <w:rPr>
                <w:rFonts w:ascii="Cambria Math" w:hAnsi="Cambria Math"/>
                <w:color w:val="000000" w:themeColor="text1"/>
                <w:sz w:val="24"/>
              </w:rPr>
              <m:t>Null</m:t>
            </m:r>
          </m:sub>
        </m:sSub>
      </m:oMath>
      <w:r w:rsidR="00CA3D10" w:rsidRPr="00BE10A4">
        <w:t xml:space="preserve"> for a </w:t>
      </w:r>
      <w:r w:rsidRPr="00BE10A4">
        <w:t>Correlation</w:t>
      </w:r>
      <w:del w:id="479" w:author="EPH" w:date="2022-06-12T12:59:00Z">
        <w:r w:rsidR="00CA3D10" w:rsidRPr="00BE10A4" w:rsidDel="00D50C69">
          <w:delText xml:space="preserve">. </w:delText>
        </w:r>
      </w:del>
    </w:p>
    <w:p w14:paraId="1D5B42A1" w14:textId="3CD4BEBC" w:rsidR="00CA3D10" w:rsidRDefault="00D50C69">
      <w:pPr>
        <w:pStyle w:val="Style7"/>
        <w:autoSpaceDE w:val="0"/>
        <w:autoSpaceDN w:val="0"/>
        <w:adjustRightInd w:val="0"/>
        <w:spacing w:line="480" w:lineRule="auto"/>
        <w:ind w:firstLine="720"/>
        <w:rPr>
          <w:ins w:id="480" w:author="EPH" w:date="2022-06-12T13:01:00Z"/>
          <w:rFonts w:cs="Times New Roman"/>
          <w:lang w:val="en-US"/>
        </w:rPr>
      </w:pPr>
      <w:ins w:id="481" w:author="EPH" w:date="2022-06-12T12:59:00Z">
        <w:r>
          <w:rPr>
            <w:rFonts w:cs="Times New Roman"/>
            <w:b/>
            <w:lang w:val="en-US"/>
          </w:rPr>
          <w:t>&lt;bt&gt;</w:t>
        </w:r>
      </w:ins>
      <w:r w:rsidR="00CA3D10" w:rsidRPr="00BE10A4">
        <w:rPr>
          <w:rFonts w:cs="Times New Roman"/>
          <w:lang w:val="en-US"/>
        </w:rPr>
        <w:t xml:space="preserve">As early as 1935, </w:t>
      </w:r>
      <w:r w:rsidR="00CA3D10" w:rsidRPr="00BE10A4">
        <w:rPr>
          <w:lang w:val="en-US"/>
        </w:rPr>
        <w:t>Fisher (1970)</w:t>
      </w:r>
      <w:r w:rsidR="00CA3D10" w:rsidRPr="00BE10A4">
        <w:rPr>
          <w:rFonts w:cs="Times New Roman"/>
          <w:lang w:val="en-US"/>
        </w:rPr>
        <w:t xml:space="preserve"> developed a resampling method, called the </w:t>
      </w:r>
      <w:r w:rsidR="00CA3D10" w:rsidRPr="00BE10A4">
        <w:rPr>
          <w:rFonts w:cs="Times New Roman"/>
          <w:i/>
          <w:lang w:val="en-US"/>
        </w:rPr>
        <w:t>permutation test</w:t>
      </w:r>
      <w:r w:rsidR="00CA3D10" w:rsidRPr="00BE10A4">
        <w:rPr>
          <w:rFonts w:cs="Times New Roman"/>
          <w:lang w:val="en-US"/>
        </w:rPr>
        <w:t xml:space="preserve"> or the </w:t>
      </w:r>
      <w:r w:rsidR="00CA3D10" w:rsidRPr="00BE10A4">
        <w:rPr>
          <w:rFonts w:cs="Times New Roman"/>
          <w:i/>
          <w:lang w:val="en-US"/>
        </w:rPr>
        <w:t>randomization test</w:t>
      </w:r>
      <w:r w:rsidR="00CA3D10" w:rsidRPr="00BE10A4">
        <w:rPr>
          <w:rFonts w:cs="Times New Roman"/>
          <w:lang w:val="en-US"/>
        </w:rPr>
        <w:t xml:space="preserve">. It is very similar to the bootstrap, except that it samples from the sampling frame </w:t>
      </w:r>
      <w:r w:rsidR="00CA3D10" w:rsidRPr="00BE10A4">
        <w:rPr>
          <w:rFonts w:cs="Times New Roman"/>
          <w:i/>
          <w:lang w:val="en-US"/>
        </w:rPr>
        <w:t>without replacement</w:t>
      </w:r>
      <w:r w:rsidR="00CA3D10" w:rsidRPr="00BE10A4">
        <w:rPr>
          <w:rFonts w:cs="Times New Roman"/>
          <w:lang w:val="en-US"/>
        </w:rPr>
        <w:t>.</w:t>
      </w:r>
      <w:ins w:id="482" w:author="EPH" w:date="2022-06-12T13:00:00Z">
        <w:r>
          <w:rPr>
            <w:rFonts w:cs="Times New Roman"/>
            <w:lang w:val="en-US"/>
          </w:rPr>
          <w:t>&lt;fnc&gt;</w:t>
        </w:r>
      </w:ins>
      <w:r w:rsidR="00CA3D10" w:rsidRPr="00D50C69">
        <w:rPr>
          <w:rFonts w:cs="Times New Roman"/>
          <w:highlight w:val="yellow"/>
          <w:vertAlign w:val="superscript"/>
          <w:lang w:val="en-US"/>
          <w:rPrChange w:id="483" w:author="EPH" w:date="2022-06-12T13:01:00Z">
            <w:rPr>
              <w:rFonts w:cs="Times New Roman"/>
              <w:vertAlign w:val="superscript"/>
              <w:lang w:val="en-US"/>
            </w:rPr>
          </w:rPrChange>
        </w:rPr>
        <w:t>6</w:t>
      </w:r>
      <w:r w:rsidR="00CA3D10" w:rsidRPr="00BE10A4">
        <w:rPr>
          <w:rFonts w:cs="Times New Roman"/>
          <w:lang w:val="en-US"/>
        </w:rPr>
        <w:t xml:space="preserve"> Fisher did not intend to estimate the standard error but rather to calculate the </w:t>
      </w:r>
      <w:r w:rsidR="00CA3D10" w:rsidRPr="00BE10A4">
        <w:rPr>
          <w:rFonts w:cs="Times New Roman"/>
          <w:i/>
          <w:lang w:val="en-US"/>
        </w:rPr>
        <w:t>p</w:t>
      </w:r>
      <w:r w:rsidR="00CA3D10" w:rsidRPr="00BE10A4">
        <w:rPr>
          <w:rFonts w:cs="Times New Roman"/>
          <w:lang w:val="en-US"/>
        </w:rPr>
        <w:t xml:space="preserve"> value of a null hypothesis, which is achieved by constructing a sampling frame that represents the null hypothesis.</w:t>
      </w:r>
    </w:p>
    <w:p w14:paraId="7B5D6F3B" w14:textId="77777777" w:rsidR="00D50C69" w:rsidRPr="00BE10A4" w:rsidRDefault="00D50C69" w:rsidP="00D50C69">
      <w:pPr>
        <w:pStyle w:val="FootnoteText"/>
        <w:autoSpaceDE w:val="0"/>
        <w:autoSpaceDN w:val="0"/>
        <w:adjustRightInd w:val="0"/>
        <w:jc w:val="both"/>
        <w:rPr>
          <w:ins w:id="484" w:author="EPH" w:date="2022-06-12T13:01:00Z"/>
          <w:szCs w:val="24"/>
        </w:rPr>
      </w:pPr>
      <w:ins w:id="485" w:author="EPH" w:date="2022-06-12T13:01:00Z">
        <w:r>
          <w:rPr>
            <w:lang w:eastAsia="en-IN"/>
          </w:rPr>
          <w:t>&lt;fn&gt;</w:t>
        </w:r>
        <w:r w:rsidRPr="00D50C69">
          <w:rPr>
            <w:szCs w:val="24"/>
            <w:highlight w:val="yellow"/>
            <w:vertAlign w:val="superscript"/>
            <w:rPrChange w:id="486" w:author="EPH" w:date="2022-06-12T13:01:00Z">
              <w:rPr>
                <w:szCs w:val="24"/>
                <w:vertAlign w:val="superscript"/>
              </w:rPr>
            </w:rPrChange>
          </w:rPr>
          <w:t>6</w:t>
        </w:r>
        <w:r w:rsidRPr="00BE10A4">
          <w:rPr>
            <w:szCs w:val="24"/>
          </w:rPr>
          <w:t>“[The bootstrap] was designed to extend the virtues of permutation testing” (</w:t>
        </w:r>
        <w:r w:rsidRPr="00BE10A4">
          <w:t>Efron &amp; Tibshirani, 1993</w:t>
        </w:r>
        <w:r w:rsidRPr="00BE10A4">
          <w:rPr>
            <w:szCs w:val="24"/>
          </w:rPr>
          <w:t>, p. 218).</w:t>
        </w:r>
      </w:ins>
    </w:p>
    <w:p w14:paraId="48A5FA61" w14:textId="5CC89C40" w:rsidR="00D50C69" w:rsidRPr="00227191" w:rsidRDefault="00D50C69">
      <w:pPr>
        <w:pPrChange w:id="487" w:author="EPH" w:date="2022-06-12T13:01:00Z">
          <w:pPr>
            <w:pStyle w:val="Style7"/>
            <w:autoSpaceDE w:val="0"/>
            <w:autoSpaceDN w:val="0"/>
            <w:adjustRightInd w:val="0"/>
            <w:spacing w:line="480" w:lineRule="auto"/>
            <w:ind w:firstLine="720"/>
          </w:pPr>
        </w:pPrChange>
      </w:pPr>
      <w:ins w:id="488" w:author="EPH" w:date="2022-06-12T13:01:00Z">
        <w:r>
          <w:rPr>
            <w:lang w:eastAsia="en-IN"/>
          </w:rPr>
          <w:lastRenderedPageBreak/>
          <w:t>&lt;bt&gt;</w:t>
        </w:r>
      </w:ins>
    </w:p>
    <w:p w14:paraId="5117E1BF" w14:textId="5398D721"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In the case of a bivariate correlation, suppose the null hypothesis states that </w:t>
      </w:r>
      <w:r w:rsidRPr="00BE10A4">
        <w:rPr>
          <w:rFonts w:cs="Times New Roman"/>
          <w:i/>
          <w:lang w:val="en-US"/>
        </w:rPr>
        <w:t>X</w:t>
      </w:r>
      <w:r w:rsidRPr="00BE10A4">
        <w:rPr>
          <w:rFonts w:cs="Times New Roman"/>
          <w:lang w:val="en-US"/>
        </w:rPr>
        <w:t xml:space="preserve"> and </w:t>
      </w:r>
      <w:r w:rsidRPr="00BE10A4">
        <w:rPr>
          <w:rFonts w:cs="Times New Roman"/>
          <w:i/>
          <w:lang w:val="en-US"/>
        </w:rPr>
        <w:t>Y</w:t>
      </w:r>
      <w:r w:rsidRPr="00BE10A4">
        <w:rPr>
          <w:rFonts w:cs="Times New Roman"/>
          <w:lang w:val="en-US"/>
        </w:rPr>
        <w:t xml:space="preserve"> are linearly independent in the population. An interesting special case of linear independence (</w:t>
      </w:r>
      <w:r w:rsidRPr="00BE10A4">
        <w:rPr>
          <w:lang w:val="en-US"/>
        </w:rPr>
        <w:t>Rodgers</w:t>
      </w:r>
      <w:del w:id="489" w:author="EPH" w:date="2022-06-12T13:13:00Z">
        <w:r w:rsidRPr="00BE10A4" w:rsidDel="001125CB">
          <w:rPr>
            <w:lang w:val="en-US"/>
          </w:rPr>
          <w:delText>, Nicewander, &amp; Toothaker</w:delText>
        </w:r>
      </w:del>
      <w:ins w:id="490" w:author="EPH" w:date="2022-06-12T13:13:00Z">
        <w:r w:rsidR="001125CB">
          <w:rPr>
            <w:lang w:val="en-US"/>
          </w:rPr>
          <w:t xml:space="preserve"> et al.</w:t>
        </w:r>
      </w:ins>
      <w:r w:rsidRPr="00BE10A4">
        <w:rPr>
          <w:lang w:val="en-US"/>
        </w:rPr>
        <w:t>, 1984</w:t>
      </w:r>
      <w:r w:rsidRPr="00BE10A4">
        <w:rPr>
          <w:rFonts w:cs="Times New Roman"/>
          <w:lang w:val="en-US"/>
        </w:rPr>
        <w:t>) that is often tested is ρ</w:t>
      </w:r>
      <w:r w:rsidRPr="00BE10A4">
        <w:rPr>
          <w:rFonts w:cs="Times New Roman"/>
          <w:vertAlign w:val="subscript"/>
          <w:lang w:val="en-US"/>
        </w:rPr>
        <w:t>Null</w:t>
      </w:r>
      <w:r w:rsidRPr="00BE10A4">
        <w:rPr>
          <w:rFonts w:cs="Times New Roman"/>
          <w:lang w:val="en-US"/>
        </w:rPr>
        <w:t xml:space="preserve"> = 0. One approach is to conceptualize this as “every value of </w:t>
      </w:r>
      <w:r w:rsidRPr="00BE10A4">
        <w:rPr>
          <w:rFonts w:cs="Times New Roman"/>
          <w:i/>
          <w:lang w:val="en-US"/>
        </w:rPr>
        <w:t>X</w:t>
      </w:r>
      <w:r w:rsidRPr="00BE10A4">
        <w:rPr>
          <w:rFonts w:cs="Times New Roman"/>
          <w:lang w:val="en-US"/>
        </w:rPr>
        <w:t xml:space="preserve"> has an equal chance of being associated with any value of </w:t>
      </w:r>
      <w:r w:rsidRPr="00BE10A4">
        <w:rPr>
          <w:rFonts w:cs="Times New Roman"/>
          <w:i/>
          <w:lang w:val="en-US"/>
        </w:rPr>
        <w:t>Y</w:t>
      </w:r>
      <w:r w:rsidRPr="00BE10A4">
        <w:rPr>
          <w:rFonts w:cs="Times New Roman"/>
          <w:lang w:val="en-US"/>
        </w:rPr>
        <w:t xml:space="preserve">.” To reﬂect </w:t>
      </w:r>
      <w:r w:rsidR="00800CED">
        <w:rPr>
          <w:rFonts w:cs="Times New Roman"/>
          <w:noProof/>
          <w:position w:val="-12"/>
          <w:lang w:val="en-US"/>
        </w:rPr>
        <w:pict w14:anchorId="3FC7118F">
          <v:shape id="_x0000_i1055" type="#_x0000_t75" alt="" style="width:23pt;height:20.7pt;mso-width-percent:0;mso-height-percent:0;mso-width-percent:0;mso-height-percent:0">
            <v:imagedata r:id="rId39" o:title=""/>
          </v:shape>
        </w:pict>
      </w:r>
      <w:r w:rsidRPr="00BE10A4">
        <w:rPr>
          <w:rFonts w:cs="Times New Roman"/>
          <w:lang w:val="en-US"/>
        </w:rPr>
        <w:t xml:space="preserve">, the sampling frame enumerates all possible </w:t>
      </w:r>
      <w:r w:rsidRPr="00BE10A4">
        <w:rPr>
          <w:rFonts w:cs="Times New Roman"/>
          <w:i/>
          <w:lang w:val="en-US"/>
        </w:rPr>
        <w:t>X</w:t>
      </w:r>
      <w:r w:rsidRPr="00BE10A4">
        <w:rPr>
          <w:rFonts w:cs="Times New Roman"/>
          <w:lang w:val="en-US"/>
        </w:rPr>
        <w:t xml:space="preserve"> and </w:t>
      </w:r>
      <w:r w:rsidRPr="00BE10A4">
        <w:rPr>
          <w:rFonts w:cs="Times New Roman"/>
          <w:i/>
          <w:lang w:val="en-US"/>
        </w:rPr>
        <w:t>Y</w:t>
      </w:r>
      <w:r w:rsidRPr="00BE10A4">
        <w:rPr>
          <w:rFonts w:cs="Times New Roman"/>
          <w:lang w:val="en-US"/>
        </w:rPr>
        <w:t xml:space="preserve"> pairs—creating a sampling frame with </w:t>
      </w:r>
      <w:r w:rsidRPr="00BE10A4">
        <w:rPr>
          <w:rFonts w:cs="Times New Roman"/>
          <w:i/>
          <w:lang w:val="en-US"/>
        </w:rPr>
        <w:t>N</w:t>
      </w:r>
      <w:r w:rsidRPr="00BE10A4">
        <w:rPr>
          <w:rFonts w:cs="Times New Roman"/>
          <w:vertAlign w:val="superscript"/>
          <w:lang w:val="en-US"/>
        </w:rPr>
        <w:t>2</w:t>
      </w:r>
      <w:r w:rsidRPr="00BE10A4">
        <w:rPr>
          <w:rFonts w:cs="Times New Roman"/>
          <w:lang w:val="en-US"/>
        </w:rPr>
        <w:t xml:space="preserve"> bivariate points (see </w:t>
      </w:r>
      <w:r w:rsidRPr="00BE10A4">
        <w:rPr>
          <w:lang w:val="en-US"/>
        </w:rPr>
        <w:t>Lee &amp; Rodgers, 1998</w:t>
      </w:r>
      <w:r w:rsidRPr="00BE10A4">
        <w:rPr>
          <w:rFonts w:cs="Times New Roman"/>
          <w:lang w:val="en-US"/>
        </w:rPr>
        <w:t xml:space="preserve">). Figure </w:t>
      </w:r>
      <w:ins w:id="491" w:author="EPH" w:date="2022-06-12T13:13:00Z">
        <w:r w:rsidR="001125CB">
          <w:rPr>
            <w:rFonts w:cs="Times New Roman"/>
            <w:lang w:val="en-US"/>
          </w:rPr>
          <w:t>&lt;fco&gt;</w:t>
        </w:r>
      </w:ins>
      <w:del w:id="492" w:author="EPH" w:date="2022-06-12T13:13:00Z">
        <w:r w:rsidRPr="00BE10A4" w:rsidDel="001125CB">
          <w:rPr>
            <w:rFonts w:cs="Times New Roman"/>
            <w:lang w:val="en-US"/>
          </w:rPr>
          <w:delText>??.</w:delText>
        </w:r>
      </w:del>
      <w:ins w:id="493" w:author="EPH" w:date="2022-06-12T13:13:00Z">
        <w:r w:rsidR="001125CB">
          <w:rPr>
            <w:rFonts w:cs="Times New Roman"/>
            <w:lang w:val="en-US"/>
          </w:rPr>
          <w:t>24</w:t>
        </w:r>
        <w:r w:rsidR="001125CB" w:rsidRPr="00BE10A4">
          <w:rPr>
            <w:rFonts w:cs="Times New Roman"/>
            <w:lang w:val="en-US"/>
          </w:rPr>
          <w:t>.</w:t>
        </w:r>
      </w:ins>
      <w:r w:rsidRPr="00BE10A4">
        <w:rPr>
          <w:rFonts w:cs="Times New Roman"/>
          <w:lang w:val="en-US"/>
        </w:rPr>
        <w:t>2 portrays the two different sampling approaches.</w:t>
      </w:r>
    </w:p>
    <w:p w14:paraId="1C3C2C43"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This procedure for bootstrapping </w:t>
      </w:r>
      <w:r w:rsidR="00800CED">
        <w:rPr>
          <w:rFonts w:cs="Times New Roman"/>
          <w:noProof/>
          <w:position w:val="-12"/>
          <w:lang w:val="en-US"/>
        </w:rPr>
        <w:pict w14:anchorId="555C0004">
          <v:shape id="_x0000_i1056" type="#_x0000_t75" alt="" style="width:23pt;height:20.7pt;mso-width-percent:0;mso-height-percent:0;mso-width-percent:0;mso-height-percent:0">
            <v:imagedata r:id="rId40" o:title=""/>
          </v:shape>
        </w:pict>
      </w:r>
      <w:r w:rsidRPr="00BE10A4">
        <w:rPr>
          <w:rFonts w:cs="Times New Roman"/>
          <w:lang w:val="en-US"/>
        </w:rPr>
        <w:t xml:space="preserve"> resembles Example 2a, with three exceptions. First, the sampling frame has </w:t>
      </w:r>
      <w:r w:rsidRPr="00BE10A4">
        <w:rPr>
          <w:rFonts w:cs="Times New Roman"/>
          <w:i/>
          <w:lang w:val="en-US"/>
        </w:rPr>
        <w:t>N</w:t>
      </w:r>
      <w:r w:rsidRPr="00BE10A4">
        <w:rPr>
          <w:rFonts w:cs="Times New Roman"/>
          <w:vertAlign w:val="superscript"/>
          <w:lang w:val="en-US"/>
        </w:rPr>
        <w:t>2</w:t>
      </w:r>
      <w:r w:rsidRPr="00BE10A4">
        <w:rPr>
          <w:rFonts w:cs="Times New Roman"/>
          <w:lang w:val="en-US"/>
        </w:rPr>
        <w:t xml:space="preserve"> points instead of </w:t>
      </w:r>
      <w:r w:rsidRPr="00BE10A4">
        <w:rPr>
          <w:rFonts w:cs="Times New Roman"/>
          <w:i/>
          <w:lang w:val="en-US"/>
        </w:rPr>
        <w:t>N</w:t>
      </w:r>
      <w:r w:rsidRPr="00BE10A4">
        <w:rPr>
          <w:rFonts w:cs="Times New Roman"/>
          <w:lang w:val="en-US"/>
        </w:rPr>
        <w:t>. Second, each of these points has a 1/</w:t>
      </w:r>
      <w:r w:rsidRPr="00BE10A4">
        <w:rPr>
          <w:rFonts w:cs="Times New Roman"/>
          <w:i/>
          <w:lang w:val="en-US"/>
        </w:rPr>
        <w:t>N</w:t>
      </w:r>
      <w:r w:rsidRPr="00BE10A4">
        <w:rPr>
          <w:rFonts w:cs="Times New Roman"/>
          <w:vertAlign w:val="superscript"/>
          <w:lang w:val="en-US"/>
        </w:rPr>
        <w:t>2</w:t>
      </w:r>
      <w:r w:rsidRPr="00BE10A4">
        <w:rPr>
          <w:rFonts w:cs="Times New Roman"/>
          <w:lang w:val="en-US"/>
        </w:rPr>
        <w:t xml:space="preserve"> probability of being selected on each draw, instead of 1/</w:t>
      </w:r>
      <w:r w:rsidRPr="00BE10A4">
        <w:rPr>
          <w:rFonts w:cs="Times New Roman"/>
          <w:i/>
          <w:lang w:val="en-US"/>
        </w:rPr>
        <w:t>N</w:t>
      </w:r>
      <w:r w:rsidRPr="00BE10A4">
        <w:rPr>
          <w:rFonts w:cs="Times New Roman"/>
          <w:lang w:val="en-US"/>
        </w:rPr>
        <w:t xml:space="preserve">. Finally, a hypothesis is tested by comparing </w:t>
      </w:r>
      <w:r w:rsidRPr="00BE10A4">
        <w:rPr>
          <w:rFonts w:cs="Times New Roman"/>
          <w:i/>
          <w:lang w:val="en-US"/>
        </w:rPr>
        <w:t>r</w:t>
      </w:r>
      <w:r w:rsidRPr="00BE10A4">
        <w:rPr>
          <w:rFonts w:cs="Times New Roman"/>
          <w:vertAlign w:val="subscript"/>
          <w:lang w:val="en-US"/>
        </w:rPr>
        <w:t>Obs</w:t>
      </w:r>
      <w:r w:rsidRPr="00BE10A4">
        <w:rPr>
          <w:rFonts w:cs="Times New Roman"/>
          <w:lang w:val="en-US"/>
        </w:rPr>
        <w:t xml:space="preserve"> with the CI, instead of comparing ρ</w:t>
      </w:r>
      <w:r w:rsidRPr="00BE10A4">
        <w:rPr>
          <w:rFonts w:cs="Times New Roman"/>
          <w:vertAlign w:val="subscript"/>
          <w:lang w:val="en-US"/>
        </w:rPr>
        <w:t>Null</w:t>
      </w:r>
      <w:r w:rsidRPr="00BE10A4">
        <w:rPr>
          <w:rFonts w:cs="Times New Roman"/>
          <w:lang w:val="en-US"/>
        </w:rPr>
        <w:t xml:space="preserve"> with the CI.</w:t>
      </w:r>
    </w:p>
    <w:p w14:paraId="4B7AD1F1" w14:textId="2C0D4ABD" w:rsidR="00CA3D10" w:rsidRPr="00BE10A4" w:rsidRDefault="00CA3D10">
      <w:pPr>
        <w:pStyle w:val="Style7"/>
        <w:autoSpaceDE w:val="0"/>
        <w:autoSpaceDN w:val="0"/>
        <w:adjustRightInd w:val="0"/>
        <w:spacing w:line="480" w:lineRule="auto"/>
        <w:ind w:firstLine="720"/>
        <w:rPr>
          <w:rFonts w:cs="Times New Roman"/>
          <w:lang w:val="en-US"/>
        </w:rPr>
      </w:pPr>
      <w:del w:id="494" w:author="EPH" w:date="2022-06-12T13:14:00Z">
        <w:r w:rsidRPr="009F4A3E" w:rsidDel="001125CB">
          <w:rPr>
            <w:rFonts w:cs="Times New Roman"/>
            <w:lang w:val="en-US"/>
            <w:rPrChange w:id="495" w:author="Lou Bruno" w:date="2022-06-18T14:14:00Z">
              <w:rPr>
                <w:rFonts w:cs="Times New Roman"/>
                <w:i/>
                <w:lang w:val="en-US"/>
              </w:rPr>
            </w:rPrChange>
          </w:rPr>
          <w:delText>Stage 1:</w:delText>
        </w:r>
      </w:del>
      <w:ins w:id="496" w:author="EPH" w:date="2022-06-12T13:14:00Z">
        <w:r w:rsidR="001125CB" w:rsidRPr="009F4A3E">
          <w:rPr>
            <w:rFonts w:cs="Times New Roman"/>
            <w:lang w:val="en-US"/>
            <w:rPrChange w:id="497" w:author="Lou Bruno" w:date="2022-06-18T14:14:00Z">
              <w:rPr>
                <w:rFonts w:cs="Times New Roman"/>
                <w:i/>
                <w:lang w:val="en-US"/>
              </w:rPr>
            </w:rPrChange>
          </w:rPr>
          <w:t>&lt;</w:t>
        </w:r>
        <w:del w:id="498" w:author="Lou Bruno" w:date="2022-06-18T14:14:00Z">
          <w:r w:rsidR="001125CB" w:rsidRPr="009F4A3E" w:rsidDel="009F4A3E">
            <w:rPr>
              <w:rFonts w:cs="Times New Roman"/>
              <w:lang w:val="en-US"/>
              <w:rPrChange w:id="499" w:author="Lou Bruno" w:date="2022-06-18T14:14:00Z">
                <w:rPr>
                  <w:rFonts w:cs="Times New Roman"/>
                  <w:i/>
                  <w:lang w:val="en-US"/>
                </w:rPr>
              </w:rPrChange>
            </w:rPr>
            <w:delText>h4</w:delText>
          </w:r>
        </w:del>
      </w:ins>
      <w:ins w:id="500" w:author="Lou Bruno" w:date="2022-06-18T14:14:00Z">
        <w:r w:rsidR="009F4A3E" w:rsidRPr="009F4A3E">
          <w:rPr>
            <w:rFonts w:cs="Times New Roman"/>
            <w:lang w:val="en-US"/>
            <w:rPrChange w:id="501" w:author="Lou Bruno" w:date="2022-06-18T14:14:00Z">
              <w:rPr>
                <w:rFonts w:cs="Times New Roman"/>
                <w:i/>
                <w:lang w:val="en-US"/>
              </w:rPr>
            </w:rPrChange>
          </w:rPr>
          <w:t>nl</w:t>
        </w:r>
      </w:ins>
      <w:ins w:id="502" w:author="EPH" w:date="2022-06-12T13:14:00Z">
        <w:r w:rsidR="001125CB" w:rsidRPr="009F4A3E">
          <w:rPr>
            <w:rFonts w:cs="Times New Roman"/>
            <w:lang w:val="en-US"/>
            <w:rPrChange w:id="503" w:author="Lou Bruno" w:date="2022-06-18T14:14:00Z">
              <w:rPr>
                <w:rFonts w:cs="Times New Roman"/>
                <w:i/>
                <w:lang w:val="en-US"/>
              </w:rPr>
            </w:rPrChange>
          </w:rPr>
          <w:t>&gt;</w:t>
        </w:r>
        <w:r w:rsidR="001125CB">
          <w:rPr>
            <w:rFonts w:cs="Times New Roman"/>
            <w:i/>
            <w:lang w:val="en-US"/>
          </w:rPr>
          <w:t>Stage 1.</w:t>
        </w:r>
        <w:del w:id="504" w:author="Lou Bruno" w:date="2022-06-18T14:15:00Z">
          <w:r w:rsidR="001125CB" w:rsidDel="009F4A3E">
            <w:rPr>
              <w:rFonts w:cs="Times New Roman"/>
              <w:i/>
              <w:lang w:val="en-US"/>
            </w:rPr>
            <w:delText>&lt;bt&gt;</w:delText>
          </w:r>
        </w:del>
      </w:ins>
      <w:r w:rsidRPr="00BE10A4">
        <w:rPr>
          <w:rFonts w:cs="Times New Roman"/>
          <w:lang w:val="en-US"/>
        </w:rPr>
        <w:t xml:space="preserve"> Collect the sample and calculate </w:t>
      </w:r>
      <w:r w:rsidRPr="00BE10A4">
        <w:rPr>
          <w:rFonts w:cs="Times New Roman"/>
          <w:i/>
          <w:lang w:val="en-US"/>
        </w:rPr>
        <w:t>r</w:t>
      </w:r>
      <w:r w:rsidRPr="00BE10A4">
        <w:rPr>
          <w:rFonts w:cs="Times New Roman"/>
          <w:vertAlign w:val="subscript"/>
          <w:lang w:val="en-US"/>
        </w:rPr>
        <w:t>Obs</w:t>
      </w:r>
      <w:r w:rsidRPr="00BE10A4">
        <w:rPr>
          <w:rFonts w:cs="Times New Roman"/>
          <w:lang w:val="en-US"/>
        </w:rPr>
        <w:t xml:space="preserve"> from the </w:t>
      </w:r>
      <w:r w:rsidRPr="00BE10A4">
        <w:rPr>
          <w:rFonts w:cs="Times New Roman"/>
          <w:i/>
          <w:lang w:val="en-US"/>
        </w:rPr>
        <w:t>N</w:t>
      </w:r>
      <w:r w:rsidRPr="00BE10A4">
        <w:rPr>
          <w:rFonts w:cs="Times New Roman"/>
          <w:lang w:val="en-US"/>
        </w:rPr>
        <w:t xml:space="preserve"> data points (pairs of </w:t>
      </w:r>
      <w:r w:rsidR="004E7917" w:rsidRPr="00BE10A4">
        <w:rPr>
          <w:rFonts w:cs="Times New Roman"/>
          <w:i/>
          <w:lang w:val="en-US"/>
        </w:rPr>
        <w:t>X</w:t>
      </w:r>
      <w:r w:rsidR="004E7917" w:rsidRPr="00BE10A4">
        <w:rPr>
          <w:rFonts w:cs="Times New Roman"/>
          <w:lang w:val="en-US"/>
        </w:rPr>
        <w:t xml:space="preserve">, </w:t>
      </w:r>
      <w:r w:rsidR="004E7917" w:rsidRPr="00BE10A4">
        <w:rPr>
          <w:rFonts w:cs="Times New Roman"/>
          <w:i/>
          <w:lang w:val="en-US"/>
        </w:rPr>
        <w:t>Y</w:t>
      </w:r>
      <w:r w:rsidR="004E7917" w:rsidRPr="00BE10A4">
        <w:rPr>
          <w:rFonts w:cs="Times New Roman"/>
          <w:lang w:val="en-US"/>
        </w:rPr>
        <w:t xml:space="preserve"> </w:t>
      </w:r>
      <w:r w:rsidRPr="00BE10A4">
        <w:rPr>
          <w:rFonts w:cs="Times New Roman"/>
          <w:lang w:val="en-US"/>
        </w:rPr>
        <w:t>values).</w:t>
      </w:r>
    </w:p>
    <w:p w14:paraId="41D4EEF4" w14:textId="14F8FB65" w:rsidR="00CA3D10" w:rsidRPr="00BE10A4" w:rsidRDefault="00CA3D10">
      <w:pPr>
        <w:pStyle w:val="Style7"/>
        <w:autoSpaceDE w:val="0"/>
        <w:autoSpaceDN w:val="0"/>
        <w:adjustRightInd w:val="0"/>
        <w:spacing w:line="480" w:lineRule="auto"/>
        <w:ind w:firstLine="720"/>
        <w:rPr>
          <w:rFonts w:cs="Times New Roman"/>
          <w:lang w:val="en-US"/>
        </w:rPr>
      </w:pPr>
      <w:del w:id="505" w:author="EPH" w:date="2022-06-12T13:14:00Z">
        <w:r w:rsidRPr="00BE10A4" w:rsidDel="001125CB">
          <w:rPr>
            <w:rFonts w:cs="Times New Roman"/>
            <w:i/>
            <w:lang w:val="en-US"/>
          </w:rPr>
          <w:delText>Stage 2:</w:delText>
        </w:r>
      </w:del>
      <w:ins w:id="506" w:author="EPH" w:date="2022-06-12T13:14:00Z">
        <w:del w:id="507" w:author="Lou Bruno" w:date="2022-06-18T14:15:00Z">
          <w:r w:rsidR="001125CB" w:rsidDel="009F4A3E">
            <w:rPr>
              <w:rFonts w:cs="Times New Roman"/>
              <w:i/>
              <w:lang w:val="en-US"/>
            </w:rPr>
            <w:delText>&lt;h4&gt;</w:delText>
          </w:r>
        </w:del>
        <w:r w:rsidR="001125CB">
          <w:rPr>
            <w:rFonts w:cs="Times New Roman"/>
            <w:i/>
            <w:lang w:val="en-US"/>
          </w:rPr>
          <w:t>Stage 2.</w:t>
        </w:r>
      </w:ins>
      <w:ins w:id="508" w:author="Lou Bruno" w:date="2022-06-18T14:15:00Z">
        <w:r w:rsidR="009F4A3E">
          <w:rPr>
            <w:rFonts w:cs="Times New Roman"/>
            <w:lang w:val="en-US"/>
          </w:rPr>
          <w:t xml:space="preserve"> </w:t>
        </w:r>
      </w:ins>
      <w:ins w:id="509" w:author="EPH" w:date="2022-06-12T13:14:00Z">
        <w:del w:id="510" w:author="Lou Bruno" w:date="2022-06-18T14:15:00Z">
          <w:r w:rsidR="001125CB" w:rsidDel="009F4A3E">
            <w:rPr>
              <w:rFonts w:cs="Times New Roman"/>
              <w:i/>
              <w:lang w:val="en-US"/>
            </w:rPr>
            <w:delText>&lt;bt&gt;</w:delText>
          </w:r>
        </w:del>
      </w:ins>
      <w:del w:id="511" w:author="Lou Bruno" w:date="2022-06-18T14:15:00Z">
        <w:r w:rsidRPr="00BE10A4" w:rsidDel="009F4A3E">
          <w:rPr>
            <w:rFonts w:cs="Times New Roman"/>
            <w:lang w:val="en-US"/>
          </w:rPr>
          <w:delText xml:space="preserve"> </w:delText>
        </w:r>
      </w:del>
      <w:r w:rsidRPr="00BE10A4">
        <w:rPr>
          <w:rFonts w:cs="Times New Roman"/>
          <w:lang w:val="en-US"/>
        </w:rPr>
        <w:t xml:space="preserve">Prepare the univariate sampling frame by combining every </w:t>
      </w:r>
      <w:r w:rsidRPr="00BE10A4">
        <w:rPr>
          <w:rFonts w:cs="Times New Roman"/>
          <w:i/>
          <w:lang w:val="en-US"/>
        </w:rPr>
        <w:t>x</w:t>
      </w:r>
      <w:r w:rsidRPr="00BE10A4">
        <w:rPr>
          <w:rFonts w:cs="Times New Roman"/>
          <w:lang w:val="en-US"/>
        </w:rPr>
        <w:t xml:space="preserve"> with every </w:t>
      </w:r>
      <w:r w:rsidRPr="00BE10A4">
        <w:rPr>
          <w:rFonts w:cs="Times New Roman"/>
          <w:i/>
          <w:lang w:val="en-US"/>
        </w:rPr>
        <w:t>y</w:t>
      </w:r>
      <w:r w:rsidRPr="00BE10A4">
        <w:rPr>
          <w:rFonts w:cs="Times New Roman"/>
          <w:lang w:val="en-US"/>
        </w:rPr>
        <w:t xml:space="preserve"> value.</w:t>
      </w:r>
    </w:p>
    <w:p w14:paraId="20DFEFC4" w14:textId="2ED11727" w:rsidR="00CA3D10" w:rsidRPr="00BE10A4" w:rsidRDefault="00CA3D10">
      <w:pPr>
        <w:pStyle w:val="Style7"/>
        <w:autoSpaceDE w:val="0"/>
        <w:autoSpaceDN w:val="0"/>
        <w:adjustRightInd w:val="0"/>
        <w:spacing w:line="480" w:lineRule="auto"/>
        <w:ind w:firstLine="720"/>
        <w:rPr>
          <w:rFonts w:cs="Times New Roman"/>
          <w:lang w:val="en-US"/>
        </w:rPr>
      </w:pPr>
      <w:del w:id="512" w:author="EPH" w:date="2022-06-12T13:15:00Z">
        <w:r w:rsidRPr="00BE10A4" w:rsidDel="001125CB">
          <w:rPr>
            <w:rFonts w:cs="Times New Roman"/>
            <w:i/>
            <w:lang w:val="en-US"/>
          </w:rPr>
          <w:delText>Stage 3:</w:delText>
        </w:r>
      </w:del>
      <w:ins w:id="513" w:author="EPH" w:date="2022-06-12T13:15:00Z">
        <w:del w:id="514" w:author="Lou Bruno" w:date="2022-06-18T14:15:00Z">
          <w:r w:rsidR="001125CB" w:rsidDel="009F4A3E">
            <w:rPr>
              <w:rFonts w:cs="Times New Roman"/>
              <w:i/>
              <w:lang w:val="en-US"/>
            </w:rPr>
            <w:delText>&lt;h4&gt;</w:delText>
          </w:r>
        </w:del>
        <w:r w:rsidR="001125CB">
          <w:rPr>
            <w:rFonts w:cs="Times New Roman"/>
            <w:i/>
            <w:lang w:val="en-US"/>
          </w:rPr>
          <w:t>Stage 3.</w:t>
        </w:r>
      </w:ins>
      <w:ins w:id="515" w:author="Lou Bruno" w:date="2022-06-18T14:15:00Z">
        <w:r w:rsidR="009F4A3E">
          <w:rPr>
            <w:rFonts w:cs="Times New Roman"/>
            <w:lang w:val="en-US"/>
          </w:rPr>
          <w:t xml:space="preserve"> </w:t>
        </w:r>
      </w:ins>
      <w:ins w:id="516" w:author="EPH" w:date="2022-06-12T13:15:00Z">
        <w:del w:id="517" w:author="Lou Bruno" w:date="2022-06-18T14:15:00Z">
          <w:r w:rsidR="001125CB" w:rsidDel="009F4A3E">
            <w:rPr>
              <w:rFonts w:cs="Times New Roman"/>
              <w:i/>
              <w:lang w:val="en-US"/>
            </w:rPr>
            <w:delText>&lt;bt&gt;</w:delText>
          </w:r>
        </w:del>
      </w:ins>
      <w:del w:id="518" w:author="Lou Bruno" w:date="2022-06-18T14:15:00Z">
        <w:r w:rsidRPr="00BE10A4" w:rsidDel="009F4A3E">
          <w:rPr>
            <w:rFonts w:cs="Times New Roman"/>
            <w:lang w:val="en-US"/>
          </w:rPr>
          <w:delText xml:space="preserve"> </w:delText>
        </w:r>
      </w:del>
      <w:r w:rsidRPr="00BE10A4">
        <w:rPr>
          <w:rFonts w:cs="Times New Roman"/>
          <w:lang w:val="en-US"/>
        </w:rPr>
        <w:t xml:space="preserve">Randomly draw </w:t>
      </w:r>
      <w:r w:rsidRPr="00BE10A4">
        <w:rPr>
          <w:rFonts w:cs="Times New Roman"/>
          <w:i/>
          <w:lang w:val="en-US"/>
        </w:rPr>
        <w:t>N</w:t>
      </w:r>
      <w:r w:rsidRPr="00BE10A4">
        <w:rPr>
          <w:rFonts w:cs="Times New Roman"/>
          <w:lang w:val="en-US"/>
        </w:rPr>
        <w:t xml:space="preserve"> pairs of scores with replacement from the </w:t>
      </w:r>
      <w:r w:rsidRPr="00BE10A4">
        <w:rPr>
          <w:rFonts w:cs="Times New Roman"/>
          <w:i/>
          <w:lang w:val="en-US"/>
        </w:rPr>
        <w:t>N</w:t>
      </w:r>
      <w:r w:rsidRPr="00BE10A4">
        <w:rPr>
          <w:rFonts w:cs="Times New Roman"/>
          <w:vertAlign w:val="superscript"/>
          <w:lang w:val="en-US"/>
        </w:rPr>
        <w:t>2</w:t>
      </w:r>
      <w:r w:rsidRPr="00BE10A4">
        <w:rPr>
          <w:rFonts w:cs="Times New Roman"/>
          <w:lang w:val="en-US"/>
        </w:rPr>
        <w:t xml:space="preserve"> possible points in the sampling frame. Repeat this stage to form </w:t>
      </w:r>
      <w:r w:rsidRPr="00BE10A4">
        <w:rPr>
          <w:rFonts w:cs="Times New Roman"/>
          <w:i/>
          <w:lang w:val="en-US"/>
        </w:rPr>
        <w:t>B</w:t>
      </w:r>
      <w:r w:rsidRPr="00BE10A4">
        <w:rPr>
          <w:rFonts w:cs="Times New Roman"/>
          <w:lang w:val="en-US"/>
        </w:rPr>
        <w:t xml:space="preserve"> = 9,999 bootstrap samples.</w:t>
      </w:r>
    </w:p>
    <w:p w14:paraId="49FE05F9" w14:textId="2671F542" w:rsidR="00CA3D10" w:rsidRPr="004E7917" w:rsidRDefault="00CA3D10">
      <w:pPr>
        <w:pStyle w:val="Style18"/>
        <w:autoSpaceDE w:val="0"/>
        <w:autoSpaceDN w:val="0"/>
        <w:adjustRightInd w:val="0"/>
        <w:spacing w:line="480" w:lineRule="auto"/>
        <w:ind w:firstLine="720"/>
        <w:rPr>
          <w:sz w:val="24"/>
          <w:szCs w:val="24"/>
          <w:lang w:val="en-US"/>
          <w:rPrChange w:id="519" w:author="EPH" w:date="2022-06-12T13:19:00Z">
            <w:rPr>
              <w:szCs w:val="24"/>
              <w:lang w:val="en-US"/>
            </w:rPr>
          </w:rPrChange>
        </w:rPr>
      </w:pPr>
      <w:del w:id="520" w:author="EPH" w:date="2022-06-12T13:16:00Z">
        <w:r w:rsidRPr="004E7917" w:rsidDel="004E7917">
          <w:rPr>
            <w:i/>
            <w:sz w:val="24"/>
            <w:szCs w:val="24"/>
            <w:lang w:val="en-US"/>
            <w:rPrChange w:id="521" w:author="EPH" w:date="2022-06-12T13:19:00Z">
              <w:rPr>
                <w:i/>
                <w:szCs w:val="24"/>
                <w:lang w:val="en-US"/>
              </w:rPr>
            </w:rPrChange>
          </w:rPr>
          <w:delText>Stage 4:</w:delText>
        </w:r>
      </w:del>
      <w:ins w:id="522" w:author="EPH" w:date="2022-06-12T13:16:00Z">
        <w:del w:id="523" w:author="Lou Bruno" w:date="2022-06-18T14:15:00Z">
          <w:r w:rsidR="004E7917" w:rsidRPr="004E7917" w:rsidDel="009F4A3E">
            <w:rPr>
              <w:i/>
              <w:sz w:val="24"/>
              <w:szCs w:val="24"/>
              <w:lang w:val="en-US"/>
              <w:rPrChange w:id="524" w:author="EPH" w:date="2022-06-12T13:19:00Z">
                <w:rPr>
                  <w:i/>
                  <w:szCs w:val="24"/>
                  <w:lang w:val="en-US"/>
                </w:rPr>
              </w:rPrChange>
            </w:rPr>
            <w:delText>&lt;h4&gt;</w:delText>
          </w:r>
        </w:del>
        <w:r w:rsidR="004E7917" w:rsidRPr="004E7917">
          <w:rPr>
            <w:i/>
            <w:sz w:val="24"/>
            <w:szCs w:val="24"/>
            <w:lang w:val="en-US"/>
            <w:rPrChange w:id="525" w:author="EPH" w:date="2022-06-12T13:19:00Z">
              <w:rPr>
                <w:i/>
                <w:szCs w:val="24"/>
                <w:lang w:val="en-US"/>
              </w:rPr>
            </w:rPrChange>
          </w:rPr>
          <w:t>Stage 4.</w:t>
        </w:r>
      </w:ins>
      <w:ins w:id="526" w:author="Lou Bruno" w:date="2022-06-18T14:15:00Z">
        <w:r w:rsidR="009F4A3E">
          <w:rPr>
            <w:sz w:val="24"/>
            <w:szCs w:val="24"/>
            <w:lang w:val="en-US"/>
          </w:rPr>
          <w:t xml:space="preserve"> </w:t>
        </w:r>
      </w:ins>
      <w:ins w:id="527" w:author="EPH" w:date="2022-06-12T13:16:00Z">
        <w:del w:id="528" w:author="Lou Bruno" w:date="2022-06-18T14:15:00Z">
          <w:r w:rsidR="004E7917" w:rsidRPr="004E7917" w:rsidDel="009F4A3E">
            <w:rPr>
              <w:i/>
              <w:sz w:val="24"/>
              <w:szCs w:val="24"/>
              <w:lang w:val="en-US"/>
              <w:rPrChange w:id="529" w:author="EPH" w:date="2022-06-12T13:19:00Z">
                <w:rPr>
                  <w:i/>
                  <w:szCs w:val="24"/>
                  <w:lang w:val="en-US"/>
                </w:rPr>
              </w:rPrChange>
            </w:rPr>
            <w:delText>&lt;bt&gt;</w:delText>
          </w:r>
        </w:del>
      </w:ins>
      <w:del w:id="530" w:author="Lou Bruno" w:date="2022-06-18T14:15:00Z">
        <w:r w:rsidRPr="004E7917" w:rsidDel="009F4A3E">
          <w:rPr>
            <w:sz w:val="24"/>
            <w:szCs w:val="24"/>
            <w:lang w:val="en-US"/>
            <w:rPrChange w:id="531" w:author="EPH" w:date="2022-06-12T13:19:00Z">
              <w:rPr>
                <w:szCs w:val="24"/>
                <w:lang w:val="en-US"/>
              </w:rPr>
            </w:rPrChange>
          </w:rPr>
          <w:delText xml:space="preserve"> </w:delText>
        </w:r>
      </w:del>
      <w:r w:rsidRPr="004E7917">
        <w:rPr>
          <w:sz w:val="24"/>
          <w:szCs w:val="24"/>
          <w:lang w:val="en-US"/>
          <w:rPrChange w:id="532" w:author="EPH" w:date="2022-06-12T13:19:00Z">
            <w:rPr>
              <w:szCs w:val="24"/>
              <w:lang w:val="en-US"/>
            </w:rPr>
          </w:rPrChange>
        </w:rPr>
        <w:t xml:space="preserve">Calculate </w:t>
      </w:r>
      <w:r w:rsidR="00800CED">
        <w:rPr>
          <w:noProof/>
          <w:position w:val="-12"/>
          <w:sz w:val="24"/>
          <w:szCs w:val="24"/>
          <w:lang w:val="en-US"/>
        </w:rPr>
        <w:pict w14:anchorId="6C270A61">
          <v:shape id="_x0000_i1057" type="#_x0000_t75" alt="" style="width:19.15pt;height:19.15pt;mso-width-percent:0;mso-height-percent:0;mso-width-percent:0;mso-height-percent:0">
            <v:imagedata r:id="rId41" o:title=""/>
          </v:shape>
        </w:pict>
      </w:r>
      <w:r w:rsidRPr="004E7917">
        <w:rPr>
          <w:sz w:val="24"/>
          <w:szCs w:val="24"/>
          <w:lang w:val="en-US"/>
          <w:rPrChange w:id="533" w:author="EPH" w:date="2022-06-12T13:19:00Z">
            <w:rPr>
              <w:szCs w:val="24"/>
              <w:lang w:val="en-US"/>
            </w:rPr>
          </w:rPrChange>
        </w:rPr>
        <w:t xml:space="preserve"> for each bootstrap sample drawn in </w:t>
      </w:r>
      <w:del w:id="534" w:author="EPH" w:date="2022-06-17T10:42:00Z">
        <w:r w:rsidRPr="004E7917" w:rsidDel="002415B2">
          <w:rPr>
            <w:sz w:val="24"/>
            <w:szCs w:val="24"/>
            <w:lang w:val="en-US"/>
            <w:rPrChange w:id="535" w:author="EPH" w:date="2022-06-12T13:19:00Z">
              <w:rPr>
                <w:szCs w:val="24"/>
                <w:lang w:val="en-US"/>
              </w:rPr>
            </w:rPrChange>
          </w:rPr>
          <w:delText xml:space="preserve">stage </w:delText>
        </w:r>
      </w:del>
      <w:ins w:id="536" w:author="EPH" w:date="2022-06-17T10:42:00Z">
        <w:r w:rsidR="002415B2">
          <w:rPr>
            <w:sz w:val="24"/>
            <w:szCs w:val="24"/>
            <w:lang w:val="en-US"/>
          </w:rPr>
          <w:t>S</w:t>
        </w:r>
        <w:r w:rsidR="002415B2" w:rsidRPr="004E7917">
          <w:rPr>
            <w:sz w:val="24"/>
            <w:szCs w:val="24"/>
            <w:lang w:val="en-US"/>
            <w:rPrChange w:id="537" w:author="EPH" w:date="2022-06-12T13:19:00Z">
              <w:rPr>
                <w:szCs w:val="24"/>
                <w:lang w:val="en-US"/>
              </w:rPr>
            </w:rPrChange>
          </w:rPr>
          <w:t xml:space="preserve">tage </w:t>
        </w:r>
      </w:ins>
      <w:r w:rsidRPr="004E7917">
        <w:rPr>
          <w:sz w:val="24"/>
          <w:szCs w:val="24"/>
          <w:lang w:val="en-US"/>
          <w:rPrChange w:id="538" w:author="EPH" w:date="2022-06-12T13:19:00Z">
            <w:rPr>
              <w:szCs w:val="24"/>
              <w:lang w:val="en-US"/>
            </w:rPr>
          </w:rPrChange>
        </w:rPr>
        <w:t>3.</w:t>
      </w:r>
    </w:p>
    <w:p w14:paraId="3137FE25" w14:textId="6BB7BC5C" w:rsidR="00CA3D10" w:rsidRPr="00BE10A4" w:rsidRDefault="00CA3D10">
      <w:pPr>
        <w:pStyle w:val="Style7"/>
        <w:autoSpaceDE w:val="0"/>
        <w:autoSpaceDN w:val="0"/>
        <w:adjustRightInd w:val="0"/>
        <w:spacing w:line="480" w:lineRule="auto"/>
        <w:ind w:firstLine="720"/>
        <w:rPr>
          <w:rFonts w:cs="Times New Roman"/>
          <w:lang w:val="en-US"/>
        </w:rPr>
      </w:pPr>
      <w:del w:id="539" w:author="EPH" w:date="2022-06-12T13:16:00Z">
        <w:r w:rsidRPr="00BE10A4" w:rsidDel="004E7917">
          <w:rPr>
            <w:rFonts w:cs="Times New Roman"/>
            <w:i/>
            <w:lang w:val="en-US"/>
          </w:rPr>
          <w:delText>Stage 5:</w:delText>
        </w:r>
      </w:del>
      <w:ins w:id="540" w:author="EPH" w:date="2022-06-12T13:16:00Z">
        <w:del w:id="541" w:author="Lou Bruno" w:date="2022-06-18T14:15:00Z">
          <w:r w:rsidR="004E7917" w:rsidDel="009F4A3E">
            <w:rPr>
              <w:rFonts w:cs="Times New Roman"/>
              <w:i/>
              <w:lang w:val="en-US"/>
            </w:rPr>
            <w:delText>&lt;h4&gt;</w:delText>
          </w:r>
        </w:del>
        <w:r w:rsidR="004E7917">
          <w:rPr>
            <w:rFonts w:cs="Times New Roman"/>
            <w:i/>
            <w:lang w:val="en-US"/>
          </w:rPr>
          <w:t>Stage 5.</w:t>
        </w:r>
      </w:ins>
      <w:ins w:id="542" w:author="Lou Bruno" w:date="2022-06-18T14:15:00Z">
        <w:r w:rsidR="009F4A3E">
          <w:rPr>
            <w:rFonts w:cs="Times New Roman"/>
            <w:lang w:val="en-US"/>
          </w:rPr>
          <w:t xml:space="preserve"> </w:t>
        </w:r>
      </w:ins>
      <w:ins w:id="543" w:author="EPH" w:date="2022-06-12T13:16:00Z">
        <w:del w:id="544" w:author="Lou Bruno" w:date="2022-06-18T14:15:00Z">
          <w:r w:rsidR="004E7917" w:rsidDel="009F4A3E">
            <w:rPr>
              <w:rFonts w:cs="Times New Roman"/>
              <w:i/>
              <w:lang w:val="en-US"/>
            </w:rPr>
            <w:delText>&lt;bt&gt;</w:delText>
          </w:r>
        </w:del>
      </w:ins>
      <w:del w:id="545" w:author="Lou Bruno" w:date="2022-06-18T14:15:00Z">
        <w:r w:rsidRPr="00BE10A4" w:rsidDel="009F4A3E">
          <w:rPr>
            <w:rFonts w:cs="Times New Roman"/>
            <w:lang w:val="en-US"/>
          </w:rPr>
          <w:delText xml:space="preserve"> </w:delText>
        </w:r>
      </w:del>
      <w:r w:rsidRPr="00BE10A4">
        <w:rPr>
          <w:rFonts w:cs="Times New Roman"/>
          <w:lang w:val="en-US"/>
        </w:rPr>
        <w:t xml:space="preserve">Calculate the </w:t>
      </w:r>
      <w:r w:rsidR="00800CED">
        <w:rPr>
          <w:rFonts w:cs="Times New Roman"/>
          <w:noProof/>
          <w:position w:val="-14"/>
          <w:lang w:val="en-US"/>
        </w:rPr>
        <w:pict w14:anchorId="549CA88D">
          <v:shape id="_x0000_i1058" type="#_x0000_t75" alt="" style="width:1in;height:20.7pt;mso-width-percent:0;mso-height-percent:0;mso-width-percent:0;mso-height-percent:0">
            <v:imagedata r:id="rId42" o:title=""/>
          </v:shape>
        </w:pict>
      </w:r>
      <w:r w:rsidRPr="00BE10A4">
        <w:rPr>
          <w:rFonts w:cs="Times New Roman"/>
          <w:lang w:val="en-US"/>
        </w:rPr>
        <w:t xml:space="preserve">. If a hypothesis test is desired, the null hypothesis can be rejected if </w:t>
      </w:r>
      <w:r w:rsidRPr="00BE10A4">
        <w:rPr>
          <w:rFonts w:cs="Times New Roman"/>
          <w:i/>
          <w:lang w:val="en-US"/>
        </w:rPr>
        <w:t>r</w:t>
      </w:r>
      <w:r w:rsidRPr="00BE10A4">
        <w:rPr>
          <w:rFonts w:cs="Times New Roman"/>
          <w:vertAlign w:val="subscript"/>
          <w:lang w:val="en-US"/>
        </w:rPr>
        <w:t>Obs</w:t>
      </w:r>
      <w:r w:rsidRPr="00BE10A4">
        <w:rPr>
          <w:rFonts w:cs="Times New Roman"/>
          <w:lang w:val="en-US"/>
        </w:rPr>
        <w:t xml:space="preserve"> falls outside of the region of non</w:t>
      </w:r>
      <w:del w:id="546" w:author="EPH" w:date="2022-06-17T10:42:00Z">
        <w:r w:rsidRPr="00BE10A4" w:rsidDel="002415B2">
          <w:rPr>
            <w:rFonts w:cs="Times New Roman"/>
            <w:lang w:val="en-US"/>
          </w:rPr>
          <w:delText>-</w:delText>
        </w:r>
      </w:del>
      <w:r w:rsidRPr="00BE10A4">
        <w:rPr>
          <w:rFonts w:cs="Times New Roman"/>
          <w:lang w:val="en-US"/>
        </w:rPr>
        <w:t>rejection defined by the CI. The standard error is again the standard deviation of the bootstrap distribution.</w:t>
      </w:r>
      <w:ins w:id="547" w:author="Lou Bruno" w:date="2022-06-18T14:15:00Z">
        <w:r w:rsidR="009F4A3E">
          <w:rPr>
            <w:rFonts w:cs="Times New Roman"/>
            <w:lang w:val="en-US"/>
          </w:rPr>
          <w:t>&lt;/nl&gt;</w:t>
        </w:r>
      </w:ins>
    </w:p>
    <w:p w14:paraId="4C1D9F5E" w14:textId="02C20B5D" w:rsidR="00CA3D10" w:rsidRPr="001125CB" w:rsidRDefault="009F4A3E">
      <w:pPr>
        <w:pStyle w:val="Style8"/>
        <w:autoSpaceDE w:val="0"/>
        <w:autoSpaceDN w:val="0"/>
        <w:adjustRightInd w:val="0"/>
        <w:spacing w:line="480" w:lineRule="auto"/>
        <w:ind w:firstLine="720"/>
        <w:rPr>
          <w:rFonts w:cs="Times New Roman"/>
          <w:sz w:val="24"/>
          <w:szCs w:val="24"/>
          <w:lang w:val="en-US"/>
          <w:rPrChange w:id="548" w:author="EPH" w:date="2022-06-12T13:13:00Z">
            <w:rPr>
              <w:rFonts w:cs="Times New Roman"/>
              <w:szCs w:val="24"/>
              <w:lang w:val="en-US"/>
            </w:rPr>
          </w:rPrChange>
        </w:rPr>
      </w:pPr>
      <w:ins w:id="549" w:author="Lou Bruno" w:date="2022-06-18T14:15:00Z">
        <w:r>
          <w:rPr>
            <w:rFonts w:cs="Times New Roman"/>
            <w:sz w:val="24"/>
            <w:szCs w:val="24"/>
            <w:lang w:val="en-US"/>
          </w:rPr>
          <w:t>&lt;bt&gt;</w:t>
        </w:r>
      </w:ins>
      <w:r w:rsidR="00CA3D10" w:rsidRPr="001125CB">
        <w:rPr>
          <w:rFonts w:cs="Times New Roman"/>
          <w:sz w:val="24"/>
          <w:szCs w:val="24"/>
          <w:lang w:val="en-US"/>
          <w:rPrChange w:id="550" w:author="EPH" w:date="2022-06-12T13:13:00Z">
            <w:rPr>
              <w:rFonts w:cs="Times New Roman"/>
              <w:szCs w:val="24"/>
              <w:lang w:val="en-US"/>
            </w:rPr>
          </w:rPrChange>
        </w:rPr>
        <w:t xml:space="preserve">This CI (derived from </w:t>
      </w:r>
      <w:r w:rsidR="00800CED">
        <w:rPr>
          <w:rFonts w:cs="Times New Roman"/>
          <w:noProof/>
          <w:position w:val="-12"/>
          <w:sz w:val="24"/>
          <w:szCs w:val="24"/>
          <w:lang w:val="en-US"/>
        </w:rPr>
        <w:pict w14:anchorId="111AF395">
          <v:shape id="_x0000_i1059" type="#_x0000_t75" alt="" style="width:23pt;height:20.7pt;mso-width-percent:0;mso-height-percent:0;mso-width-percent:0;mso-height-percent:0">
            <v:imagedata r:id="rId43" o:title=""/>
          </v:shape>
        </w:pict>
      </w:r>
      <w:r w:rsidR="00CA3D10" w:rsidRPr="001125CB">
        <w:rPr>
          <w:rFonts w:cs="Times New Roman"/>
          <w:sz w:val="24"/>
          <w:szCs w:val="24"/>
          <w:lang w:val="en-US"/>
          <w:rPrChange w:id="551" w:author="EPH" w:date="2022-06-12T13:13:00Z">
            <w:rPr>
              <w:rFonts w:cs="Times New Roman"/>
              <w:szCs w:val="24"/>
              <w:lang w:val="en-US"/>
            </w:rPr>
          </w:rPrChange>
        </w:rPr>
        <w:t xml:space="preserve">) represents the variability around </w:t>
      </w:r>
      <w:r w:rsidR="00CA3D10" w:rsidRPr="001125CB">
        <w:rPr>
          <w:rFonts w:cs="Times New Roman" w:hint="eastAsia"/>
          <w:sz w:val="24"/>
          <w:szCs w:val="24"/>
          <w:lang w:val="en-US"/>
          <w:rPrChange w:id="552" w:author="EPH" w:date="2022-06-12T13:13:00Z">
            <w:rPr>
              <w:rFonts w:cs="Times New Roman" w:hint="eastAsia"/>
              <w:szCs w:val="24"/>
              <w:lang w:val="en-US"/>
            </w:rPr>
          </w:rPrChange>
        </w:rPr>
        <w:t>ρ</w:t>
      </w:r>
      <w:r w:rsidR="00CA3D10" w:rsidRPr="001125CB">
        <w:rPr>
          <w:rFonts w:cs="Times New Roman"/>
          <w:sz w:val="24"/>
          <w:szCs w:val="24"/>
          <w:vertAlign w:val="subscript"/>
          <w:lang w:val="en-US"/>
          <w:rPrChange w:id="553" w:author="EPH" w:date="2022-06-12T13:13:00Z">
            <w:rPr>
              <w:rFonts w:cs="Times New Roman"/>
              <w:szCs w:val="24"/>
              <w:vertAlign w:val="subscript"/>
              <w:lang w:val="en-US"/>
            </w:rPr>
          </w:rPrChange>
        </w:rPr>
        <w:t>Null</w:t>
      </w:r>
      <w:r w:rsidR="00CA3D10" w:rsidRPr="001125CB">
        <w:rPr>
          <w:rFonts w:cs="Times New Roman"/>
          <w:sz w:val="24"/>
          <w:szCs w:val="24"/>
          <w:lang w:val="en-US"/>
          <w:rPrChange w:id="554" w:author="EPH" w:date="2022-06-12T13:13:00Z">
            <w:rPr>
              <w:rFonts w:cs="Times New Roman"/>
              <w:szCs w:val="24"/>
              <w:lang w:val="en-US"/>
            </w:rPr>
          </w:rPrChange>
        </w:rPr>
        <w:t xml:space="preserve">, whereas the previous CI (derived from </w:t>
      </w:r>
      <w:r w:rsidR="00800CED">
        <w:rPr>
          <w:rFonts w:cs="Times New Roman"/>
          <w:noProof/>
          <w:position w:val="-12"/>
          <w:sz w:val="24"/>
          <w:szCs w:val="24"/>
          <w:lang w:val="en-US"/>
        </w:rPr>
        <w:pict w14:anchorId="011A750E">
          <v:shape id="_x0000_i1060" type="#_x0000_t75" alt="" style="width:21.45pt;height:20.7pt;mso-width-percent:0;mso-height-percent:0;mso-width-percent:0;mso-height-percent:0">
            <v:imagedata r:id="rId44" o:title=""/>
          </v:shape>
        </w:pict>
      </w:r>
      <w:r w:rsidR="00CA3D10" w:rsidRPr="001125CB">
        <w:rPr>
          <w:rFonts w:cs="Times New Roman"/>
          <w:sz w:val="24"/>
          <w:szCs w:val="24"/>
          <w:lang w:val="en-US"/>
          <w:rPrChange w:id="555" w:author="EPH" w:date="2022-06-12T13:13:00Z">
            <w:rPr>
              <w:rFonts w:cs="Times New Roman"/>
              <w:szCs w:val="24"/>
              <w:lang w:val="en-US"/>
            </w:rPr>
          </w:rPrChange>
        </w:rPr>
        <w:t xml:space="preserve">) represents the variability around </w:t>
      </w:r>
      <w:r w:rsidR="00CA3D10" w:rsidRPr="001125CB">
        <w:rPr>
          <w:rFonts w:cs="Times New Roman"/>
          <w:i/>
          <w:sz w:val="24"/>
          <w:szCs w:val="24"/>
          <w:lang w:val="en-US"/>
          <w:rPrChange w:id="556" w:author="EPH" w:date="2022-06-12T13:13:00Z">
            <w:rPr>
              <w:rFonts w:cs="Times New Roman"/>
              <w:i/>
              <w:szCs w:val="24"/>
              <w:lang w:val="en-US"/>
            </w:rPr>
          </w:rPrChange>
        </w:rPr>
        <w:t>r</w:t>
      </w:r>
      <w:r w:rsidR="00CA3D10" w:rsidRPr="001125CB">
        <w:rPr>
          <w:rFonts w:cs="Times New Roman"/>
          <w:sz w:val="24"/>
          <w:szCs w:val="24"/>
          <w:vertAlign w:val="subscript"/>
          <w:lang w:val="en-US"/>
          <w:rPrChange w:id="557" w:author="EPH" w:date="2022-06-12T13:13:00Z">
            <w:rPr>
              <w:rFonts w:cs="Times New Roman"/>
              <w:szCs w:val="24"/>
              <w:vertAlign w:val="subscript"/>
              <w:lang w:val="en-US"/>
            </w:rPr>
          </w:rPrChange>
        </w:rPr>
        <w:t>Obs</w:t>
      </w:r>
      <w:r w:rsidR="00CA3D10" w:rsidRPr="001125CB">
        <w:rPr>
          <w:rFonts w:cs="Times New Roman"/>
          <w:sz w:val="24"/>
          <w:szCs w:val="24"/>
          <w:lang w:val="en-US"/>
          <w:rPrChange w:id="558" w:author="EPH" w:date="2022-06-12T13:13:00Z">
            <w:rPr>
              <w:rFonts w:cs="Times New Roman"/>
              <w:szCs w:val="24"/>
              <w:lang w:val="en-US"/>
            </w:rPr>
          </w:rPrChange>
        </w:rPr>
        <w:t xml:space="preserve">. The two contrasting </w:t>
      </w:r>
      <w:r w:rsidR="00CA3D10" w:rsidRPr="001125CB">
        <w:rPr>
          <w:rFonts w:cs="Times New Roman"/>
          <w:i/>
          <w:sz w:val="24"/>
          <w:szCs w:val="24"/>
          <w:lang w:val="en-US"/>
          <w:rPrChange w:id="559" w:author="EPH" w:date="2022-06-12T13:13:00Z">
            <w:rPr>
              <w:rFonts w:cs="Times New Roman"/>
              <w:i/>
              <w:szCs w:val="24"/>
              <w:lang w:val="en-US"/>
            </w:rPr>
          </w:rPrChange>
        </w:rPr>
        <w:lastRenderedPageBreak/>
        <w:t>p</w:t>
      </w:r>
      <w:r w:rsidR="00CA3D10" w:rsidRPr="001125CB">
        <w:rPr>
          <w:rFonts w:cs="Times New Roman"/>
          <w:sz w:val="24"/>
          <w:szCs w:val="24"/>
          <w:lang w:val="en-US"/>
          <w:rPrChange w:id="560" w:author="EPH" w:date="2022-06-12T13:13:00Z">
            <w:rPr>
              <w:rFonts w:cs="Times New Roman"/>
              <w:szCs w:val="24"/>
              <w:lang w:val="en-US"/>
            </w:rPr>
          </w:rPrChange>
        </w:rPr>
        <w:t xml:space="preserve">-value equations for </w:t>
      </w:r>
      <w:r w:rsidR="00CA3D10" w:rsidRPr="001125CB">
        <w:rPr>
          <w:rFonts w:cs="Times New Roman"/>
          <w:i/>
          <w:sz w:val="24"/>
          <w:szCs w:val="24"/>
          <w:lang w:val="en-US"/>
          <w:rPrChange w:id="561" w:author="EPH" w:date="2022-06-12T13:13:00Z">
            <w:rPr>
              <w:rFonts w:cs="Times New Roman"/>
              <w:i/>
              <w:szCs w:val="24"/>
              <w:lang w:val="en-US"/>
            </w:rPr>
          </w:rPrChange>
        </w:rPr>
        <w:t>H</w:t>
      </w:r>
      <w:r w:rsidR="00CA3D10" w:rsidRPr="001125CB">
        <w:rPr>
          <w:rFonts w:cs="Times New Roman"/>
          <w:sz w:val="24"/>
          <w:szCs w:val="24"/>
          <w:vertAlign w:val="subscript"/>
          <w:lang w:val="en-US"/>
          <w:rPrChange w:id="562" w:author="EPH" w:date="2022-06-12T13:13:00Z">
            <w:rPr>
              <w:rFonts w:cs="Times New Roman"/>
              <w:szCs w:val="24"/>
              <w:vertAlign w:val="subscript"/>
              <w:lang w:val="en-US"/>
            </w:rPr>
          </w:rPrChange>
        </w:rPr>
        <w:t>0</w:t>
      </w:r>
      <w:r w:rsidR="00CA3D10" w:rsidRPr="001125CB">
        <w:rPr>
          <w:rFonts w:cs="Times New Roman"/>
          <w:sz w:val="24"/>
          <w:szCs w:val="24"/>
          <w:lang w:val="en-US"/>
          <w:rPrChange w:id="563" w:author="EPH" w:date="2022-06-12T13:13:00Z">
            <w:rPr>
              <w:rFonts w:cs="Times New Roman"/>
              <w:szCs w:val="24"/>
              <w:lang w:val="en-US"/>
            </w:rPr>
          </w:rPrChange>
        </w:rPr>
        <w:t xml:space="preserve">: </w:t>
      </w:r>
      <w:r w:rsidR="00CA3D10" w:rsidRPr="001125CB">
        <w:rPr>
          <w:rFonts w:cs="Times New Roman" w:hint="eastAsia"/>
          <w:sz w:val="24"/>
          <w:szCs w:val="24"/>
          <w:lang w:val="en-US"/>
          <w:rPrChange w:id="564" w:author="EPH" w:date="2022-06-12T13:13:00Z">
            <w:rPr>
              <w:rFonts w:cs="Times New Roman" w:hint="eastAsia"/>
              <w:szCs w:val="24"/>
              <w:lang w:val="en-US"/>
            </w:rPr>
          </w:rPrChange>
        </w:rPr>
        <w:t>ρ</w:t>
      </w:r>
      <w:r w:rsidR="00CA3D10" w:rsidRPr="001125CB">
        <w:rPr>
          <w:rFonts w:cs="Times New Roman"/>
          <w:sz w:val="24"/>
          <w:szCs w:val="24"/>
          <w:lang w:val="en-US"/>
          <w:rPrChange w:id="565" w:author="EPH" w:date="2022-06-12T13:13:00Z">
            <w:rPr>
              <w:rFonts w:cs="Times New Roman"/>
              <w:szCs w:val="24"/>
              <w:lang w:val="en-US"/>
            </w:rPr>
          </w:rPrChange>
        </w:rPr>
        <w:t xml:space="preserve"> &gt; </w:t>
      </w:r>
      <w:r w:rsidR="00CA3D10" w:rsidRPr="001125CB">
        <w:rPr>
          <w:rFonts w:cs="Times New Roman" w:hint="eastAsia"/>
          <w:sz w:val="24"/>
          <w:szCs w:val="24"/>
          <w:lang w:val="en-US"/>
          <w:rPrChange w:id="566" w:author="EPH" w:date="2022-06-12T13:13:00Z">
            <w:rPr>
              <w:rFonts w:cs="Times New Roman" w:hint="eastAsia"/>
              <w:szCs w:val="24"/>
              <w:lang w:val="en-US"/>
            </w:rPr>
          </w:rPrChange>
        </w:rPr>
        <w:t>ρ</w:t>
      </w:r>
      <w:r w:rsidR="00CA3D10" w:rsidRPr="001125CB">
        <w:rPr>
          <w:rFonts w:cs="Times New Roman"/>
          <w:sz w:val="24"/>
          <w:szCs w:val="24"/>
          <w:vertAlign w:val="subscript"/>
          <w:lang w:val="en-US"/>
          <w:rPrChange w:id="567" w:author="EPH" w:date="2022-06-12T13:13:00Z">
            <w:rPr>
              <w:rFonts w:cs="Times New Roman"/>
              <w:szCs w:val="24"/>
              <w:vertAlign w:val="subscript"/>
              <w:lang w:val="en-US"/>
            </w:rPr>
          </w:rPrChange>
        </w:rPr>
        <w:t>Null</w:t>
      </w:r>
      <w:r w:rsidR="00CA3D10" w:rsidRPr="001125CB">
        <w:rPr>
          <w:rFonts w:cs="Times New Roman"/>
          <w:sz w:val="24"/>
          <w:szCs w:val="24"/>
          <w:lang w:val="en-US"/>
          <w:rPrChange w:id="568" w:author="EPH" w:date="2022-06-12T13:13:00Z">
            <w:rPr>
              <w:rFonts w:cs="Times New Roman"/>
              <w:szCs w:val="24"/>
              <w:lang w:val="en-US"/>
            </w:rPr>
          </w:rPrChange>
        </w:rPr>
        <w:t xml:space="preserve"> are </w:t>
      </w:r>
      <w:r w:rsidR="00800CED">
        <w:rPr>
          <w:rFonts w:cs="Times New Roman"/>
          <w:noProof/>
          <w:position w:val="-24"/>
          <w:sz w:val="24"/>
          <w:szCs w:val="24"/>
          <w:lang w:val="en-US"/>
        </w:rPr>
        <w:pict w14:anchorId="3CC297AA">
          <v:shape id="_x0000_i1061" type="#_x0000_t75" alt="" style="width:237.45pt;height:32.95pt;mso-width-percent:0;mso-height-percent:0;mso-width-percent:0;mso-height-percent:0">
            <v:imagedata r:id="rId45" o:title=""/>
          </v:shape>
        </w:pict>
      </w:r>
      <w:r w:rsidR="00CA3D10" w:rsidRPr="001125CB">
        <w:rPr>
          <w:rFonts w:cs="Times New Roman"/>
          <w:sz w:val="24"/>
          <w:szCs w:val="24"/>
          <w:lang w:val="en-US"/>
          <w:rPrChange w:id="569" w:author="EPH" w:date="2022-06-12T13:13:00Z">
            <w:rPr>
              <w:rFonts w:cs="Times New Roman"/>
              <w:szCs w:val="24"/>
              <w:lang w:val="en-US"/>
            </w:rPr>
          </w:rPrChange>
        </w:rPr>
        <w:t xml:space="preserve"> Notice that the value of </w:t>
      </w:r>
      <w:r w:rsidR="00CA3D10" w:rsidRPr="001125CB">
        <w:rPr>
          <w:rFonts w:cs="Times New Roman" w:hint="eastAsia"/>
          <w:sz w:val="24"/>
          <w:szCs w:val="24"/>
          <w:lang w:val="en-US"/>
          <w:rPrChange w:id="570" w:author="EPH" w:date="2022-06-12T13:13:00Z">
            <w:rPr>
              <w:rFonts w:cs="Times New Roman" w:hint="eastAsia"/>
              <w:szCs w:val="24"/>
              <w:lang w:val="en-US"/>
            </w:rPr>
          </w:rPrChange>
        </w:rPr>
        <w:t>ρ</w:t>
      </w:r>
      <w:r w:rsidR="00CA3D10" w:rsidRPr="001125CB">
        <w:rPr>
          <w:rFonts w:cs="Times New Roman"/>
          <w:sz w:val="24"/>
          <w:szCs w:val="24"/>
          <w:vertAlign w:val="subscript"/>
          <w:lang w:val="en-US"/>
          <w:rPrChange w:id="571" w:author="EPH" w:date="2022-06-12T13:13:00Z">
            <w:rPr>
              <w:rFonts w:cs="Times New Roman"/>
              <w:szCs w:val="24"/>
              <w:vertAlign w:val="subscript"/>
              <w:lang w:val="en-US"/>
            </w:rPr>
          </w:rPrChange>
        </w:rPr>
        <w:t>Null</w:t>
      </w:r>
      <w:r w:rsidR="00CA3D10" w:rsidRPr="001125CB">
        <w:rPr>
          <w:rFonts w:cs="Times New Roman"/>
          <w:sz w:val="24"/>
          <w:szCs w:val="24"/>
          <w:lang w:val="en-US"/>
          <w:rPrChange w:id="572" w:author="EPH" w:date="2022-06-12T13:13:00Z">
            <w:rPr>
              <w:rFonts w:cs="Times New Roman"/>
              <w:szCs w:val="24"/>
              <w:lang w:val="en-US"/>
            </w:rPr>
          </w:rPrChange>
        </w:rPr>
        <w:t xml:space="preserve"> is not present in the latter </w:t>
      </w:r>
      <w:r w:rsidR="00CA3D10" w:rsidRPr="001125CB">
        <w:rPr>
          <w:rFonts w:cs="Times New Roman"/>
          <w:i/>
          <w:sz w:val="24"/>
          <w:szCs w:val="24"/>
          <w:lang w:val="en-US"/>
          <w:rPrChange w:id="573" w:author="EPH" w:date="2022-06-12T13:13:00Z">
            <w:rPr>
              <w:rFonts w:cs="Times New Roman"/>
              <w:i/>
              <w:szCs w:val="24"/>
              <w:lang w:val="en-US"/>
            </w:rPr>
          </w:rPrChange>
        </w:rPr>
        <w:t>p</w:t>
      </w:r>
      <w:r w:rsidR="00CA3D10" w:rsidRPr="001125CB">
        <w:rPr>
          <w:rFonts w:cs="Times New Roman"/>
          <w:sz w:val="24"/>
          <w:szCs w:val="24"/>
          <w:lang w:val="en-US"/>
          <w:rPrChange w:id="574" w:author="EPH" w:date="2022-06-12T13:13:00Z">
            <w:rPr>
              <w:rFonts w:cs="Times New Roman"/>
              <w:szCs w:val="24"/>
              <w:lang w:val="en-US"/>
            </w:rPr>
          </w:rPrChange>
        </w:rPr>
        <w:t>-value equation because it is reﬂected within the sampling frame, which is constrained by its construction to have a correlation of zero.</w:t>
      </w:r>
    </w:p>
    <w:p w14:paraId="2777AF65" w14:textId="19333555" w:rsidR="00CA3D10" w:rsidRPr="001125CB" w:rsidRDefault="00CA3D10">
      <w:pPr>
        <w:pStyle w:val="Style8"/>
        <w:autoSpaceDE w:val="0"/>
        <w:autoSpaceDN w:val="0"/>
        <w:adjustRightInd w:val="0"/>
        <w:spacing w:line="480" w:lineRule="auto"/>
        <w:ind w:firstLine="720"/>
        <w:rPr>
          <w:rFonts w:cs="Times New Roman"/>
          <w:sz w:val="24"/>
          <w:szCs w:val="24"/>
          <w:lang w:val="en-US"/>
          <w:rPrChange w:id="575" w:author="EPH" w:date="2022-06-12T13:13:00Z">
            <w:rPr>
              <w:rFonts w:cs="Times New Roman"/>
              <w:szCs w:val="24"/>
              <w:lang w:val="en-US"/>
            </w:rPr>
          </w:rPrChange>
        </w:rPr>
      </w:pPr>
      <w:r w:rsidRPr="001125CB">
        <w:rPr>
          <w:rFonts w:cs="Times New Roman"/>
          <w:sz w:val="24"/>
          <w:szCs w:val="24"/>
          <w:lang w:val="en-US"/>
          <w:rPrChange w:id="576" w:author="EPH" w:date="2022-06-12T13:13:00Z">
            <w:rPr>
              <w:rFonts w:cs="Times New Roman"/>
              <w:szCs w:val="24"/>
              <w:lang w:val="en-US"/>
            </w:rPr>
          </w:rPrChange>
        </w:rPr>
        <w:t>The univariate sampling bootstrap is easily extended to cases where correlations are non</w:t>
      </w:r>
      <w:del w:id="577" w:author="EPH" w:date="2022-06-12T13:20:00Z">
        <w:r w:rsidRPr="001125CB" w:rsidDel="004E7917">
          <w:rPr>
            <w:rFonts w:cs="Times New Roman"/>
            <w:sz w:val="24"/>
            <w:szCs w:val="24"/>
            <w:lang w:val="en-US"/>
            <w:rPrChange w:id="578" w:author="EPH" w:date="2022-06-12T13:13:00Z">
              <w:rPr>
                <w:rFonts w:cs="Times New Roman"/>
                <w:szCs w:val="24"/>
                <w:lang w:val="en-US"/>
              </w:rPr>
            </w:rPrChange>
          </w:rPr>
          <w:delText>-</w:delText>
        </w:r>
      </w:del>
      <w:r w:rsidRPr="001125CB">
        <w:rPr>
          <w:rFonts w:cs="Times New Roman"/>
          <w:sz w:val="24"/>
          <w:szCs w:val="24"/>
          <w:lang w:val="en-US"/>
          <w:rPrChange w:id="579" w:author="EPH" w:date="2022-06-12T13:13:00Z">
            <w:rPr>
              <w:rFonts w:cs="Times New Roman"/>
              <w:szCs w:val="24"/>
              <w:lang w:val="en-US"/>
            </w:rPr>
          </w:rPrChange>
        </w:rPr>
        <w:t>zero. Using a method called “diagonalization” the sampling frame produced by the univariate sampling framework can be shaped to exhibit any correlation a researcher might require. This is particularly useful in two ways. The first is to test non-nil null hypotheses. In some cases, simply rejecting the null hypothesis of no correlation may not be of interest. In order to use the univariate sampling bootstrap for this test of the non-nil null</w:t>
      </w:r>
      <w:ins w:id="580" w:author="EPH" w:date="2022-06-17T10:44:00Z">
        <w:r w:rsidR="00F27451">
          <w:rPr>
            <w:rFonts w:cs="Times New Roman"/>
            <w:sz w:val="24"/>
            <w:szCs w:val="24"/>
            <w:lang w:val="en-US"/>
          </w:rPr>
          <w:t>,</w:t>
        </w:r>
      </w:ins>
      <w:r w:rsidRPr="001125CB">
        <w:rPr>
          <w:rFonts w:cs="Times New Roman"/>
          <w:sz w:val="24"/>
          <w:szCs w:val="24"/>
          <w:lang w:val="en-US"/>
          <w:rPrChange w:id="581" w:author="EPH" w:date="2022-06-12T13:13:00Z">
            <w:rPr>
              <w:rFonts w:cs="Times New Roman"/>
              <w:szCs w:val="24"/>
              <w:lang w:val="en-US"/>
            </w:rPr>
          </w:rPrChange>
        </w:rPr>
        <w:t xml:space="preserve"> the researcher can set the correlation in the sampling frame to the null hypothesized correlation coefficient. The bootstrap procedure then proceeds as before. This creates a null distribution </w:t>
      </w:r>
      <w:r w:rsidRPr="001125CB">
        <w:rPr>
          <w:rFonts w:cs="Times New Roman"/>
          <w:i/>
          <w:sz w:val="24"/>
          <w:szCs w:val="24"/>
          <w:lang w:val="en-US"/>
          <w:rPrChange w:id="582" w:author="EPH" w:date="2022-06-12T13:13:00Z">
            <w:rPr>
              <w:rFonts w:cs="Times New Roman"/>
              <w:i/>
              <w:szCs w:val="24"/>
              <w:lang w:val="en-US"/>
            </w:rPr>
          </w:rPrChange>
        </w:rPr>
        <w:t>around the non-nil null</w:t>
      </w:r>
      <w:r w:rsidRPr="001125CB">
        <w:rPr>
          <w:rFonts w:cs="Times New Roman"/>
          <w:sz w:val="24"/>
          <w:szCs w:val="24"/>
          <w:lang w:val="en-US"/>
          <w:rPrChange w:id="583" w:author="EPH" w:date="2022-06-12T13:13:00Z">
            <w:rPr>
              <w:rFonts w:cs="Times New Roman"/>
              <w:szCs w:val="24"/>
              <w:lang w:val="en-US"/>
            </w:rPr>
          </w:rPrChange>
        </w:rPr>
        <w:t>.</w:t>
      </w:r>
    </w:p>
    <w:p w14:paraId="35906BCA" w14:textId="77777777" w:rsidR="00CA3D10" w:rsidRPr="00BE10A4" w:rsidRDefault="00CA3D10">
      <w:pPr>
        <w:autoSpaceDE w:val="0"/>
        <w:autoSpaceDN w:val="0"/>
        <w:adjustRightInd w:val="0"/>
        <w:spacing w:line="480" w:lineRule="auto"/>
        <w:ind w:firstLine="720"/>
      </w:pPr>
      <w:r w:rsidRPr="00BE10A4">
        <w:t>The second case where diagonalization of the univariate sampling frame is useful is when a confidence interval is desired. By diagonalizing the univariate sampling frame so that it has the same correlation as the originally observed data, and then bootstrapping as before, the resulting confidence interval is the confidence interval of the observed statistic.</w:t>
      </w:r>
    </w:p>
    <w:p w14:paraId="008403C5" w14:textId="66DA431D" w:rsidR="00CA3D10" w:rsidRPr="00BE10A4" w:rsidRDefault="00CA3D10">
      <w:pPr>
        <w:autoSpaceDE w:val="0"/>
        <w:autoSpaceDN w:val="0"/>
        <w:adjustRightInd w:val="0"/>
        <w:spacing w:line="480" w:lineRule="auto"/>
        <w:ind w:firstLine="720"/>
      </w:pPr>
      <w:r w:rsidRPr="00BE10A4">
        <w:t>While the alternative step of using the univariate sampling frame, instead of the raw data, may seem to be trivial, this alteration to the bootstrap has repeatedly shown itself to provide advantages over the traditional bootstrap, particularly with regards to Type I error rates. Research on correlation coefficients has demonstrated this in a number of settings (e.g., Beasley et al.</w:t>
      </w:r>
      <w:ins w:id="584" w:author="EPH" w:date="2022-06-17T10:45:00Z">
        <w:r w:rsidR="00F27451">
          <w:t>,</w:t>
        </w:r>
      </w:ins>
      <w:r w:rsidRPr="00BE10A4">
        <w:t xml:space="preserve"> 2007</w:t>
      </w:r>
      <w:del w:id="585" w:author="EPH" w:date="2022-06-17T10:45:00Z">
        <w:r w:rsidRPr="00BE10A4" w:rsidDel="00F27451">
          <w:delText xml:space="preserve">, </w:delText>
        </w:r>
      </w:del>
      <w:ins w:id="586" w:author="EPH" w:date="2022-06-17T10:45:00Z">
        <w:r w:rsidR="00F27451">
          <w:t>;</w:t>
        </w:r>
        <w:r w:rsidR="00F27451" w:rsidRPr="00BE10A4">
          <w:t xml:space="preserve"> </w:t>
        </w:r>
      </w:ins>
      <w:r w:rsidRPr="00BE10A4">
        <w:t>Bishara &amp; Hittner, 2012</w:t>
      </w:r>
      <w:del w:id="587" w:author="EPH" w:date="2022-06-17T10:45:00Z">
        <w:r w:rsidRPr="00BE10A4" w:rsidDel="00F27451">
          <w:delText>; Bishara &amp; Hittner</w:delText>
        </w:r>
      </w:del>
      <w:r w:rsidRPr="00BE10A4">
        <w:t xml:space="preserve">, 2017). Research for uses other than correlation coefficients has also recently found an advantage for the univariate sampling bootstrap over other bootstrap </w:t>
      </w:r>
      <w:r w:rsidRPr="00BE10A4">
        <w:lastRenderedPageBreak/>
        <w:t xml:space="preserve">alternatives and some </w:t>
      </w:r>
      <w:del w:id="588" w:author="EPH" w:date="2022-06-17T10:42:00Z">
        <w:r w:rsidRPr="00BE10A4" w:rsidDel="002415B2">
          <w:delText>non-</w:delText>
        </w:r>
      </w:del>
      <w:ins w:id="589" w:author="EPH" w:date="2022-06-17T10:42:00Z">
        <w:r w:rsidR="002415B2">
          <w:t>non</w:t>
        </w:r>
      </w:ins>
      <w:r w:rsidRPr="00BE10A4">
        <w:t>bootstrap CI methods (O’Keefe &amp; Rodgers, 2020). Software implementations of the univariate bootstrap are available in</w:t>
      </w:r>
      <w:r w:rsidRPr="0062289B">
        <w:rPr>
          <w:rFonts w:ascii="Courier New" w:hAnsi="Courier New" w:cs="Courier New"/>
          <w:rPrChange w:id="590" w:author="EPH" w:date="2022-06-12T14:39:00Z">
            <w:rPr/>
          </w:rPrChange>
        </w:rPr>
        <w:t xml:space="preserve"> R </w:t>
      </w:r>
      <w:r w:rsidRPr="00BE10A4">
        <w:t>(e.g., Omisc)</w:t>
      </w:r>
      <w:del w:id="591" w:author="EPH" w:date="2022-06-17T10:46:00Z">
        <w:r w:rsidRPr="00BE10A4" w:rsidDel="00F27451">
          <w:delText>, which manages</w:delText>
        </w:r>
      </w:del>
      <w:ins w:id="592" w:author="EPH" w:date="2022-06-17T10:46:00Z">
        <w:r w:rsidR="00F27451">
          <w:t xml:space="preserve"> that manage</w:t>
        </w:r>
      </w:ins>
      <w:r w:rsidRPr="00BE10A4">
        <w:t xml:space="preserve"> the creation of the univariate sampling frame, diagonalization if desired, and the bootstrapping procedure itself.</w:t>
      </w:r>
    </w:p>
    <w:p w14:paraId="639158CF" w14:textId="6EA40D19" w:rsidR="00CA3D10" w:rsidRPr="00BE10A4" w:rsidRDefault="00CA3D10">
      <w:pPr>
        <w:autoSpaceDE w:val="0"/>
        <w:autoSpaceDN w:val="0"/>
        <w:adjustRightInd w:val="0"/>
        <w:spacing w:line="480" w:lineRule="auto"/>
        <w:ind w:firstLine="720"/>
      </w:pPr>
      <w:r w:rsidRPr="00BE10A4">
        <w:t xml:space="preserve">Hutson (2019) defined an almost identical approach to the univariate sampling bootstrap, and named it the </w:t>
      </w:r>
      <w:r w:rsidRPr="00BE10A4">
        <w:rPr>
          <w:i/>
        </w:rPr>
        <w:t>surrogate bootstrap.</w:t>
      </w:r>
      <w:r w:rsidRPr="00BE10A4">
        <w:t xml:space="preserve"> (The only difference is his focus on defining the p-value, instead of the confidence interval; if the confidence interval is used for hypothesis testing, the outcome must always be identical. Hutson noted in relation to the Lee and Rodgers, 1998, procedure that “the test can also be inverted to provide precise confidence interval </w:t>
      </w:r>
      <w:del w:id="593" w:author="EPH" w:date="2022-06-17T10:49:00Z">
        <w:r w:rsidRPr="00BE10A4" w:rsidDel="00F27451">
          <w:delText>for </w:delText>
        </w:r>
      </w:del>
      <w:ins w:id="594" w:author="EPH" w:date="2022-06-17T10:49:00Z">
        <w:r w:rsidR="00F27451" w:rsidRPr="00BE10A4">
          <w:t>for</w:t>
        </w:r>
        <w:r w:rsidR="00F27451">
          <w:t xml:space="preserve"> </w:t>
        </w:r>
      </w:ins>
      <w:r w:rsidRPr="00BE10A4">
        <w:rPr>
          <w:i/>
        </w:rPr>
        <w:t>ρ</w:t>
      </w:r>
      <w:r w:rsidRPr="00BE10A4">
        <w:t>”). Hutson provided mathematical justification for the univariate sampling bootstrap, along with additional simulation support for the excellent operating characteristics of this bootstrap method.</w:t>
      </w:r>
    </w:p>
    <w:p w14:paraId="3862A714" w14:textId="1754D86A" w:rsidR="004E7917" w:rsidRDefault="00CA3D10">
      <w:pPr>
        <w:pStyle w:val="Heading3"/>
        <w:rPr>
          <w:ins w:id="595" w:author="EPH" w:date="2022-06-12T13:20:00Z"/>
        </w:rPr>
        <w:pPrChange w:id="596" w:author="EPH" w:date="2022-06-12T13:20:00Z">
          <w:pPr>
            <w:pStyle w:val="Style8"/>
            <w:autoSpaceDE w:val="0"/>
            <w:autoSpaceDN w:val="0"/>
            <w:adjustRightInd w:val="0"/>
            <w:spacing w:line="480" w:lineRule="auto"/>
            <w:ind w:firstLine="720"/>
          </w:pPr>
        </w:pPrChange>
      </w:pPr>
      <w:del w:id="597" w:author="EPH" w:date="2022-06-12T13:18:00Z">
        <w:r w:rsidRPr="001125CB" w:rsidDel="004E7917">
          <w:rPr>
            <w:rPrChange w:id="598" w:author="EPH" w:date="2022-06-12T13:12:00Z">
              <w:rPr>
                <w:rFonts w:cs="Times New Roman"/>
                <w:b/>
                <w:bCs/>
                <w:i/>
                <w:iCs/>
              </w:rPr>
            </w:rPrChange>
          </w:rPr>
          <w:delText>Example</w:delText>
        </w:r>
      </w:del>
      <w:ins w:id="599" w:author="EPH" w:date="2022-06-12T13:18:00Z">
        <w:r w:rsidR="004E7917">
          <w:t>&lt;h3&gt;Example</w:t>
        </w:r>
      </w:ins>
      <w:r w:rsidRPr="001125CB">
        <w:rPr>
          <w:rPrChange w:id="600" w:author="EPH" w:date="2022-06-12T13:12:00Z">
            <w:rPr>
              <w:rFonts w:cs="Times New Roman"/>
              <w:b/>
              <w:bCs/>
              <w:i/>
              <w:iCs/>
            </w:rPr>
          </w:rPrChange>
        </w:rPr>
        <w:t xml:space="preserve"> 3a: Parametric </w:t>
      </w:r>
      <w:r w:rsidR="004E7917" w:rsidRPr="004E7917">
        <w:t>Bootstrap</w:t>
      </w:r>
      <w:del w:id="601" w:author="EPH" w:date="2022-06-12T13:20:00Z">
        <w:r w:rsidRPr="001125CB" w:rsidDel="004E7917">
          <w:rPr>
            <w:rPrChange w:id="602" w:author="EPH" w:date="2022-06-12T13:12:00Z">
              <w:rPr>
                <w:rFonts w:cs="Times New Roman"/>
                <w:b/>
                <w:bCs/>
                <w:i/>
                <w:iCs/>
              </w:rPr>
            </w:rPrChange>
          </w:rPr>
          <w:delText>.</w:delText>
        </w:r>
        <w:r w:rsidRPr="004E7917" w:rsidDel="004E7917">
          <w:delText xml:space="preserve"> </w:delText>
        </w:r>
      </w:del>
    </w:p>
    <w:p w14:paraId="5A08D889" w14:textId="503AF858" w:rsidR="00CA3D10" w:rsidRPr="001125CB" w:rsidRDefault="004E7917">
      <w:pPr>
        <w:pStyle w:val="Style8"/>
        <w:autoSpaceDE w:val="0"/>
        <w:autoSpaceDN w:val="0"/>
        <w:adjustRightInd w:val="0"/>
        <w:spacing w:line="480" w:lineRule="auto"/>
        <w:ind w:firstLine="720"/>
        <w:rPr>
          <w:rFonts w:cs="Times New Roman"/>
          <w:sz w:val="24"/>
          <w:szCs w:val="24"/>
          <w:lang w:val="en-US"/>
          <w:rPrChange w:id="603" w:author="EPH" w:date="2022-06-12T13:12:00Z">
            <w:rPr>
              <w:rFonts w:cs="Times New Roman"/>
              <w:szCs w:val="24"/>
              <w:lang w:val="en-US"/>
            </w:rPr>
          </w:rPrChange>
        </w:rPr>
      </w:pPr>
      <w:ins w:id="604" w:author="EPH" w:date="2022-06-12T13:20:00Z">
        <w:r w:rsidRPr="004E7917">
          <w:rPr>
            <w:rFonts w:cs="Times New Roman"/>
            <w:sz w:val="24"/>
            <w:szCs w:val="24"/>
            <w:lang w:val="en-US"/>
            <w:rPrChange w:id="605" w:author="EPH" w:date="2022-06-12T13:20:00Z">
              <w:rPr>
                <w:rFonts w:cs="Times New Roman"/>
                <w:lang w:val="en-US"/>
              </w:rPr>
            </w:rPrChange>
          </w:rPr>
          <w:t>&lt;bt&gt;</w:t>
        </w:r>
      </w:ins>
      <w:r w:rsidR="00CA3D10" w:rsidRPr="001125CB">
        <w:rPr>
          <w:rFonts w:cs="Times New Roman"/>
          <w:sz w:val="24"/>
          <w:szCs w:val="24"/>
          <w:lang w:val="en-US"/>
          <w:rPrChange w:id="606" w:author="EPH" w:date="2022-06-12T13:12:00Z">
            <w:rPr>
              <w:rFonts w:cs="Times New Roman"/>
              <w:szCs w:val="24"/>
              <w:lang w:val="en-US"/>
            </w:rPr>
          </w:rPrChange>
        </w:rPr>
        <w:t xml:space="preserve">The </w:t>
      </w:r>
      <w:r w:rsidR="00CA3D10" w:rsidRPr="001125CB">
        <w:rPr>
          <w:rFonts w:cs="Times New Roman"/>
          <w:i/>
          <w:sz w:val="24"/>
          <w:szCs w:val="24"/>
          <w:lang w:val="en-US"/>
          <w:rPrChange w:id="607" w:author="EPH" w:date="2022-06-12T13:12:00Z">
            <w:rPr>
              <w:rFonts w:cs="Times New Roman"/>
              <w:i/>
              <w:szCs w:val="24"/>
              <w:lang w:val="en-US"/>
            </w:rPr>
          </w:rPrChange>
        </w:rPr>
        <w:t>parametric bootstrap</w:t>
      </w:r>
      <w:r w:rsidR="00CA3D10" w:rsidRPr="001125CB">
        <w:rPr>
          <w:rFonts w:cs="Times New Roman"/>
          <w:sz w:val="24"/>
          <w:szCs w:val="24"/>
          <w:lang w:val="en-US"/>
          <w:rPrChange w:id="608" w:author="EPH" w:date="2022-06-12T13:12:00Z">
            <w:rPr>
              <w:rFonts w:cs="Times New Roman"/>
              <w:szCs w:val="24"/>
              <w:lang w:val="en-US"/>
            </w:rPr>
          </w:rPrChange>
        </w:rPr>
        <w:t xml:space="preserve"> is similar to the nonparametric bootstrap in previous examples, except that </w:t>
      </w:r>
      <w:r w:rsidR="00800CED">
        <w:rPr>
          <w:rFonts w:cs="Times New Roman"/>
          <w:noProof/>
          <w:position w:val="-12"/>
          <w:sz w:val="24"/>
          <w:szCs w:val="24"/>
          <w:lang w:val="en-US"/>
        </w:rPr>
        <w:pict w14:anchorId="3B405859">
          <v:shape id="_x0000_i1062" type="#_x0000_t75" alt="" style="width:21.45pt;height:20.7pt;mso-width-percent:0;mso-height-percent:0;mso-width-percent:0;mso-height-percent:0">
            <v:imagedata r:id="rId46" o:title=""/>
          </v:shape>
        </w:pict>
      </w:r>
      <w:r w:rsidR="00CA3D10" w:rsidRPr="001125CB">
        <w:rPr>
          <w:rFonts w:cs="Times New Roman"/>
          <w:sz w:val="24"/>
          <w:szCs w:val="24"/>
          <w:lang w:val="en-US"/>
          <w:rPrChange w:id="609" w:author="EPH" w:date="2022-06-12T13:12:00Z">
            <w:rPr>
              <w:rFonts w:cs="Times New Roman"/>
              <w:szCs w:val="24"/>
              <w:lang w:val="en-US"/>
            </w:rPr>
          </w:rPrChange>
        </w:rPr>
        <w:t xml:space="preserve"> and its sampling frame have distributional assumptions. In a correlational setting, an analyst might be able to assume the variables approximately follow a bivariate normal distribution with a linear relationship of </w:t>
      </w:r>
      <w:r w:rsidR="00CA3D10" w:rsidRPr="001125CB">
        <w:rPr>
          <w:rFonts w:cs="Times New Roman"/>
          <w:i/>
          <w:sz w:val="24"/>
          <w:szCs w:val="24"/>
          <w:lang w:val="en-US"/>
          <w:rPrChange w:id="610" w:author="EPH" w:date="2022-06-12T13:12:00Z">
            <w:rPr>
              <w:rFonts w:cs="Times New Roman"/>
              <w:i/>
              <w:szCs w:val="24"/>
              <w:lang w:val="en-US"/>
            </w:rPr>
          </w:rPrChange>
        </w:rPr>
        <w:t>r</w:t>
      </w:r>
      <w:r w:rsidR="00CA3D10" w:rsidRPr="001125CB">
        <w:rPr>
          <w:rFonts w:cs="Times New Roman"/>
          <w:sz w:val="24"/>
          <w:szCs w:val="24"/>
          <w:vertAlign w:val="subscript"/>
          <w:lang w:val="en-US"/>
          <w:rPrChange w:id="611" w:author="EPH" w:date="2022-06-12T13:12:00Z">
            <w:rPr>
              <w:rFonts w:cs="Times New Roman"/>
              <w:szCs w:val="24"/>
              <w:vertAlign w:val="subscript"/>
              <w:lang w:val="en-US"/>
            </w:rPr>
          </w:rPrChange>
        </w:rPr>
        <w:t>Obs</w:t>
      </w:r>
      <w:r w:rsidR="00CA3D10" w:rsidRPr="001125CB">
        <w:rPr>
          <w:rFonts w:cs="Times New Roman"/>
          <w:sz w:val="24"/>
          <w:szCs w:val="24"/>
          <w:lang w:val="en-US"/>
          <w:rPrChange w:id="612" w:author="EPH" w:date="2022-06-12T13:12:00Z">
            <w:rPr>
              <w:rFonts w:cs="Times New Roman"/>
              <w:szCs w:val="24"/>
              <w:lang w:val="en-US"/>
            </w:rPr>
          </w:rPrChange>
        </w:rPr>
        <w:t xml:space="preserve"> (</w:t>
      </w:r>
      <w:r w:rsidR="00CA3D10" w:rsidRPr="001125CB">
        <w:rPr>
          <w:sz w:val="24"/>
          <w:szCs w:val="24"/>
          <w:lang w:val="en-US"/>
          <w:rPrChange w:id="613" w:author="EPH" w:date="2022-06-12T13:12:00Z">
            <w:rPr>
              <w:sz w:val="12"/>
              <w:lang w:val="en-US"/>
            </w:rPr>
          </w:rPrChange>
        </w:rPr>
        <w:t>Efron &amp; Tibshirani, 1993</w:t>
      </w:r>
      <w:r w:rsidR="00CA3D10" w:rsidRPr="001125CB">
        <w:rPr>
          <w:rFonts w:cs="Times New Roman"/>
          <w:sz w:val="24"/>
          <w:szCs w:val="24"/>
          <w:lang w:val="en-US"/>
          <w:rPrChange w:id="614" w:author="EPH" w:date="2022-06-12T13:12:00Z">
            <w:rPr>
              <w:rFonts w:cs="Times New Roman"/>
              <w:szCs w:val="24"/>
              <w:lang w:val="en-US"/>
            </w:rPr>
          </w:rPrChange>
        </w:rPr>
        <w:t xml:space="preserve">, Section 6.5). In this case, scores in the sampling frame do not contain any observed scores. The sample inﬂuences the sampling frame only thorough </w:t>
      </w:r>
      <w:r w:rsidR="00CA3D10" w:rsidRPr="001125CB">
        <w:rPr>
          <w:rFonts w:cs="Times New Roman"/>
          <w:i/>
          <w:sz w:val="24"/>
          <w:szCs w:val="24"/>
          <w:lang w:val="en-US"/>
          <w:rPrChange w:id="615" w:author="EPH" w:date="2022-06-12T13:12:00Z">
            <w:rPr>
              <w:rFonts w:cs="Times New Roman"/>
              <w:i/>
              <w:szCs w:val="24"/>
              <w:lang w:val="en-US"/>
            </w:rPr>
          </w:rPrChange>
        </w:rPr>
        <w:t>r</w:t>
      </w:r>
      <w:r w:rsidR="00CA3D10" w:rsidRPr="001125CB">
        <w:rPr>
          <w:rFonts w:cs="Times New Roman"/>
          <w:sz w:val="24"/>
          <w:szCs w:val="24"/>
          <w:vertAlign w:val="subscript"/>
          <w:lang w:val="en-US"/>
          <w:rPrChange w:id="616" w:author="EPH" w:date="2022-06-12T13:12:00Z">
            <w:rPr>
              <w:rFonts w:cs="Times New Roman"/>
              <w:szCs w:val="24"/>
              <w:vertAlign w:val="subscript"/>
              <w:lang w:val="en-US"/>
            </w:rPr>
          </w:rPrChange>
        </w:rPr>
        <w:t>Obs</w:t>
      </w:r>
      <w:r w:rsidR="00CA3D10" w:rsidRPr="001125CB">
        <w:rPr>
          <w:rFonts w:cs="Times New Roman"/>
          <w:sz w:val="24"/>
          <w:szCs w:val="24"/>
          <w:lang w:val="en-US"/>
          <w:rPrChange w:id="617" w:author="EPH" w:date="2022-06-12T13:12:00Z">
            <w:rPr>
              <w:rFonts w:cs="Times New Roman"/>
              <w:szCs w:val="24"/>
              <w:lang w:val="en-US"/>
            </w:rPr>
          </w:rPrChange>
        </w:rPr>
        <w:t xml:space="preserve">. For a given bootstrap sample, the </w:t>
      </w:r>
      <w:r w:rsidR="00CA3D10" w:rsidRPr="001125CB">
        <w:rPr>
          <w:rFonts w:cs="Times New Roman"/>
          <w:i/>
          <w:sz w:val="24"/>
          <w:szCs w:val="24"/>
          <w:lang w:val="en-US"/>
          <w:rPrChange w:id="618" w:author="EPH" w:date="2022-06-12T13:12:00Z">
            <w:rPr>
              <w:rFonts w:cs="Times New Roman"/>
              <w:i/>
              <w:szCs w:val="24"/>
              <w:lang w:val="en-US"/>
            </w:rPr>
          </w:rPrChange>
        </w:rPr>
        <w:t>N</w:t>
      </w:r>
      <w:r w:rsidR="00CA3D10" w:rsidRPr="001125CB">
        <w:rPr>
          <w:rFonts w:cs="Times New Roman"/>
          <w:sz w:val="24"/>
          <w:szCs w:val="24"/>
          <w:lang w:val="en-US"/>
          <w:rPrChange w:id="619" w:author="EPH" w:date="2022-06-12T13:12:00Z">
            <w:rPr>
              <w:rFonts w:cs="Times New Roman"/>
              <w:szCs w:val="24"/>
              <w:lang w:val="en-US"/>
            </w:rPr>
          </w:rPrChange>
        </w:rPr>
        <w:t xml:space="preserve"> bivariate points are generated as follows:</w:t>
      </w:r>
    </w:p>
    <w:p w14:paraId="2067F52F" w14:textId="39E1E40D" w:rsidR="00CA3D10" w:rsidRPr="00BE10A4" w:rsidRDefault="00CA3D10">
      <w:pPr>
        <w:pStyle w:val="Style7"/>
        <w:autoSpaceDE w:val="0"/>
        <w:autoSpaceDN w:val="0"/>
        <w:adjustRightInd w:val="0"/>
        <w:spacing w:line="480" w:lineRule="auto"/>
        <w:ind w:firstLine="720"/>
        <w:rPr>
          <w:rFonts w:cs="Times New Roman"/>
          <w:lang w:val="en-US"/>
        </w:rPr>
      </w:pPr>
      <w:del w:id="620" w:author="EPH" w:date="2022-06-12T13:14:00Z">
        <w:r w:rsidRPr="00ED5EF6" w:rsidDel="001125CB">
          <w:rPr>
            <w:rFonts w:cs="Times New Roman"/>
            <w:lang w:val="en-US"/>
            <w:rPrChange w:id="621" w:author="Lou Bruno" w:date="2022-06-18T14:16:00Z">
              <w:rPr>
                <w:rFonts w:cs="Times New Roman"/>
                <w:i/>
                <w:lang w:val="en-US"/>
              </w:rPr>
            </w:rPrChange>
          </w:rPr>
          <w:delText>Stage 1:</w:delText>
        </w:r>
      </w:del>
      <w:ins w:id="622" w:author="EPH" w:date="2022-06-12T13:14:00Z">
        <w:r w:rsidR="001125CB" w:rsidRPr="00ED5EF6">
          <w:rPr>
            <w:rFonts w:cs="Times New Roman"/>
            <w:lang w:val="en-US"/>
            <w:rPrChange w:id="623" w:author="Lou Bruno" w:date="2022-06-18T14:16:00Z">
              <w:rPr>
                <w:rFonts w:cs="Times New Roman"/>
                <w:i/>
                <w:lang w:val="en-US"/>
              </w:rPr>
            </w:rPrChange>
          </w:rPr>
          <w:t>&lt;</w:t>
        </w:r>
      </w:ins>
      <w:ins w:id="624" w:author="Lou Bruno" w:date="2022-06-18T14:16:00Z">
        <w:r w:rsidR="00ED5EF6">
          <w:rPr>
            <w:rFonts w:cs="Times New Roman"/>
            <w:lang w:val="en-US"/>
          </w:rPr>
          <w:t>nl</w:t>
        </w:r>
      </w:ins>
      <w:ins w:id="625" w:author="EPH" w:date="2022-06-12T13:14:00Z">
        <w:del w:id="626" w:author="Lou Bruno" w:date="2022-06-18T14:16:00Z">
          <w:r w:rsidR="001125CB" w:rsidRPr="00ED5EF6" w:rsidDel="00ED5EF6">
            <w:rPr>
              <w:rFonts w:cs="Times New Roman"/>
              <w:lang w:val="en-US"/>
              <w:rPrChange w:id="627" w:author="Lou Bruno" w:date="2022-06-18T14:16:00Z">
                <w:rPr>
                  <w:rFonts w:cs="Times New Roman"/>
                  <w:i/>
                  <w:lang w:val="en-US"/>
                </w:rPr>
              </w:rPrChange>
            </w:rPr>
            <w:delText>h4</w:delText>
          </w:r>
        </w:del>
        <w:r w:rsidR="001125CB" w:rsidRPr="00ED5EF6">
          <w:rPr>
            <w:rFonts w:cs="Times New Roman"/>
            <w:lang w:val="en-US"/>
            <w:rPrChange w:id="628" w:author="Lou Bruno" w:date="2022-06-18T14:16:00Z">
              <w:rPr>
                <w:rFonts w:cs="Times New Roman"/>
                <w:i/>
                <w:lang w:val="en-US"/>
              </w:rPr>
            </w:rPrChange>
          </w:rPr>
          <w:t>&gt;</w:t>
        </w:r>
        <w:r w:rsidR="001125CB">
          <w:rPr>
            <w:rFonts w:cs="Times New Roman"/>
            <w:i/>
            <w:lang w:val="en-US"/>
          </w:rPr>
          <w:t>Stage 1.</w:t>
        </w:r>
      </w:ins>
      <w:ins w:id="629" w:author="Lou Bruno" w:date="2022-06-18T14:16:00Z">
        <w:r w:rsidR="00ED5EF6">
          <w:rPr>
            <w:rFonts w:cs="Times New Roman"/>
            <w:lang w:val="en-US"/>
          </w:rPr>
          <w:t xml:space="preserve"> </w:t>
        </w:r>
      </w:ins>
      <w:ins w:id="630" w:author="EPH" w:date="2022-06-12T13:14:00Z">
        <w:del w:id="631" w:author="Lou Bruno" w:date="2022-06-18T14:16:00Z">
          <w:r w:rsidR="001125CB" w:rsidDel="00ED5EF6">
            <w:rPr>
              <w:rFonts w:cs="Times New Roman"/>
              <w:i/>
              <w:lang w:val="en-US"/>
            </w:rPr>
            <w:delText>&lt;bt&gt;</w:delText>
          </w:r>
        </w:del>
      </w:ins>
      <w:del w:id="632" w:author="Lou Bruno" w:date="2022-06-18T14:16:00Z">
        <w:r w:rsidRPr="00BE10A4" w:rsidDel="00ED5EF6">
          <w:rPr>
            <w:rFonts w:cs="Times New Roman"/>
            <w:lang w:val="en-US"/>
          </w:rPr>
          <w:delText xml:space="preserve"> </w:delText>
        </w:r>
      </w:del>
      <w:r w:rsidRPr="00BE10A4">
        <w:rPr>
          <w:rFonts w:cs="Times New Roman"/>
          <w:lang w:val="en-US"/>
        </w:rPr>
        <w:t xml:space="preserve">Collect the sample and calculate </w:t>
      </w:r>
      <w:r w:rsidRPr="00BE10A4">
        <w:rPr>
          <w:rFonts w:cs="Times New Roman"/>
          <w:i/>
          <w:lang w:val="en-US"/>
        </w:rPr>
        <w:t>r</w:t>
      </w:r>
      <w:r w:rsidRPr="00BE10A4">
        <w:rPr>
          <w:rFonts w:cs="Times New Roman"/>
          <w:vertAlign w:val="subscript"/>
          <w:lang w:val="en-US"/>
        </w:rPr>
        <w:t>Obs</w:t>
      </w:r>
      <w:r w:rsidRPr="00BE10A4">
        <w:rPr>
          <w:rFonts w:cs="Times New Roman"/>
          <w:lang w:val="en-US"/>
        </w:rPr>
        <w:t xml:space="preserve"> from the </w:t>
      </w:r>
      <w:r w:rsidRPr="00BE10A4">
        <w:rPr>
          <w:rFonts w:cs="Times New Roman"/>
          <w:i/>
          <w:lang w:val="en-US"/>
        </w:rPr>
        <w:t>N</w:t>
      </w:r>
      <w:r w:rsidRPr="00BE10A4">
        <w:rPr>
          <w:rFonts w:cs="Times New Roman"/>
          <w:lang w:val="en-US"/>
        </w:rPr>
        <w:t xml:space="preserve"> data points (pairs of </w:t>
      </w:r>
      <w:r w:rsidRPr="00BE10A4">
        <w:rPr>
          <w:rFonts w:cs="Times New Roman"/>
          <w:i/>
          <w:lang w:val="en-US"/>
        </w:rPr>
        <w:t>X</w:t>
      </w:r>
      <w:r w:rsidRPr="00BE10A4">
        <w:rPr>
          <w:rFonts w:cs="Times New Roman"/>
          <w:lang w:val="en-US"/>
        </w:rPr>
        <w:t xml:space="preserve">, </w:t>
      </w:r>
      <w:r w:rsidRPr="00BE10A4">
        <w:rPr>
          <w:rFonts w:cs="Times New Roman"/>
          <w:i/>
          <w:lang w:val="en-US"/>
        </w:rPr>
        <w:t>Y</w:t>
      </w:r>
      <w:r w:rsidRPr="00BE10A4">
        <w:rPr>
          <w:rFonts w:cs="Times New Roman"/>
          <w:lang w:val="en-US"/>
        </w:rPr>
        <w:t xml:space="preserve"> values).</w:t>
      </w:r>
    </w:p>
    <w:p w14:paraId="4F35D7C0" w14:textId="2777630B" w:rsidR="00CA3D10" w:rsidRPr="00BE10A4" w:rsidRDefault="00CA3D10">
      <w:pPr>
        <w:pStyle w:val="Style7"/>
        <w:autoSpaceDE w:val="0"/>
        <w:autoSpaceDN w:val="0"/>
        <w:adjustRightInd w:val="0"/>
        <w:spacing w:line="480" w:lineRule="auto"/>
        <w:ind w:firstLine="720"/>
        <w:rPr>
          <w:rFonts w:cs="Times New Roman"/>
          <w:lang w:val="en-US"/>
        </w:rPr>
      </w:pPr>
      <w:del w:id="633" w:author="EPH" w:date="2022-06-12T13:14:00Z">
        <w:r w:rsidRPr="00BE10A4" w:rsidDel="001125CB">
          <w:rPr>
            <w:rFonts w:cs="Times New Roman"/>
            <w:i/>
            <w:lang w:val="en-US"/>
          </w:rPr>
          <w:delText>Stage 2:</w:delText>
        </w:r>
      </w:del>
      <w:ins w:id="634" w:author="EPH" w:date="2022-06-12T13:14:00Z">
        <w:del w:id="635" w:author="Lou Bruno" w:date="2022-06-18T14:16:00Z">
          <w:r w:rsidR="001125CB" w:rsidDel="00ED5EF6">
            <w:rPr>
              <w:rFonts w:cs="Times New Roman"/>
              <w:i/>
              <w:lang w:val="en-US"/>
            </w:rPr>
            <w:delText>&lt;h4&gt;</w:delText>
          </w:r>
        </w:del>
        <w:r w:rsidR="001125CB">
          <w:rPr>
            <w:rFonts w:cs="Times New Roman"/>
            <w:i/>
            <w:lang w:val="en-US"/>
          </w:rPr>
          <w:t>Stage 2.</w:t>
        </w:r>
      </w:ins>
      <w:ins w:id="636" w:author="Lou Bruno" w:date="2022-06-18T14:16:00Z">
        <w:r w:rsidR="00ED5EF6">
          <w:rPr>
            <w:rFonts w:cs="Times New Roman"/>
            <w:lang w:val="en-US"/>
          </w:rPr>
          <w:t xml:space="preserve"> </w:t>
        </w:r>
      </w:ins>
      <w:ins w:id="637" w:author="EPH" w:date="2022-06-12T13:14:00Z">
        <w:del w:id="638" w:author="Lou Bruno" w:date="2022-06-18T14:16:00Z">
          <w:r w:rsidR="001125CB" w:rsidDel="00ED5EF6">
            <w:rPr>
              <w:rFonts w:cs="Times New Roman"/>
              <w:i/>
              <w:lang w:val="en-US"/>
            </w:rPr>
            <w:delText>&lt;bt&gt;</w:delText>
          </w:r>
        </w:del>
      </w:ins>
      <w:del w:id="639" w:author="Lou Bruno" w:date="2022-06-18T14:16:00Z">
        <w:r w:rsidRPr="00BE10A4" w:rsidDel="00ED5EF6">
          <w:rPr>
            <w:rFonts w:cs="Times New Roman"/>
            <w:lang w:val="en-US"/>
          </w:rPr>
          <w:delText xml:space="preserve"> </w:delText>
        </w:r>
      </w:del>
      <w:r w:rsidRPr="00BE10A4">
        <w:rPr>
          <w:rFonts w:cs="Times New Roman"/>
          <w:lang w:val="en-US"/>
        </w:rPr>
        <w:t>State the parametric form of the estimated population. A linear, normal distribution is</w:t>
      </w:r>
      <w:ins w:id="640" w:author="EPH" w:date="2022-06-12T13:21:00Z">
        <w:r w:rsidR="004E7917">
          <w:rPr>
            <w:rFonts w:cs="Times New Roman"/>
            <w:lang w:val="en-US"/>
          </w:rPr>
          <w:t>:&lt;eq&gt;</w:t>
        </w:r>
      </w:ins>
    </w:p>
    <w:p w14:paraId="5FA2CC1F" w14:textId="2A1F6501" w:rsidR="00CA3D10" w:rsidRPr="00BE10A4" w:rsidRDefault="00800CED">
      <w:pPr>
        <w:autoSpaceDE w:val="0"/>
        <w:autoSpaceDN w:val="0"/>
        <w:adjustRightInd w:val="0"/>
        <w:spacing w:line="480" w:lineRule="auto"/>
        <w:ind w:firstLine="720"/>
      </w:pPr>
      <w:r>
        <w:rPr>
          <w:i/>
          <w:noProof/>
          <w:position w:val="-38"/>
        </w:rPr>
        <w:lastRenderedPageBreak/>
        <w:pict w14:anchorId="04FA8209">
          <v:shape id="_x0000_i1063" type="#_x0000_t75" alt="" style="width:151.65pt;height:43.65pt;mso-width-percent:0;mso-height-percent:0;mso-width-percent:0;mso-height-percent:0">
            <v:imagedata r:id="rId47" o:title=""/>
          </v:shape>
        </w:pict>
      </w:r>
      <w:r w:rsidR="00CA3D10" w:rsidRPr="00BE10A4">
        <w:t xml:space="preserve"> </w:t>
      </w:r>
      <w:ins w:id="641" w:author="Lou Bruno" w:date="2022-06-18T14:17:00Z">
        <w:r w:rsidR="00ED5EF6">
          <w:t xml:space="preserve">                                                                                                            </w:t>
        </w:r>
      </w:ins>
      <w:r w:rsidR="00CA3D10" w:rsidRPr="00BE10A4">
        <w:t>(5)</w:t>
      </w:r>
    </w:p>
    <w:p w14:paraId="037DA645" w14:textId="71CED968" w:rsidR="00CA3D10" w:rsidRPr="004E7917" w:rsidRDefault="00CA3D10">
      <w:pPr>
        <w:pStyle w:val="Style18"/>
        <w:autoSpaceDE w:val="0"/>
        <w:autoSpaceDN w:val="0"/>
        <w:adjustRightInd w:val="0"/>
        <w:spacing w:line="480" w:lineRule="auto"/>
        <w:ind w:firstLine="720"/>
        <w:rPr>
          <w:sz w:val="24"/>
          <w:szCs w:val="24"/>
          <w:lang w:val="en-US"/>
          <w:rPrChange w:id="642" w:author="EPH" w:date="2022-06-12T13:21:00Z">
            <w:rPr>
              <w:szCs w:val="24"/>
              <w:lang w:val="en-US"/>
            </w:rPr>
          </w:rPrChange>
        </w:rPr>
      </w:pPr>
      <w:del w:id="643" w:author="EPH" w:date="2022-06-12T13:15:00Z">
        <w:r w:rsidRPr="004E7917" w:rsidDel="001125CB">
          <w:rPr>
            <w:i/>
            <w:sz w:val="24"/>
            <w:szCs w:val="24"/>
            <w:lang w:val="en-US"/>
            <w:rPrChange w:id="644" w:author="EPH" w:date="2022-06-12T13:21:00Z">
              <w:rPr>
                <w:i/>
                <w:szCs w:val="24"/>
                <w:lang w:val="en-US"/>
              </w:rPr>
            </w:rPrChange>
          </w:rPr>
          <w:delText>Stage 3:</w:delText>
        </w:r>
      </w:del>
      <w:ins w:id="645" w:author="EPH" w:date="2022-06-12T13:15:00Z">
        <w:del w:id="646" w:author="Lou Bruno" w:date="2022-06-18T14:16:00Z">
          <w:r w:rsidR="001125CB" w:rsidRPr="004E7917" w:rsidDel="00ED5EF6">
            <w:rPr>
              <w:i/>
              <w:sz w:val="24"/>
              <w:szCs w:val="24"/>
              <w:lang w:val="en-US"/>
              <w:rPrChange w:id="647" w:author="EPH" w:date="2022-06-12T13:21:00Z">
                <w:rPr>
                  <w:i/>
                  <w:szCs w:val="24"/>
                  <w:lang w:val="en-US"/>
                </w:rPr>
              </w:rPrChange>
            </w:rPr>
            <w:delText>&lt;h4&gt;</w:delText>
          </w:r>
        </w:del>
        <w:r w:rsidR="001125CB" w:rsidRPr="004E7917">
          <w:rPr>
            <w:i/>
            <w:sz w:val="24"/>
            <w:szCs w:val="24"/>
            <w:lang w:val="en-US"/>
            <w:rPrChange w:id="648" w:author="EPH" w:date="2022-06-12T13:21:00Z">
              <w:rPr>
                <w:i/>
                <w:szCs w:val="24"/>
                <w:lang w:val="en-US"/>
              </w:rPr>
            </w:rPrChange>
          </w:rPr>
          <w:t>Stage 3.</w:t>
        </w:r>
      </w:ins>
      <w:ins w:id="649" w:author="Lou Bruno" w:date="2022-06-18T14:16:00Z">
        <w:r w:rsidR="00ED5EF6">
          <w:rPr>
            <w:sz w:val="24"/>
            <w:szCs w:val="24"/>
            <w:lang w:val="en-US"/>
          </w:rPr>
          <w:t xml:space="preserve"> </w:t>
        </w:r>
      </w:ins>
      <w:ins w:id="650" w:author="EPH" w:date="2022-06-12T13:15:00Z">
        <w:del w:id="651" w:author="Lou Bruno" w:date="2022-06-18T14:16:00Z">
          <w:r w:rsidR="001125CB" w:rsidRPr="004E7917" w:rsidDel="00ED5EF6">
            <w:rPr>
              <w:i/>
              <w:sz w:val="24"/>
              <w:szCs w:val="24"/>
              <w:lang w:val="en-US"/>
              <w:rPrChange w:id="652" w:author="EPH" w:date="2022-06-12T13:21:00Z">
                <w:rPr>
                  <w:i/>
                  <w:szCs w:val="24"/>
                  <w:lang w:val="en-US"/>
                </w:rPr>
              </w:rPrChange>
            </w:rPr>
            <w:delText>&lt;bt&gt;</w:delText>
          </w:r>
        </w:del>
      </w:ins>
      <w:del w:id="653" w:author="Lou Bruno" w:date="2022-06-18T14:16:00Z">
        <w:r w:rsidRPr="004E7917" w:rsidDel="00ED5EF6">
          <w:rPr>
            <w:sz w:val="24"/>
            <w:szCs w:val="24"/>
            <w:lang w:val="en-US"/>
            <w:rPrChange w:id="654" w:author="EPH" w:date="2022-06-12T13:21:00Z">
              <w:rPr>
                <w:szCs w:val="24"/>
                <w:lang w:val="en-US"/>
              </w:rPr>
            </w:rPrChange>
          </w:rPr>
          <w:delText xml:space="preserve"> </w:delText>
        </w:r>
      </w:del>
      <w:r w:rsidRPr="004E7917">
        <w:rPr>
          <w:sz w:val="24"/>
          <w:szCs w:val="24"/>
          <w:lang w:val="en-US"/>
          <w:rPrChange w:id="655" w:author="EPH" w:date="2022-06-12T13:21:00Z">
            <w:rPr>
              <w:szCs w:val="24"/>
              <w:lang w:val="en-US"/>
            </w:rPr>
          </w:rPrChange>
        </w:rPr>
        <w:t xml:space="preserve">Randomly draw </w:t>
      </w:r>
      <w:r w:rsidRPr="004E7917">
        <w:rPr>
          <w:i/>
          <w:sz w:val="24"/>
          <w:szCs w:val="24"/>
          <w:lang w:val="en-US"/>
          <w:rPrChange w:id="656" w:author="EPH" w:date="2022-06-12T13:21:00Z">
            <w:rPr>
              <w:i/>
              <w:szCs w:val="24"/>
              <w:lang w:val="en-US"/>
            </w:rPr>
          </w:rPrChange>
        </w:rPr>
        <w:t>N</w:t>
      </w:r>
      <w:r w:rsidRPr="004E7917">
        <w:rPr>
          <w:sz w:val="24"/>
          <w:szCs w:val="24"/>
          <w:lang w:val="en-US"/>
          <w:rPrChange w:id="657" w:author="EPH" w:date="2022-06-12T13:21:00Z">
            <w:rPr>
              <w:szCs w:val="24"/>
              <w:lang w:val="en-US"/>
            </w:rPr>
          </w:rPrChange>
        </w:rPr>
        <w:t xml:space="preserve"> bivariate points. The random number generator produces a unique point every draw. Repeat to form </w:t>
      </w:r>
      <w:r w:rsidRPr="004E7917">
        <w:rPr>
          <w:i/>
          <w:sz w:val="24"/>
          <w:szCs w:val="24"/>
          <w:lang w:val="en-US"/>
          <w:rPrChange w:id="658" w:author="EPH" w:date="2022-06-12T13:21:00Z">
            <w:rPr>
              <w:i/>
              <w:szCs w:val="24"/>
              <w:lang w:val="en-US"/>
            </w:rPr>
          </w:rPrChange>
        </w:rPr>
        <w:t>B</w:t>
      </w:r>
      <w:r w:rsidRPr="004E7917">
        <w:rPr>
          <w:sz w:val="24"/>
          <w:szCs w:val="24"/>
          <w:lang w:val="en-US"/>
          <w:rPrChange w:id="659" w:author="EPH" w:date="2022-06-12T13:21:00Z">
            <w:rPr>
              <w:szCs w:val="24"/>
              <w:lang w:val="en-US"/>
            </w:rPr>
          </w:rPrChange>
        </w:rPr>
        <w:t xml:space="preserve"> bootstrap samples.</w:t>
      </w:r>
    </w:p>
    <w:p w14:paraId="066052DA" w14:textId="601A7387" w:rsidR="00CA3D10" w:rsidRPr="004E7917" w:rsidRDefault="00CA3D10">
      <w:pPr>
        <w:pStyle w:val="Style18"/>
        <w:autoSpaceDE w:val="0"/>
        <w:autoSpaceDN w:val="0"/>
        <w:adjustRightInd w:val="0"/>
        <w:spacing w:line="480" w:lineRule="auto"/>
        <w:ind w:firstLine="720"/>
        <w:rPr>
          <w:sz w:val="24"/>
          <w:szCs w:val="24"/>
          <w:lang w:val="en-US"/>
          <w:rPrChange w:id="660" w:author="EPH" w:date="2022-06-12T13:21:00Z">
            <w:rPr>
              <w:szCs w:val="24"/>
              <w:lang w:val="en-US"/>
            </w:rPr>
          </w:rPrChange>
        </w:rPr>
      </w:pPr>
      <w:del w:id="661" w:author="EPH" w:date="2022-06-12T13:16:00Z">
        <w:r w:rsidRPr="004E7917" w:rsidDel="004E7917">
          <w:rPr>
            <w:i/>
            <w:sz w:val="24"/>
            <w:szCs w:val="24"/>
            <w:lang w:val="en-US"/>
            <w:rPrChange w:id="662" w:author="EPH" w:date="2022-06-12T13:21:00Z">
              <w:rPr>
                <w:i/>
                <w:szCs w:val="24"/>
                <w:lang w:val="en-US"/>
              </w:rPr>
            </w:rPrChange>
          </w:rPr>
          <w:delText>Stage 4:</w:delText>
        </w:r>
      </w:del>
      <w:ins w:id="663" w:author="EPH" w:date="2022-06-12T13:16:00Z">
        <w:del w:id="664" w:author="Lou Bruno" w:date="2022-06-18T14:16:00Z">
          <w:r w:rsidR="004E7917" w:rsidRPr="004E7917" w:rsidDel="00ED5EF6">
            <w:rPr>
              <w:i/>
              <w:sz w:val="24"/>
              <w:szCs w:val="24"/>
              <w:lang w:val="en-US"/>
              <w:rPrChange w:id="665" w:author="EPH" w:date="2022-06-12T13:21:00Z">
                <w:rPr>
                  <w:i/>
                  <w:szCs w:val="24"/>
                  <w:lang w:val="en-US"/>
                </w:rPr>
              </w:rPrChange>
            </w:rPr>
            <w:delText>&lt;h4&gt;</w:delText>
          </w:r>
        </w:del>
        <w:r w:rsidR="004E7917" w:rsidRPr="004E7917">
          <w:rPr>
            <w:i/>
            <w:sz w:val="24"/>
            <w:szCs w:val="24"/>
            <w:lang w:val="en-US"/>
            <w:rPrChange w:id="666" w:author="EPH" w:date="2022-06-12T13:21:00Z">
              <w:rPr>
                <w:i/>
                <w:szCs w:val="24"/>
                <w:lang w:val="en-US"/>
              </w:rPr>
            </w:rPrChange>
          </w:rPr>
          <w:t>Stage 4.</w:t>
        </w:r>
      </w:ins>
      <w:ins w:id="667" w:author="Lou Bruno" w:date="2022-06-18T14:16:00Z">
        <w:r w:rsidR="00ED5EF6">
          <w:rPr>
            <w:sz w:val="24"/>
            <w:szCs w:val="24"/>
            <w:lang w:val="en-US"/>
          </w:rPr>
          <w:t xml:space="preserve"> </w:t>
        </w:r>
      </w:ins>
      <w:ins w:id="668" w:author="EPH" w:date="2022-06-12T13:16:00Z">
        <w:del w:id="669" w:author="Lou Bruno" w:date="2022-06-18T14:16:00Z">
          <w:r w:rsidR="004E7917" w:rsidRPr="004E7917" w:rsidDel="00ED5EF6">
            <w:rPr>
              <w:i/>
              <w:sz w:val="24"/>
              <w:szCs w:val="24"/>
              <w:lang w:val="en-US"/>
              <w:rPrChange w:id="670" w:author="EPH" w:date="2022-06-12T13:21:00Z">
                <w:rPr>
                  <w:i/>
                  <w:szCs w:val="24"/>
                  <w:lang w:val="en-US"/>
                </w:rPr>
              </w:rPrChange>
            </w:rPr>
            <w:delText>&lt;bt&gt;</w:delText>
          </w:r>
        </w:del>
      </w:ins>
      <w:del w:id="671" w:author="Lou Bruno" w:date="2022-06-18T14:16:00Z">
        <w:r w:rsidRPr="004E7917" w:rsidDel="00ED5EF6">
          <w:rPr>
            <w:sz w:val="24"/>
            <w:szCs w:val="24"/>
            <w:lang w:val="en-US"/>
            <w:rPrChange w:id="672" w:author="EPH" w:date="2022-06-12T13:21:00Z">
              <w:rPr>
                <w:szCs w:val="24"/>
                <w:lang w:val="en-US"/>
              </w:rPr>
            </w:rPrChange>
          </w:rPr>
          <w:delText xml:space="preserve"> </w:delText>
        </w:r>
      </w:del>
      <w:r w:rsidRPr="004E7917">
        <w:rPr>
          <w:sz w:val="24"/>
          <w:szCs w:val="24"/>
          <w:lang w:val="en-US"/>
          <w:rPrChange w:id="673" w:author="EPH" w:date="2022-06-12T13:21:00Z">
            <w:rPr>
              <w:szCs w:val="24"/>
              <w:lang w:val="en-US"/>
            </w:rPr>
          </w:rPrChange>
        </w:rPr>
        <w:t xml:space="preserve">Calculate </w:t>
      </w:r>
      <w:r w:rsidR="00800CED">
        <w:rPr>
          <w:noProof/>
          <w:position w:val="-12"/>
          <w:sz w:val="24"/>
          <w:szCs w:val="24"/>
          <w:lang w:val="en-US"/>
        </w:rPr>
        <w:pict w14:anchorId="0F598221">
          <v:shape id="_x0000_i1064" type="#_x0000_t75" alt="" style="width:19.15pt;height:19.15pt;mso-width-percent:0;mso-height-percent:0;mso-width-percent:0;mso-height-percent:0">
            <v:imagedata r:id="rId48" o:title=""/>
          </v:shape>
        </w:pict>
      </w:r>
      <w:r w:rsidRPr="004E7917">
        <w:rPr>
          <w:sz w:val="24"/>
          <w:szCs w:val="24"/>
          <w:lang w:val="en-US"/>
          <w:rPrChange w:id="674" w:author="EPH" w:date="2022-06-12T13:21:00Z">
            <w:rPr>
              <w:szCs w:val="24"/>
              <w:lang w:val="en-US"/>
            </w:rPr>
          </w:rPrChange>
        </w:rPr>
        <w:t xml:space="preserve"> for each bootstrap sample drawn in stage 3.</w:t>
      </w:r>
    </w:p>
    <w:p w14:paraId="385727FF" w14:textId="67D48C62" w:rsidR="00CA3D10" w:rsidRPr="00BE10A4" w:rsidRDefault="00CA3D10">
      <w:pPr>
        <w:pStyle w:val="Style7"/>
        <w:autoSpaceDE w:val="0"/>
        <w:autoSpaceDN w:val="0"/>
        <w:adjustRightInd w:val="0"/>
        <w:spacing w:line="480" w:lineRule="auto"/>
        <w:ind w:firstLine="720"/>
        <w:rPr>
          <w:rFonts w:cs="Times New Roman"/>
          <w:lang w:val="en-US"/>
        </w:rPr>
      </w:pPr>
      <w:del w:id="675" w:author="EPH" w:date="2022-06-12T13:16:00Z">
        <w:r w:rsidRPr="00BE10A4" w:rsidDel="004E7917">
          <w:rPr>
            <w:rFonts w:cs="Times New Roman"/>
            <w:i/>
            <w:lang w:val="en-US"/>
          </w:rPr>
          <w:delText>Stage 5:</w:delText>
        </w:r>
      </w:del>
      <w:ins w:id="676" w:author="EPH" w:date="2022-06-12T13:16:00Z">
        <w:del w:id="677" w:author="Lou Bruno" w:date="2022-06-18T14:16:00Z">
          <w:r w:rsidR="004E7917" w:rsidDel="00ED5EF6">
            <w:rPr>
              <w:rFonts w:cs="Times New Roman"/>
              <w:i/>
              <w:lang w:val="en-US"/>
            </w:rPr>
            <w:delText>&lt;h4&gt;</w:delText>
          </w:r>
        </w:del>
        <w:r w:rsidR="004E7917">
          <w:rPr>
            <w:rFonts w:cs="Times New Roman"/>
            <w:i/>
            <w:lang w:val="en-US"/>
          </w:rPr>
          <w:t>Stage 5.</w:t>
        </w:r>
      </w:ins>
      <w:ins w:id="678" w:author="Lou Bruno" w:date="2022-06-18T14:16:00Z">
        <w:r w:rsidR="00ED5EF6">
          <w:rPr>
            <w:rFonts w:cs="Times New Roman"/>
            <w:lang w:val="en-US"/>
          </w:rPr>
          <w:t xml:space="preserve"> </w:t>
        </w:r>
      </w:ins>
      <w:ins w:id="679" w:author="EPH" w:date="2022-06-12T13:16:00Z">
        <w:del w:id="680" w:author="Lou Bruno" w:date="2022-06-18T14:16:00Z">
          <w:r w:rsidR="004E7917" w:rsidDel="00ED5EF6">
            <w:rPr>
              <w:rFonts w:cs="Times New Roman"/>
              <w:i/>
              <w:lang w:val="en-US"/>
            </w:rPr>
            <w:delText>&lt;bt&gt;</w:delText>
          </w:r>
        </w:del>
      </w:ins>
      <w:del w:id="681" w:author="Lou Bruno" w:date="2022-06-18T14:16:00Z">
        <w:r w:rsidRPr="00BE10A4" w:rsidDel="00ED5EF6">
          <w:rPr>
            <w:rFonts w:cs="Times New Roman"/>
            <w:lang w:val="en-US"/>
          </w:rPr>
          <w:delText xml:space="preserve"> </w:delText>
        </w:r>
      </w:del>
      <w:r w:rsidRPr="00BE10A4">
        <w:rPr>
          <w:rFonts w:cs="Times New Roman"/>
          <w:lang w:val="en-US"/>
        </w:rPr>
        <w:t xml:space="preserve">If desired, calculate the CI and </w:t>
      </w:r>
      <w:r w:rsidRPr="00BE10A4">
        <w:rPr>
          <w:rFonts w:cs="Times New Roman"/>
          <w:i/>
          <w:lang w:val="en-US"/>
        </w:rPr>
        <w:t>p</w:t>
      </w:r>
      <w:r w:rsidRPr="00BE10A4">
        <w:rPr>
          <w:rFonts w:cs="Times New Roman"/>
          <w:lang w:val="en-US"/>
        </w:rPr>
        <w:t xml:space="preserve"> value as in Example 2a (and not like Example 2b).</w:t>
      </w:r>
    </w:p>
    <w:p w14:paraId="02A64153" w14:textId="77777777" w:rsidR="00CA3D10" w:rsidRPr="004E7917" w:rsidRDefault="00CA3D10">
      <w:pPr>
        <w:pStyle w:val="Style18"/>
        <w:autoSpaceDE w:val="0"/>
        <w:autoSpaceDN w:val="0"/>
        <w:adjustRightInd w:val="0"/>
        <w:spacing w:line="480" w:lineRule="auto"/>
        <w:ind w:firstLine="720"/>
        <w:rPr>
          <w:sz w:val="24"/>
          <w:szCs w:val="24"/>
          <w:lang w:val="en-US"/>
          <w:rPrChange w:id="682" w:author="EPH" w:date="2022-06-12T13:21:00Z">
            <w:rPr>
              <w:szCs w:val="24"/>
              <w:lang w:val="en-US"/>
            </w:rPr>
          </w:rPrChange>
        </w:rPr>
      </w:pPr>
      <w:r w:rsidRPr="004E7917">
        <w:rPr>
          <w:sz w:val="24"/>
          <w:szCs w:val="24"/>
          <w:lang w:val="en-US"/>
          <w:rPrChange w:id="683" w:author="EPH" w:date="2022-06-12T13:21:00Z">
            <w:rPr>
              <w:szCs w:val="24"/>
              <w:lang w:val="en-US"/>
            </w:rPr>
          </w:rPrChange>
        </w:rPr>
        <w:t xml:space="preserve">Although </w:t>
      </w:r>
      <w:r w:rsidR="00800CED">
        <w:rPr>
          <w:noProof/>
          <w:position w:val="-12"/>
          <w:sz w:val="24"/>
          <w:szCs w:val="24"/>
          <w:lang w:val="en-US"/>
        </w:rPr>
        <w:pict w14:anchorId="52F5F486">
          <v:shape id="_x0000_i1065" type="#_x0000_t75" alt="" style="width:21.45pt;height:20.7pt;mso-width-percent:0;mso-height-percent:0;mso-width-percent:0;mso-height-percent:0">
            <v:imagedata r:id="rId49" o:title=""/>
          </v:shape>
        </w:pict>
      </w:r>
      <w:r w:rsidRPr="004E7917">
        <w:rPr>
          <w:sz w:val="24"/>
          <w:szCs w:val="24"/>
          <w:lang w:val="en-US"/>
          <w:rPrChange w:id="684" w:author="EPH" w:date="2022-06-12T13:21:00Z">
            <w:rPr>
              <w:szCs w:val="24"/>
              <w:lang w:val="en-US"/>
            </w:rPr>
          </w:rPrChange>
        </w:rPr>
        <w:t xml:space="preserve"> is now parametric, the bootstrap distribution itself is still considered nonparametric. The shape of the collection of </w:t>
      </w:r>
      <w:r w:rsidR="00800CED">
        <w:rPr>
          <w:noProof/>
          <w:position w:val="-12"/>
          <w:sz w:val="24"/>
          <w:szCs w:val="24"/>
          <w:lang w:val="en-US"/>
        </w:rPr>
        <w:pict w14:anchorId="4DFB4AE4">
          <v:shape id="_x0000_i1066" type="#_x0000_t75" alt="" style="width:19.15pt;height:19.15pt;mso-width-percent:0;mso-height-percent:0;mso-width-percent:0;mso-height-percent:0">
            <v:imagedata r:id="rId50" o:title=""/>
          </v:shape>
        </w:pict>
      </w:r>
      <w:r w:rsidRPr="004E7917">
        <w:rPr>
          <w:sz w:val="24"/>
          <w:szCs w:val="24"/>
          <w:lang w:val="en-US"/>
          <w:rPrChange w:id="685" w:author="EPH" w:date="2022-06-12T13:21:00Z">
            <w:rPr>
              <w:szCs w:val="24"/>
              <w:lang w:val="en-US"/>
            </w:rPr>
          </w:rPrChange>
        </w:rPr>
        <w:t xml:space="preserve"> values has no equation or restrictions. The parametric bootstrap can be a good tool when the population</w:t>
      </w:r>
      <w:r w:rsidRPr="004E7917">
        <w:rPr>
          <w:rFonts w:hint="eastAsia"/>
          <w:sz w:val="24"/>
          <w:szCs w:val="24"/>
          <w:lang w:val="en-US"/>
          <w:rPrChange w:id="686" w:author="EPH" w:date="2022-06-12T13:21:00Z">
            <w:rPr>
              <w:rFonts w:hint="eastAsia"/>
              <w:szCs w:val="24"/>
              <w:lang w:val="en-US"/>
            </w:rPr>
          </w:rPrChange>
        </w:rPr>
        <w:t>’</w:t>
      </w:r>
      <w:r w:rsidRPr="004E7917">
        <w:rPr>
          <w:sz w:val="24"/>
          <w:szCs w:val="24"/>
          <w:lang w:val="en-US"/>
          <w:rPrChange w:id="687" w:author="EPH" w:date="2022-06-12T13:21:00Z">
            <w:rPr>
              <w:szCs w:val="24"/>
              <w:lang w:val="en-US"/>
            </w:rPr>
          </w:rPrChange>
        </w:rPr>
        <w:t>s characteristics can be reasonably assumed, but the statistic</w:t>
      </w:r>
      <w:r w:rsidRPr="004E7917">
        <w:rPr>
          <w:rFonts w:hint="eastAsia"/>
          <w:sz w:val="24"/>
          <w:szCs w:val="24"/>
          <w:lang w:val="en-US"/>
          <w:rPrChange w:id="688" w:author="EPH" w:date="2022-06-12T13:21:00Z">
            <w:rPr>
              <w:rFonts w:hint="eastAsia"/>
              <w:szCs w:val="24"/>
              <w:lang w:val="en-US"/>
            </w:rPr>
          </w:rPrChange>
        </w:rPr>
        <w:t>’</w:t>
      </w:r>
      <w:r w:rsidRPr="004E7917">
        <w:rPr>
          <w:sz w:val="24"/>
          <w:szCs w:val="24"/>
          <w:lang w:val="en-US"/>
          <w:rPrChange w:id="689" w:author="EPH" w:date="2022-06-12T13:21:00Z">
            <w:rPr>
              <w:szCs w:val="24"/>
              <w:lang w:val="en-US"/>
            </w:rPr>
          </w:rPrChange>
        </w:rPr>
        <w:t>s characteristics are not well known. This situation occurs with statistics like the median (that lack a closed-form sampling distribution) or for novel statistics that are tailored to a speciﬁc experimental protocol (e.g., Boos, 2003).</w:t>
      </w:r>
    </w:p>
    <w:p w14:paraId="4139771A" w14:textId="765B5FFF" w:rsidR="004E7917" w:rsidRDefault="00CA3D10">
      <w:pPr>
        <w:pStyle w:val="Heading3"/>
        <w:rPr>
          <w:ins w:id="690" w:author="EPH" w:date="2022-06-12T13:21:00Z"/>
        </w:rPr>
        <w:pPrChange w:id="691" w:author="EPH" w:date="2022-06-12T13:21:00Z">
          <w:pPr>
            <w:pStyle w:val="Style7"/>
            <w:autoSpaceDE w:val="0"/>
            <w:autoSpaceDN w:val="0"/>
            <w:adjustRightInd w:val="0"/>
            <w:spacing w:line="480" w:lineRule="auto"/>
            <w:ind w:firstLine="720"/>
          </w:pPr>
        </w:pPrChange>
      </w:pPr>
      <w:del w:id="692" w:author="EPH" w:date="2022-06-12T13:18:00Z">
        <w:r w:rsidRPr="00BE10A4" w:rsidDel="004E7917">
          <w:delText>Example</w:delText>
        </w:r>
      </w:del>
      <w:ins w:id="693" w:author="EPH" w:date="2022-06-12T13:18:00Z">
        <w:r w:rsidR="004E7917">
          <w:t>&lt;h3&gt;Example</w:t>
        </w:r>
      </w:ins>
      <w:r w:rsidRPr="00BE10A4">
        <w:t xml:space="preserve"> 3b: Semiparametric </w:t>
      </w:r>
      <w:r w:rsidR="004E7917" w:rsidRPr="00BE10A4">
        <w:t>Bootstrap</w:t>
      </w:r>
      <w:del w:id="694" w:author="EPH" w:date="2022-06-12T13:21:00Z">
        <w:r w:rsidRPr="00BE10A4" w:rsidDel="004E7917">
          <w:delText xml:space="preserve">. </w:delText>
        </w:r>
      </w:del>
    </w:p>
    <w:p w14:paraId="3F24BEE8" w14:textId="640B5488" w:rsidR="00CA3D10" w:rsidRPr="00BE10A4" w:rsidRDefault="004E7917">
      <w:pPr>
        <w:pStyle w:val="Style7"/>
        <w:autoSpaceDE w:val="0"/>
        <w:autoSpaceDN w:val="0"/>
        <w:adjustRightInd w:val="0"/>
        <w:spacing w:line="480" w:lineRule="auto"/>
        <w:ind w:firstLine="720"/>
        <w:rPr>
          <w:rFonts w:cs="Times New Roman"/>
          <w:lang w:val="en-US"/>
        </w:rPr>
      </w:pPr>
      <w:ins w:id="695" w:author="EPH" w:date="2022-06-12T13:21:00Z">
        <w:r w:rsidRPr="008C1929">
          <w:rPr>
            <w:rFonts w:cs="Times New Roman"/>
            <w:sz w:val="24"/>
            <w:lang w:val="en-US"/>
          </w:rPr>
          <w:t>&lt;bt&gt;</w:t>
        </w:r>
      </w:ins>
      <w:r w:rsidR="00CA3D10" w:rsidRPr="00BE10A4">
        <w:rPr>
          <w:rFonts w:cs="Times New Roman"/>
          <w:lang w:val="en-US"/>
        </w:rPr>
        <w:t xml:space="preserve">A </w:t>
      </w:r>
      <w:r w:rsidR="00CA3D10" w:rsidRPr="00BE10A4">
        <w:rPr>
          <w:rFonts w:cs="Times New Roman"/>
          <w:i/>
          <w:lang w:val="en-US"/>
        </w:rPr>
        <w:t>semi-parametric</w:t>
      </w:r>
      <w:r w:rsidR="00CA3D10" w:rsidRPr="00BE10A4">
        <w:rPr>
          <w:rFonts w:cs="Times New Roman"/>
          <w:lang w:val="en-US"/>
        </w:rPr>
        <w:t xml:space="preserve"> bootstrap draws observations from an </w:t>
      </w:r>
      <w:r w:rsidR="00800CED">
        <w:rPr>
          <w:rFonts w:cs="Times New Roman"/>
          <w:noProof/>
          <w:position w:val="-4"/>
          <w:lang w:val="en-US"/>
        </w:rPr>
        <w:pict w14:anchorId="07806FB4">
          <v:shape id="_x0000_i1067" type="#_x0000_t75" alt="" style="width:13pt;height:15.3pt;mso-width-percent:0;mso-height-percent:0;mso-width-percent:0;mso-height-percent:0">
            <v:imagedata r:id="rId51" o:title=""/>
          </v:shape>
        </w:pict>
      </w:r>
      <w:r w:rsidR="00CA3D10" w:rsidRPr="00BE10A4">
        <w:rPr>
          <w:rFonts w:cs="Times New Roman"/>
          <w:lang w:val="en-US"/>
        </w:rPr>
        <w:t xml:space="preserve"> that is constructed from some parametric and some nonparametric assumptions. In a multiple regression setting, one could assume </w:t>
      </w:r>
      <w:r w:rsidR="00CA3D10" w:rsidRPr="00BE10A4">
        <w:rPr>
          <w:rFonts w:cs="Times New Roman"/>
          <w:i/>
          <w:lang w:val="en-US"/>
        </w:rPr>
        <w:t>F</w:t>
      </w:r>
      <w:r w:rsidR="00CA3D10" w:rsidRPr="00BE10A4">
        <w:rPr>
          <w:rFonts w:cs="Times New Roman"/>
          <w:lang w:val="en-US"/>
        </w:rPr>
        <w:t xml:space="preserve"> has a linear relationship and the residuals are exchangeable but not assume the residuals are normally distributed. In this model, the </w:t>
      </w:r>
      <w:r w:rsidR="00CA3D10" w:rsidRPr="00BE10A4">
        <w:rPr>
          <w:rFonts w:cs="Times New Roman"/>
          <w:i/>
          <w:lang w:val="en-US"/>
        </w:rPr>
        <w:t>i</w:t>
      </w:r>
      <w:r w:rsidR="00CA3D10" w:rsidRPr="00BE10A4">
        <w:rPr>
          <w:rFonts w:cs="Times New Roman"/>
          <w:lang w:val="en-US"/>
        </w:rPr>
        <w:t xml:space="preserve">th subject’s predicted score is </w:t>
      </w:r>
      <w:r w:rsidR="00CA3D10" w:rsidRPr="00BE10A4">
        <w:rPr>
          <w:rFonts w:cs="Times New Roman"/>
          <w:i/>
          <w:lang w:val="en-US"/>
        </w:rPr>
        <w:t>y</w:t>
      </w:r>
      <w:r w:rsidR="00CA3D10" w:rsidRPr="00BE10A4">
        <w:rPr>
          <w:rFonts w:cs="Times New Roman"/>
          <w:i/>
          <w:vertAlign w:val="subscript"/>
          <w:lang w:val="en-US"/>
        </w:rPr>
        <w:t>i</w:t>
      </w:r>
      <w:r w:rsidR="00CA3D10" w:rsidRPr="00BE10A4">
        <w:rPr>
          <w:rFonts w:cs="Times New Roman"/>
          <w:lang w:val="en-US"/>
        </w:rPr>
        <w:t xml:space="preserve"> = </w:t>
      </w:r>
      <w:r w:rsidR="00CA3D10" w:rsidRPr="00BE10A4">
        <w:rPr>
          <w:rFonts w:cs="Times New Roman"/>
          <w:i/>
          <w:lang w:val="en-US"/>
        </w:rPr>
        <w:t>b</w:t>
      </w:r>
      <w:r w:rsidR="00CA3D10" w:rsidRPr="00BE10A4">
        <w:rPr>
          <w:rFonts w:cs="Times New Roman"/>
          <w:vertAlign w:val="subscript"/>
          <w:lang w:val="en-US"/>
        </w:rPr>
        <w:t>0</w:t>
      </w:r>
      <w:r w:rsidR="00CA3D10" w:rsidRPr="00BE10A4">
        <w:rPr>
          <w:rFonts w:cs="Times New Roman"/>
          <w:lang w:val="en-US"/>
        </w:rPr>
        <w:t xml:space="preserve"> + </w:t>
      </w:r>
      <w:r w:rsidR="00CA3D10" w:rsidRPr="00BE10A4">
        <w:rPr>
          <w:rFonts w:cs="Times New Roman"/>
          <w:i/>
          <w:lang w:val="en-US"/>
        </w:rPr>
        <w:t>b</w:t>
      </w:r>
      <w:r w:rsidR="00CA3D10" w:rsidRPr="00BE10A4">
        <w:rPr>
          <w:rFonts w:cs="Times New Roman"/>
          <w:vertAlign w:val="subscript"/>
          <w:lang w:val="en-US"/>
        </w:rPr>
        <w:t>1</w:t>
      </w:r>
      <w:r w:rsidR="00CA3D10" w:rsidRPr="00BE10A4">
        <w:rPr>
          <w:rFonts w:cs="Times New Roman"/>
          <w:i/>
          <w:lang w:val="en-US"/>
        </w:rPr>
        <w:t>x</w:t>
      </w:r>
      <w:r w:rsidR="00CA3D10" w:rsidRPr="00BE10A4">
        <w:rPr>
          <w:rFonts w:cs="Times New Roman"/>
          <w:vertAlign w:val="subscript"/>
          <w:lang w:val="en-US"/>
        </w:rPr>
        <w:t>1,</w:t>
      </w:r>
      <w:r w:rsidR="00CA3D10" w:rsidRPr="00BE10A4">
        <w:rPr>
          <w:rFonts w:cs="Times New Roman"/>
          <w:i/>
          <w:vertAlign w:val="subscript"/>
          <w:lang w:val="en-US"/>
        </w:rPr>
        <w:t>i</w:t>
      </w:r>
      <w:r w:rsidR="00CA3D10" w:rsidRPr="00BE10A4">
        <w:rPr>
          <w:rFonts w:cs="Times New Roman"/>
          <w:lang w:val="en-US"/>
        </w:rPr>
        <w:t xml:space="preserve"> + </w:t>
      </w:r>
      <w:r w:rsidR="00CA3D10" w:rsidRPr="00BE10A4">
        <w:rPr>
          <w:rFonts w:cs="Times New Roman"/>
          <w:i/>
          <w:lang w:val="en-US"/>
        </w:rPr>
        <w:t>b</w:t>
      </w:r>
      <w:r w:rsidR="00CA3D10" w:rsidRPr="00BE10A4">
        <w:rPr>
          <w:rFonts w:cs="Times New Roman"/>
          <w:vertAlign w:val="subscript"/>
          <w:lang w:val="en-US"/>
        </w:rPr>
        <w:t>2</w:t>
      </w:r>
      <w:r w:rsidR="00CA3D10" w:rsidRPr="00BE10A4">
        <w:rPr>
          <w:rFonts w:cs="Times New Roman"/>
          <w:i/>
          <w:lang w:val="en-US"/>
        </w:rPr>
        <w:t>x</w:t>
      </w:r>
      <w:r w:rsidR="00CA3D10" w:rsidRPr="00BE10A4">
        <w:rPr>
          <w:rFonts w:cs="Times New Roman"/>
          <w:vertAlign w:val="subscript"/>
          <w:lang w:val="en-US"/>
        </w:rPr>
        <w:t>2,</w:t>
      </w:r>
      <w:r w:rsidR="00CA3D10" w:rsidRPr="00BE10A4">
        <w:rPr>
          <w:rFonts w:cs="Times New Roman"/>
          <w:i/>
          <w:vertAlign w:val="subscript"/>
          <w:lang w:val="en-US"/>
        </w:rPr>
        <w:t>i</w:t>
      </w:r>
      <w:r w:rsidR="00CA3D10" w:rsidRPr="00BE10A4">
        <w:rPr>
          <w:rFonts w:cs="Times New Roman"/>
          <w:lang w:val="en-US"/>
        </w:rPr>
        <w:t xml:space="preserve"> + </w:t>
      </w:r>
      <w:r w:rsidR="00CA3D10" w:rsidRPr="00BE10A4">
        <w:rPr>
          <w:rFonts w:cs="Times New Roman"/>
          <w:i/>
          <w:lang w:val="en-US"/>
        </w:rPr>
        <w:t>e</w:t>
      </w:r>
      <w:r w:rsidR="00CA3D10" w:rsidRPr="00BE10A4">
        <w:rPr>
          <w:rFonts w:cs="Times New Roman"/>
          <w:i/>
          <w:vertAlign w:val="subscript"/>
          <w:lang w:val="en-US"/>
        </w:rPr>
        <w:t>i</w:t>
      </w:r>
      <w:r w:rsidR="00CA3D10" w:rsidRPr="00BE10A4">
        <w:rPr>
          <w:rFonts w:cs="Times New Roman"/>
          <w:lang w:val="en-US"/>
        </w:rPr>
        <w:t xml:space="preserve">, and </w:t>
      </w:r>
      <w:r w:rsidR="00CA3D10" w:rsidRPr="00BE10A4">
        <w:rPr>
          <w:rFonts w:cs="Times New Roman"/>
          <w:i/>
          <w:lang w:val="en-US"/>
        </w:rPr>
        <w:t>e</w:t>
      </w:r>
      <w:r w:rsidR="00CA3D10" w:rsidRPr="00BE10A4">
        <w:rPr>
          <w:rFonts w:cs="Times New Roman"/>
          <w:i/>
          <w:vertAlign w:val="subscript"/>
          <w:lang w:val="en-US"/>
        </w:rPr>
        <w:t>i</w:t>
      </w:r>
      <w:r w:rsidR="00CA3D10" w:rsidRPr="00BE10A4">
        <w:rPr>
          <w:rFonts w:cs="Times New Roman"/>
          <w:lang w:val="en-US"/>
        </w:rPr>
        <w:t xml:space="preserve"> is their residual.</w:t>
      </w:r>
    </w:p>
    <w:p w14:paraId="7FBC9522" w14:textId="67439F38" w:rsidR="00CA3D10" w:rsidRPr="00BE10A4" w:rsidRDefault="00CA3D10">
      <w:pPr>
        <w:pStyle w:val="Style7"/>
        <w:autoSpaceDE w:val="0"/>
        <w:autoSpaceDN w:val="0"/>
        <w:adjustRightInd w:val="0"/>
        <w:spacing w:line="480" w:lineRule="auto"/>
        <w:ind w:firstLine="720"/>
        <w:rPr>
          <w:rFonts w:cs="Times New Roman"/>
          <w:lang w:val="en-US"/>
        </w:rPr>
      </w:pPr>
      <w:del w:id="696" w:author="EPH" w:date="2022-06-12T13:14:00Z">
        <w:r w:rsidRPr="00271B1A" w:rsidDel="001125CB">
          <w:rPr>
            <w:rFonts w:cs="Times New Roman"/>
            <w:lang w:val="en-US"/>
            <w:rPrChange w:id="697" w:author="Lou Bruno" w:date="2022-06-18T14:23:00Z">
              <w:rPr>
                <w:rFonts w:cs="Times New Roman"/>
                <w:i/>
                <w:lang w:val="en-US"/>
              </w:rPr>
            </w:rPrChange>
          </w:rPr>
          <w:delText>Stage 1:</w:delText>
        </w:r>
      </w:del>
      <w:ins w:id="698" w:author="EPH" w:date="2022-06-12T13:14:00Z">
        <w:r w:rsidR="001125CB" w:rsidRPr="00271B1A">
          <w:rPr>
            <w:rFonts w:cs="Times New Roman"/>
            <w:lang w:val="en-US"/>
            <w:rPrChange w:id="699" w:author="Lou Bruno" w:date="2022-06-18T14:23:00Z">
              <w:rPr>
                <w:rFonts w:cs="Times New Roman"/>
                <w:i/>
                <w:lang w:val="en-US"/>
              </w:rPr>
            </w:rPrChange>
          </w:rPr>
          <w:t>&lt;</w:t>
        </w:r>
        <w:del w:id="700" w:author="Lou Bruno" w:date="2022-06-18T14:23:00Z">
          <w:r w:rsidR="001125CB" w:rsidRPr="00271B1A" w:rsidDel="00271B1A">
            <w:rPr>
              <w:rFonts w:cs="Times New Roman"/>
              <w:lang w:val="en-US"/>
              <w:rPrChange w:id="701" w:author="Lou Bruno" w:date="2022-06-18T14:23:00Z">
                <w:rPr>
                  <w:rFonts w:cs="Times New Roman"/>
                  <w:i/>
                  <w:lang w:val="en-US"/>
                </w:rPr>
              </w:rPrChange>
            </w:rPr>
            <w:delText>h4</w:delText>
          </w:r>
        </w:del>
      </w:ins>
      <w:ins w:id="702" w:author="Lou Bruno" w:date="2022-06-18T14:23:00Z">
        <w:r w:rsidR="00271B1A" w:rsidRPr="00271B1A">
          <w:rPr>
            <w:rFonts w:cs="Times New Roman"/>
            <w:lang w:val="en-US"/>
            <w:rPrChange w:id="703" w:author="Lou Bruno" w:date="2022-06-18T14:23:00Z">
              <w:rPr>
                <w:rFonts w:cs="Times New Roman"/>
                <w:i/>
                <w:lang w:val="en-US"/>
              </w:rPr>
            </w:rPrChange>
          </w:rPr>
          <w:t>nl</w:t>
        </w:r>
      </w:ins>
      <w:ins w:id="704" w:author="EPH" w:date="2022-06-12T13:14:00Z">
        <w:r w:rsidR="001125CB" w:rsidRPr="00271B1A">
          <w:rPr>
            <w:rFonts w:cs="Times New Roman"/>
            <w:lang w:val="en-US"/>
            <w:rPrChange w:id="705" w:author="Lou Bruno" w:date="2022-06-18T14:23:00Z">
              <w:rPr>
                <w:rFonts w:cs="Times New Roman"/>
                <w:i/>
                <w:lang w:val="en-US"/>
              </w:rPr>
            </w:rPrChange>
          </w:rPr>
          <w:t>&gt;</w:t>
        </w:r>
        <w:r w:rsidR="001125CB">
          <w:rPr>
            <w:rFonts w:cs="Times New Roman"/>
            <w:i/>
            <w:lang w:val="en-US"/>
          </w:rPr>
          <w:t>Stage 1.</w:t>
        </w:r>
        <w:del w:id="706" w:author="Lou Bruno" w:date="2022-06-18T14:23:00Z">
          <w:r w:rsidR="001125CB" w:rsidDel="00271B1A">
            <w:rPr>
              <w:rFonts w:cs="Times New Roman"/>
              <w:i/>
              <w:lang w:val="en-US"/>
            </w:rPr>
            <w:delText>&lt;bt&gt;</w:delText>
          </w:r>
        </w:del>
      </w:ins>
      <w:r w:rsidRPr="00BE10A4">
        <w:rPr>
          <w:rFonts w:cs="Times New Roman"/>
          <w:lang w:val="en-US"/>
        </w:rPr>
        <w:t xml:space="preserve"> Collect the sample and calculate the sample coefﬁcients (</w:t>
      </w:r>
      <w:r w:rsidRPr="00BE10A4">
        <w:rPr>
          <w:rFonts w:cs="Times New Roman"/>
          <w:i/>
          <w:lang w:val="en-US"/>
        </w:rPr>
        <w:t>b</w:t>
      </w:r>
      <w:r w:rsidRPr="00BE10A4">
        <w:rPr>
          <w:rFonts w:cs="Times New Roman"/>
          <w:vertAlign w:val="subscript"/>
          <w:lang w:val="en-US"/>
        </w:rPr>
        <w:t>0</w:t>
      </w:r>
      <w:r w:rsidRPr="00BE10A4">
        <w:rPr>
          <w:rFonts w:cs="Times New Roman"/>
          <w:lang w:val="en-US"/>
        </w:rPr>
        <w:t xml:space="preserve">, </w:t>
      </w:r>
      <w:r w:rsidRPr="00BE10A4">
        <w:rPr>
          <w:rFonts w:cs="Times New Roman"/>
          <w:i/>
          <w:lang w:val="en-US"/>
        </w:rPr>
        <w:t>b</w:t>
      </w:r>
      <w:r w:rsidRPr="00BE10A4">
        <w:rPr>
          <w:rFonts w:cs="Times New Roman"/>
          <w:vertAlign w:val="subscript"/>
          <w:lang w:val="en-US"/>
        </w:rPr>
        <w:t>1</w:t>
      </w:r>
      <w:r w:rsidRPr="00BE10A4">
        <w:rPr>
          <w:rFonts w:cs="Times New Roman"/>
          <w:lang w:val="en-US"/>
        </w:rPr>
        <w:t xml:space="preserve">, </w:t>
      </w:r>
      <w:r w:rsidRPr="00BE10A4">
        <w:rPr>
          <w:rFonts w:cs="Times New Roman"/>
          <w:i/>
          <w:lang w:val="en-US"/>
        </w:rPr>
        <w:t>b</w:t>
      </w:r>
      <w:r w:rsidRPr="00BE10A4">
        <w:rPr>
          <w:rFonts w:cs="Times New Roman"/>
          <w:vertAlign w:val="subscript"/>
          <w:lang w:val="en-US"/>
        </w:rPr>
        <w:t>2</w:t>
      </w:r>
      <w:r w:rsidRPr="00BE10A4">
        <w:rPr>
          <w:rFonts w:cs="Times New Roman"/>
          <w:lang w:val="en-US"/>
        </w:rPr>
        <w:t>) that estimate the population parameters (β</w:t>
      </w:r>
      <w:r w:rsidRPr="00BE10A4">
        <w:rPr>
          <w:rFonts w:cs="Times New Roman"/>
          <w:vertAlign w:val="subscript"/>
          <w:lang w:val="en-US"/>
        </w:rPr>
        <w:t>0</w:t>
      </w:r>
      <w:r w:rsidRPr="00BE10A4">
        <w:rPr>
          <w:rFonts w:cs="Times New Roman"/>
          <w:lang w:val="en-US"/>
        </w:rPr>
        <w:t>, β</w:t>
      </w:r>
      <w:r w:rsidRPr="00BE10A4">
        <w:rPr>
          <w:rFonts w:cs="Times New Roman"/>
          <w:vertAlign w:val="subscript"/>
          <w:lang w:val="en-US"/>
        </w:rPr>
        <w:t>1</w:t>
      </w:r>
      <w:r w:rsidRPr="00BE10A4">
        <w:rPr>
          <w:rFonts w:cs="Times New Roman"/>
          <w:lang w:val="en-US"/>
        </w:rPr>
        <w:t>, β</w:t>
      </w:r>
      <w:r w:rsidRPr="00BE10A4">
        <w:rPr>
          <w:rFonts w:cs="Times New Roman"/>
          <w:vertAlign w:val="subscript"/>
          <w:lang w:val="en-US"/>
        </w:rPr>
        <w:t>2</w:t>
      </w:r>
      <w:r w:rsidRPr="00BE10A4">
        <w:rPr>
          <w:rFonts w:cs="Times New Roman"/>
          <w:lang w:val="en-US"/>
        </w:rPr>
        <w:t>).</w:t>
      </w:r>
    </w:p>
    <w:p w14:paraId="00B23BCE" w14:textId="1C97BA56" w:rsidR="00CA3D10" w:rsidRPr="00BE10A4" w:rsidRDefault="00CA3D10">
      <w:pPr>
        <w:pStyle w:val="Style7"/>
        <w:autoSpaceDE w:val="0"/>
        <w:autoSpaceDN w:val="0"/>
        <w:adjustRightInd w:val="0"/>
        <w:spacing w:line="480" w:lineRule="auto"/>
        <w:ind w:firstLine="720"/>
        <w:rPr>
          <w:rFonts w:cs="Times New Roman"/>
          <w:lang w:val="en-US"/>
        </w:rPr>
      </w:pPr>
      <w:del w:id="707" w:author="EPH" w:date="2022-06-12T13:14:00Z">
        <w:r w:rsidRPr="00BE10A4" w:rsidDel="001125CB">
          <w:rPr>
            <w:rFonts w:cs="Times New Roman"/>
            <w:i/>
            <w:lang w:val="en-US"/>
          </w:rPr>
          <w:delText>Stage 2:</w:delText>
        </w:r>
      </w:del>
      <w:ins w:id="708" w:author="EPH" w:date="2022-06-12T13:14:00Z">
        <w:del w:id="709" w:author="Lou Bruno" w:date="2022-06-18T14:23:00Z">
          <w:r w:rsidR="001125CB" w:rsidDel="00271B1A">
            <w:rPr>
              <w:rFonts w:cs="Times New Roman"/>
              <w:i/>
              <w:lang w:val="en-US"/>
            </w:rPr>
            <w:delText>&lt;h4&gt;</w:delText>
          </w:r>
        </w:del>
        <w:r w:rsidR="001125CB">
          <w:rPr>
            <w:rFonts w:cs="Times New Roman"/>
            <w:i/>
            <w:lang w:val="en-US"/>
          </w:rPr>
          <w:t>Stage 2.</w:t>
        </w:r>
        <w:del w:id="710" w:author="Lou Bruno" w:date="2022-06-18T14:23:00Z">
          <w:r w:rsidR="001125CB" w:rsidDel="00271B1A">
            <w:rPr>
              <w:rFonts w:cs="Times New Roman"/>
              <w:i/>
              <w:lang w:val="en-US"/>
            </w:rPr>
            <w:delText>&lt;bt&gt;</w:delText>
          </w:r>
        </w:del>
      </w:ins>
      <w:r w:rsidRPr="00BE10A4">
        <w:rPr>
          <w:rFonts w:cs="Times New Roman"/>
          <w:lang w:val="en-US"/>
        </w:rPr>
        <w:t xml:space="preserve"> The sampling frame is formed from the </w:t>
      </w:r>
      <w:r w:rsidRPr="00BE10A4">
        <w:rPr>
          <w:rFonts w:cs="Times New Roman"/>
          <w:i/>
          <w:lang w:val="en-US"/>
        </w:rPr>
        <w:t>N</w:t>
      </w:r>
      <w:r w:rsidRPr="00BE10A4">
        <w:rPr>
          <w:rFonts w:cs="Times New Roman"/>
          <w:lang w:val="en-US"/>
        </w:rPr>
        <w:t xml:space="preserve"> residuals (</w:t>
      </w:r>
      <w:r w:rsidRPr="00BE10A4">
        <w:rPr>
          <w:rFonts w:cs="Times New Roman"/>
          <w:i/>
          <w:lang w:val="en-US"/>
        </w:rPr>
        <w:t>e</w:t>
      </w:r>
      <w:r w:rsidRPr="00BE10A4">
        <w:rPr>
          <w:rFonts w:cs="Times New Roman"/>
          <w:vertAlign w:val="subscript"/>
          <w:lang w:val="en-US"/>
        </w:rPr>
        <w:t>1</w:t>
      </w:r>
      <w:r w:rsidRPr="00BE10A4">
        <w:rPr>
          <w:rFonts w:cs="Times New Roman"/>
          <w:lang w:val="en-US"/>
        </w:rPr>
        <w:t xml:space="preserve">, . . ., </w:t>
      </w:r>
      <w:r w:rsidRPr="00BE10A4">
        <w:rPr>
          <w:rFonts w:cs="Times New Roman"/>
          <w:i/>
          <w:lang w:val="en-US"/>
        </w:rPr>
        <w:t>e</w:t>
      </w:r>
      <w:r w:rsidRPr="00BE10A4">
        <w:rPr>
          <w:rFonts w:cs="Times New Roman"/>
          <w:i/>
          <w:vertAlign w:val="subscript"/>
          <w:lang w:val="en-US"/>
        </w:rPr>
        <w:t>N</w:t>
      </w:r>
      <w:r w:rsidRPr="00BE10A4">
        <w:rPr>
          <w:rFonts w:cs="Times New Roman"/>
          <w:lang w:val="en-US"/>
        </w:rPr>
        <w:t>).</w:t>
      </w:r>
    </w:p>
    <w:p w14:paraId="50AD0A74" w14:textId="07FB650C" w:rsidR="00CA3D10" w:rsidRPr="00BE10A4" w:rsidRDefault="00CA3D10">
      <w:pPr>
        <w:pStyle w:val="Style7"/>
        <w:autoSpaceDE w:val="0"/>
        <w:autoSpaceDN w:val="0"/>
        <w:adjustRightInd w:val="0"/>
        <w:spacing w:line="480" w:lineRule="auto"/>
        <w:ind w:firstLine="720"/>
        <w:rPr>
          <w:rFonts w:cs="Times New Roman"/>
          <w:lang w:val="en-US"/>
        </w:rPr>
      </w:pPr>
      <w:del w:id="711" w:author="EPH" w:date="2022-06-12T13:15:00Z">
        <w:r w:rsidRPr="00BE10A4" w:rsidDel="001125CB">
          <w:rPr>
            <w:rFonts w:cs="Times New Roman"/>
            <w:i/>
            <w:lang w:val="en-US"/>
          </w:rPr>
          <w:lastRenderedPageBreak/>
          <w:delText>Stage 3a:</w:delText>
        </w:r>
      </w:del>
      <w:ins w:id="712" w:author="EPH" w:date="2022-06-12T13:15:00Z">
        <w:del w:id="713" w:author="Lou Bruno" w:date="2022-06-18T14:23:00Z">
          <w:r w:rsidR="001125CB" w:rsidDel="00271B1A">
            <w:rPr>
              <w:rFonts w:cs="Times New Roman"/>
              <w:i/>
              <w:lang w:val="en-US"/>
            </w:rPr>
            <w:delText>&lt;h4&gt;</w:delText>
          </w:r>
        </w:del>
        <w:r w:rsidR="001125CB">
          <w:rPr>
            <w:rFonts w:cs="Times New Roman"/>
            <w:i/>
            <w:lang w:val="en-US"/>
          </w:rPr>
          <w:t>Stage 3a.</w:t>
        </w:r>
        <w:del w:id="714" w:author="Lou Bruno" w:date="2022-06-18T14:23:00Z">
          <w:r w:rsidR="001125CB" w:rsidDel="00271B1A">
            <w:rPr>
              <w:rFonts w:cs="Times New Roman"/>
              <w:i/>
              <w:lang w:val="en-US"/>
            </w:rPr>
            <w:delText>&lt;bt&gt;</w:delText>
          </w:r>
        </w:del>
      </w:ins>
      <w:r w:rsidRPr="00BE10A4">
        <w:rPr>
          <w:rFonts w:cs="Times New Roman"/>
          <w:lang w:val="en-US"/>
        </w:rPr>
        <w:t xml:space="preserve"> Randomly draw </w:t>
      </w:r>
      <w:r w:rsidRPr="00BE10A4">
        <w:rPr>
          <w:rFonts w:cs="Times New Roman"/>
          <w:i/>
          <w:lang w:val="en-US"/>
        </w:rPr>
        <w:t>N</w:t>
      </w:r>
      <w:r w:rsidRPr="00BE10A4">
        <w:rPr>
          <w:rFonts w:cs="Times New Roman"/>
          <w:lang w:val="en-US"/>
        </w:rPr>
        <w:t xml:space="preserve"> residuals with replacement (</w:t>
      </w:r>
      <w:r w:rsidRPr="00BE10A4">
        <w:rPr>
          <w:rFonts w:cs="Times New Roman"/>
          <w:i/>
          <w:lang w:val="en-US"/>
        </w:rPr>
        <w:t>e</w:t>
      </w:r>
      <w:r w:rsidRPr="00BE10A4">
        <w:rPr>
          <w:rFonts w:cs="Times New Roman"/>
          <w:vertAlign w:val="subscript"/>
          <w:lang w:val="en-US"/>
        </w:rPr>
        <w:t>1</w:t>
      </w:r>
      <w:r w:rsidRPr="00BE10A4">
        <w:rPr>
          <w:rFonts w:cs="Times New Roman"/>
          <w:lang w:val="en-US"/>
        </w:rPr>
        <w:t xml:space="preserve">*, </w:t>
      </w:r>
      <w:r w:rsidRPr="00BE10A4">
        <w:rPr>
          <w:rFonts w:cs="Times New Roman"/>
          <w:i/>
          <w:lang w:val="en-US"/>
        </w:rPr>
        <w:t>e</w:t>
      </w:r>
      <w:r w:rsidRPr="00BE10A4">
        <w:rPr>
          <w:rFonts w:cs="Times New Roman"/>
          <w:vertAlign w:val="subscript"/>
          <w:lang w:val="en-US"/>
        </w:rPr>
        <w:t>2</w:t>
      </w:r>
      <w:r w:rsidRPr="00BE10A4">
        <w:rPr>
          <w:rFonts w:cs="Times New Roman"/>
          <w:lang w:val="en-US"/>
        </w:rPr>
        <w:t xml:space="preserve">*, . . ., </w:t>
      </w:r>
      <w:r w:rsidRPr="00BE10A4">
        <w:rPr>
          <w:rFonts w:cs="Times New Roman"/>
          <w:i/>
          <w:lang w:val="en-US"/>
        </w:rPr>
        <w:t>e</w:t>
      </w:r>
      <w:r w:rsidRPr="00BE10A4">
        <w:rPr>
          <w:rFonts w:cs="Times New Roman"/>
          <w:i/>
          <w:vertAlign w:val="subscript"/>
          <w:lang w:val="en-US"/>
        </w:rPr>
        <w:t>N</w:t>
      </w:r>
      <w:r w:rsidRPr="00BE10A4">
        <w:rPr>
          <w:rFonts w:cs="Times New Roman"/>
          <w:lang w:val="en-US"/>
        </w:rPr>
        <w:t>*).</w:t>
      </w:r>
    </w:p>
    <w:p w14:paraId="1976DBF6" w14:textId="31189512" w:rsidR="00CA3D10" w:rsidRPr="00BE10A4" w:rsidRDefault="00CA3D10">
      <w:pPr>
        <w:pStyle w:val="Style7"/>
        <w:autoSpaceDE w:val="0"/>
        <w:autoSpaceDN w:val="0"/>
        <w:adjustRightInd w:val="0"/>
        <w:spacing w:line="480" w:lineRule="auto"/>
        <w:ind w:firstLine="720"/>
        <w:rPr>
          <w:rFonts w:cs="Times New Roman"/>
          <w:lang w:val="en-US"/>
        </w:rPr>
      </w:pPr>
      <w:del w:id="715" w:author="EPH" w:date="2022-06-12T13:15:00Z">
        <w:r w:rsidRPr="00BE10A4" w:rsidDel="001125CB">
          <w:rPr>
            <w:rFonts w:cs="Times New Roman"/>
            <w:i/>
            <w:lang w:val="en-US"/>
          </w:rPr>
          <w:delText>Stage 3b:</w:delText>
        </w:r>
      </w:del>
      <w:ins w:id="716" w:author="EPH" w:date="2022-06-12T13:15:00Z">
        <w:del w:id="717" w:author="Lou Bruno" w:date="2022-06-18T14:23:00Z">
          <w:r w:rsidR="001125CB" w:rsidDel="00271B1A">
            <w:rPr>
              <w:rFonts w:cs="Times New Roman"/>
              <w:i/>
              <w:lang w:val="en-US"/>
            </w:rPr>
            <w:delText>&lt;h4&gt;</w:delText>
          </w:r>
        </w:del>
        <w:r w:rsidR="001125CB">
          <w:rPr>
            <w:rFonts w:cs="Times New Roman"/>
            <w:i/>
            <w:lang w:val="en-US"/>
          </w:rPr>
          <w:t>Stage 3b.</w:t>
        </w:r>
        <w:del w:id="718" w:author="Lou Bruno" w:date="2022-06-18T14:23:00Z">
          <w:r w:rsidR="001125CB" w:rsidDel="00271B1A">
            <w:rPr>
              <w:rFonts w:cs="Times New Roman"/>
              <w:i/>
              <w:lang w:val="en-US"/>
            </w:rPr>
            <w:delText>&lt;bt&gt;</w:delText>
          </w:r>
        </w:del>
      </w:ins>
      <w:r w:rsidRPr="00BE10A4">
        <w:rPr>
          <w:rFonts w:cs="Times New Roman"/>
          <w:lang w:val="en-US"/>
        </w:rPr>
        <w:t xml:space="preserve"> If the independent variables (the </w:t>
      </w:r>
      <w:del w:id="719" w:author="EPH" w:date="2022-06-17T11:29:00Z">
        <w:r w:rsidRPr="00BE10A4" w:rsidDel="0092201B">
          <w:rPr>
            <w:rFonts w:cs="Times New Roman"/>
            <w:i/>
            <w:lang w:val="en-US"/>
          </w:rPr>
          <w:delText>X</w:delText>
        </w:r>
        <w:r w:rsidRPr="00BE10A4" w:rsidDel="0092201B">
          <w:rPr>
            <w:rFonts w:cs="Times New Roman"/>
            <w:lang w:val="en-US"/>
          </w:rPr>
          <w:delText>s</w:delText>
        </w:r>
      </w:del>
      <w:ins w:id="720" w:author="EPH" w:date="2022-06-17T11:29:00Z">
        <w:r w:rsidR="0092201B">
          <w:rPr>
            <w:rFonts w:cs="Times New Roman"/>
            <w:i/>
            <w:lang w:val="en-US"/>
          </w:rPr>
          <w:t xml:space="preserve">x </w:t>
        </w:r>
        <w:r w:rsidR="0092201B">
          <w:rPr>
            <w:rFonts w:cs="Times New Roman"/>
            <w:iCs/>
            <w:lang w:val="en-US"/>
          </w:rPr>
          <w:t>value</w:t>
        </w:r>
        <w:r w:rsidR="0092201B" w:rsidRPr="00BE10A4">
          <w:rPr>
            <w:rFonts w:cs="Times New Roman"/>
            <w:lang w:val="en-US"/>
          </w:rPr>
          <w:t>s</w:t>
        </w:r>
      </w:ins>
      <w:r w:rsidRPr="00BE10A4">
        <w:rPr>
          <w:rFonts w:cs="Times New Roman"/>
          <w:lang w:val="en-US"/>
        </w:rPr>
        <w:t>) are considered ﬁxed, each bootstrap sample is</w:t>
      </w:r>
      <w:ins w:id="721" w:author="EPH" w:date="2022-06-12T13:21:00Z">
        <w:r w:rsidR="004E7917">
          <w:rPr>
            <w:rFonts w:cs="Times New Roman"/>
            <w:lang w:val="en-US"/>
          </w:rPr>
          <w:t>:&lt;eq&gt;</w:t>
        </w:r>
      </w:ins>
    </w:p>
    <w:p w14:paraId="7FE126CF" w14:textId="136E6EE9" w:rsidR="00CA3D10" w:rsidRPr="00BE10A4" w:rsidRDefault="00800CED">
      <w:pPr>
        <w:pStyle w:val="Style7"/>
        <w:autoSpaceDE w:val="0"/>
        <w:autoSpaceDN w:val="0"/>
        <w:adjustRightInd w:val="0"/>
        <w:spacing w:line="480" w:lineRule="auto"/>
        <w:ind w:firstLine="720"/>
        <w:rPr>
          <w:rFonts w:cs="Times New Roman"/>
          <w:lang w:val="en-US"/>
        </w:rPr>
      </w:pPr>
      <w:r>
        <w:rPr>
          <w:rFonts w:cs="Times New Roman"/>
          <w:noProof/>
          <w:position w:val="-74"/>
          <w:lang w:val="en-US"/>
        </w:rPr>
        <w:pict w14:anchorId="1ED5F646">
          <v:shape id="_x0000_i1068" type="#_x0000_t75" alt="" style="width:186.15pt;height:79.65pt;mso-width-percent:0;mso-height-percent:0;mso-width-percent:0;mso-height-percent:0">
            <v:imagedata r:id="rId52" o:title=""/>
          </v:shape>
        </w:pict>
      </w:r>
      <w:r w:rsidR="00CA3D10" w:rsidRPr="00BE10A4">
        <w:rPr>
          <w:rFonts w:cs="Times New Roman"/>
          <w:lang w:val="en-US"/>
        </w:rPr>
        <w:t xml:space="preserve"> </w:t>
      </w:r>
      <w:ins w:id="722" w:author="Lou Bruno" w:date="2022-06-18T14:24:00Z">
        <w:r w:rsidR="00271B1A">
          <w:rPr>
            <w:rFonts w:cs="Times New Roman"/>
            <w:lang w:val="en-US"/>
          </w:rPr>
          <w:t xml:space="preserve">                                                                           </w:t>
        </w:r>
      </w:ins>
      <w:r w:rsidR="00CA3D10" w:rsidRPr="00BE10A4">
        <w:rPr>
          <w:rFonts w:cs="Times New Roman"/>
          <w:lang w:val="en-US"/>
        </w:rPr>
        <w:t>(6)</w:t>
      </w:r>
    </w:p>
    <w:p w14:paraId="7B9AC71C" w14:textId="20309143" w:rsidR="00CA3D10" w:rsidRPr="00BE10A4" w:rsidRDefault="004E7917">
      <w:pPr>
        <w:pStyle w:val="Style7"/>
        <w:autoSpaceDE w:val="0"/>
        <w:autoSpaceDN w:val="0"/>
        <w:adjustRightInd w:val="0"/>
        <w:spacing w:line="480" w:lineRule="auto"/>
        <w:ind w:firstLine="720"/>
        <w:rPr>
          <w:rFonts w:cs="Times New Roman"/>
          <w:lang w:val="en-US"/>
        </w:rPr>
      </w:pPr>
      <w:ins w:id="723" w:author="EPH" w:date="2022-06-12T13:21:00Z">
        <w:r>
          <w:rPr>
            <w:rFonts w:cs="Times New Roman"/>
            <w:lang w:val="en-US"/>
          </w:rPr>
          <w:t>&lt;bt&gt;</w:t>
        </w:r>
      </w:ins>
      <w:r w:rsidR="00CA3D10" w:rsidRPr="00BE10A4">
        <w:rPr>
          <w:rFonts w:cs="Times New Roman"/>
          <w:lang w:val="en-US"/>
        </w:rPr>
        <w:t xml:space="preserve">This creates a bootstrap sample of </w:t>
      </w:r>
      <w:r w:rsidR="00CA3D10" w:rsidRPr="00BE10A4">
        <w:rPr>
          <w:rFonts w:cs="Times New Roman"/>
          <w:i/>
          <w:lang w:val="en-US"/>
        </w:rPr>
        <w:t>N</w:t>
      </w:r>
      <w:r w:rsidR="00CA3D10" w:rsidRPr="00BE10A4">
        <w:rPr>
          <w:rFonts w:cs="Times New Roman"/>
          <w:lang w:val="en-US"/>
        </w:rPr>
        <w:t xml:space="preserve"> values: (</w:t>
      </w:r>
      <w:r w:rsidR="00CA3D10" w:rsidRPr="00BE10A4">
        <w:rPr>
          <w:rFonts w:cs="Times New Roman"/>
          <w:i/>
          <w:lang w:val="en-US"/>
        </w:rPr>
        <w:t>y</w:t>
      </w:r>
      <w:r w:rsidR="00CA3D10" w:rsidRPr="00BE10A4">
        <w:rPr>
          <w:rFonts w:cs="Times New Roman"/>
          <w:vertAlign w:val="subscript"/>
          <w:lang w:val="en-US"/>
        </w:rPr>
        <w:t>1</w:t>
      </w:r>
      <w:r w:rsidR="00CA3D10" w:rsidRPr="00BE10A4">
        <w:rPr>
          <w:rFonts w:cs="Times New Roman"/>
          <w:lang w:val="en-US"/>
        </w:rPr>
        <w:t xml:space="preserve">*, </w:t>
      </w:r>
      <w:r w:rsidR="00CA3D10" w:rsidRPr="00BE10A4">
        <w:rPr>
          <w:rFonts w:cs="Times New Roman"/>
          <w:i/>
          <w:lang w:val="en-US"/>
        </w:rPr>
        <w:t>y</w:t>
      </w:r>
      <w:r w:rsidR="00CA3D10" w:rsidRPr="00BE10A4">
        <w:rPr>
          <w:rFonts w:cs="Times New Roman"/>
          <w:vertAlign w:val="subscript"/>
          <w:lang w:val="en-US"/>
        </w:rPr>
        <w:t>2</w:t>
      </w:r>
      <w:r w:rsidR="00CA3D10" w:rsidRPr="00BE10A4">
        <w:rPr>
          <w:rFonts w:cs="Times New Roman"/>
          <w:lang w:val="en-US"/>
        </w:rPr>
        <w:t xml:space="preserve">*, . . ., </w:t>
      </w:r>
      <w:r w:rsidR="00CA3D10" w:rsidRPr="00BE10A4">
        <w:rPr>
          <w:rFonts w:cs="Times New Roman"/>
          <w:i/>
          <w:lang w:val="en-US"/>
        </w:rPr>
        <w:t>y</w:t>
      </w:r>
      <w:r w:rsidR="00CA3D10" w:rsidRPr="00BE10A4">
        <w:rPr>
          <w:rFonts w:cs="Times New Roman"/>
          <w:i/>
          <w:vertAlign w:val="subscript"/>
          <w:lang w:val="en-US"/>
        </w:rPr>
        <w:t>N</w:t>
      </w:r>
      <w:r w:rsidR="00CA3D10" w:rsidRPr="00BE10A4">
        <w:rPr>
          <w:rFonts w:cs="Times New Roman"/>
          <w:lang w:val="en-US"/>
        </w:rPr>
        <w:t xml:space="preserve">*). Repeat this stage to form </w:t>
      </w:r>
      <w:r w:rsidR="00CA3D10" w:rsidRPr="00BE10A4">
        <w:rPr>
          <w:rFonts w:cs="Times New Roman"/>
          <w:i/>
          <w:lang w:val="en-US"/>
        </w:rPr>
        <w:t>B</w:t>
      </w:r>
      <w:r w:rsidR="00CA3D10" w:rsidRPr="00BE10A4">
        <w:rPr>
          <w:rFonts w:cs="Times New Roman"/>
          <w:lang w:val="en-US"/>
        </w:rPr>
        <w:t xml:space="preserve"> bootstrap samples.</w:t>
      </w:r>
    </w:p>
    <w:p w14:paraId="7BD57D5F" w14:textId="3C012829" w:rsidR="00CA3D10" w:rsidRPr="004E7917" w:rsidRDefault="00271B1A">
      <w:pPr>
        <w:pStyle w:val="Style11"/>
        <w:autoSpaceDE w:val="0"/>
        <w:autoSpaceDN w:val="0"/>
        <w:adjustRightInd w:val="0"/>
        <w:spacing w:line="480" w:lineRule="auto"/>
        <w:ind w:firstLine="720"/>
        <w:rPr>
          <w:rFonts w:ascii="Helvetica-Condensed" w:hAnsi="Helvetica-Condensed" w:cs="Times New Roman"/>
          <w:sz w:val="22"/>
          <w:szCs w:val="24"/>
          <w:lang w:eastAsia="en-IN"/>
          <w:rPrChange w:id="724" w:author="EPH" w:date="2022-06-12T13:22:00Z">
            <w:rPr>
              <w:rFonts w:cs="Times New Roman"/>
              <w:szCs w:val="24"/>
            </w:rPr>
          </w:rPrChange>
        </w:rPr>
      </w:pPr>
      <w:ins w:id="725" w:author="Lou Bruno" w:date="2022-06-18T14:24:00Z">
        <w:r>
          <w:rPr>
            <w:rFonts w:ascii="Helvetica-Condensed" w:hAnsi="Helvetica-Condensed" w:cs="Times New Roman"/>
            <w:sz w:val="22"/>
            <w:szCs w:val="24"/>
            <w:lang w:eastAsia="en-IN"/>
          </w:rPr>
          <w:t>&lt;nl&gt;</w:t>
        </w:r>
      </w:ins>
      <w:del w:id="726" w:author="EPH" w:date="2022-06-12T13:16:00Z">
        <w:r w:rsidR="00CA3D10" w:rsidRPr="00271B1A" w:rsidDel="004E7917">
          <w:rPr>
            <w:rFonts w:ascii="Helvetica-Condensed" w:hAnsi="Helvetica-Condensed" w:cs="Times New Roman"/>
            <w:i/>
            <w:sz w:val="22"/>
            <w:szCs w:val="24"/>
            <w:lang w:eastAsia="en-IN"/>
            <w:rPrChange w:id="727" w:author="Lou Bruno" w:date="2022-06-18T14:24:00Z">
              <w:rPr>
                <w:rFonts w:cs="Times New Roman"/>
                <w:i/>
                <w:szCs w:val="24"/>
              </w:rPr>
            </w:rPrChange>
          </w:rPr>
          <w:delText>Stage 4:</w:delText>
        </w:r>
      </w:del>
      <w:ins w:id="728" w:author="EPH" w:date="2022-06-12T13:16:00Z">
        <w:del w:id="729" w:author="Lou Bruno" w:date="2022-06-18T14:23:00Z">
          <w:r w:rsidR="004E7917" w:rsidRPr="00271B1A" w:rsidDel="00271B1A">
            <w:rPr>
              <w:rFonts w:ascii="Helvetica-Condensed" w:hAnsi="Helvetica-Condensed" w:cs="Times New Roman"/>
              <w:i/>
              <w:sz w:val="22"/>
              <w:szCs w:val="24"/>
              <w:lang w:eastAsia="en-IN"/>
              <w:rPrChange w:id="730" w:author="Lou Bruno" w:date="2022-06-18T14:24:00Z">
                <w:rPr>
                  <w:rFonts w:cs="Times New Roman"/>
                  <w:i/>
                  <w:szCs w:val="24"/>
                </w:rPr>
              </w:rPrChange>
            </w:rPr>
            <w:delText>&lt;h4&gt;</w:delText>
          </w:r>
        </w:del>
        <w:r w:rsidR="004E7917" w:rsidRPr="00271B1A">
          <w:rPr>
            <w:rFonts w:ascii="Helvetica-Condensed" w:hAnsi="Helvetica-Condensed" w:cs="Times New Roman"/>
            <w:i/>
            <w:sz w:val="22"/>
            <w:szCs w:val="24"/>
            <w:lang w:eastAsia="en-IN"/>
            <w:rPrChange w:id="731" w:author="Lou Bruno" w:date="2022-06-18T14:24:00Z">
              <w:rPr>
                <w:rFonts w:cs="Times New Roman"/>
                <w:i/>
                <w:szCs w:val="24"/>
              </w:rPr>
            </w:rPrChange>
          </w:rPr>
          <w:t>Stage 4.</w:t>
        </w:r>
        <w:del w:id="732" w:author="Lou Bruno" w:date="2022-06-18T14:23:00Z">
          <w:r w:rsidR="004E7917" w:rsidRPr="00271B1A" w:rsidDel="00271B1A">
            <w:rPr>
              <w:rFonts w:ascii="Helvetica-Condensed" w:hAnsi="Helvetica-Condensed" w:cs="Times New Roman"/>
              <w:i/>
              <w:sz w:val="22"/>
              <w:szCs w:val="24"/>
              <w:lang w:eastAsia="en-IN"/>
              <w:rPrChange w:id="733" w:author="Lou Bruno" w:date="2022-06-18T14:24:00Z">
                <w:rPr>
                  <w:rFonts w:cs="Times New Roman"/>
                  <w:i/>
                  <w:szCs w:val="24"/>
                </w:rPr>
              </w:rPrChange>
            </w:rPr>
            <w:delText>&lt;bt&gt;</w:delText>
          </w:r>
        </w:del>
      </w:ins>
      <w:r w:rsidR="00CA3D10" w:rsidRPr="004E7917">
        <w:rPr>
          <w:rFonts w:ascii="Helvetica-Condensed" w:hAnsi="Helvetica-Condensed" w:cs="Times New Roman"/>
          <w:sz w:val="22"/>
          <w:szCs w:val="24"/>
          <w:lang w:eastAsia="en-IN"/>
          <w:rPrChange w:id="734" w:author="EPH" w:date="2022-06-12T13:22:00Z">
            <w:rPr>
              <w:rFonts w:cs="Times New Roman"/>
              <w:szCs w:val="24"/>
            </w:rPr>
          </w:rPrChange>
        </w:rPr>
        <w:t xml:space="preserve"> Calculate </w:t>
      </w:r>
      <w:r w:rsidR="00800CED">
        <w:rPr>
          <w:rFonts w:ascii="Helvetica-Condensed" w:hAnsi="Helvetica-Condensed" w:cs="Times New Roman"/>
          <w:noProof/>
          <w:sz w:val="22"/>
          <w:szCs w:val="24"/>
          <w:lang w:eastAsia="en-IN"/>
        </w:rPr>
        <w:pict w14:anchorId="07270356">
          <v:shape id="_x0000_i1069" type="#_x0000_t75" alt="" style="width:62.8pt;height:19.15pt;mso-width-percent:0;mso-height-percent:0;mso-width-percent:0;mso-height-percent:0">
            <v:imagedata r:id="rId53" o:title=""/>
          </v:shape>
        </w:pict>
      </w:r>
      <w:r w:rsidR="00CA3D10" w:rsidRPr="004E7917">
        <w:rPr>
          <w:rFonts w:ascii="Helvetica-Condensed" w:hAnsi="Helvetica-Condensed" w:cs="Times New Roman"/>
          <w:sz w:val="22"/>
          <w:szCs w:val="24"/>
          <w:lang w:eastAsia="en-IN"/>
          <w:rPrChange w:id="735" w:author="EPH" w:date="2022-06-12T13:22:00Z">
            <w:rPr>
              <w:rFonts w:cs="Times New Roman"/>
              <w:szCs w:val="24"/>
            </w:rPr>
          </w:rPrChange>
        </w:rPr>
        <w:t xml:space="preserve"> with the same three-parameter linear model for each bootstrap sample created in Stage 3.</w:t>
      </w:r>
    </w:p>
    <w:p w14:paraId="48379D9F" w14:textId="0EA19519" w:rsidR="00CA3D10" w:rsidRPr="00BE10A4" w:rsidRDefault="00CA3D10">
      <w:pPr>
        <w:pStyle w:val="Style7"/>
        <w:autoSpaceDE w:val="0"/>
        <w:autoSpaceDN w:val="0"/>
        <w:adjustRightInd w:val="0"/>
        <w:spacing w:line="480" w:lineRule="auto"/>
        <w:ind w:firstLine="720"/>
        <w:rPr>
          <w:rFonts w:cs="Times New Roman"/>
          <w:lang w:val="en-US"/>
        </w:rPr>
      </w:pPr>
      <w:del w:id="736" w:author="EPH" w:date="2022-06-12T13:16:00Z">
        <w:r w:rsidRPr="00BE10A4" w:rsidDel="004E7917">
          <w:rPr>
            <w:rFonts w:cs="Times New Roman"/>
            <w:i/>
            <w:lang w:val="en-US"/>
          </w:rPr>
          <w:delText>Stage 5:</w:delText>
        </w:r>
      </w:del>
      <w:ins w:id="737" w:author="EPH" w:date="2022-06-12T13:16:00Z">
        <w:del w:id="738" w:author="Lou Bruno" w:date="2022-06-18T14:23:00Z">
          <w:r w:rsidR="004E7917" w:rsidDel="00271B1A">
            <w:rPr>
              <w:rFonts w:cs="Times New Roman"/>
              <w:i/>
              <w:lang w:val="en-US"/>
            </w:rPr>
            <w:delText>&lt;h4&gt;</w:delText>
          </w:r>
        </w:del>
        <w:r w:rsidR="004E7917">
          <w:rPr>
            <w:rFonts w:cs="Times New Roman"/>
            <w:i/>
            <w:lang w:val="en-US"/>
          </w:rPr>
          <w:t>Stage 5.</w:t>
        </w:r>
      </w:ins>
      <w:ins w:id="739" w:author="Lou Bruno" w:date="2022-06-18T14:23:00Z">
        <w:r w:rsidR="00271B1A">
          <w:rPr>
            <w:rFonts w:cs="Times New Roman"/>
            <w:lang w:val="en-US"/>
          </w:rPr>
          <w:t xml:space="preserve"> </w:t>
        </w:r>
      </w:ins>
      <w:ins w:id="740" w:author="EPH" w:date="2022-06-12T13:16:00Z">
        <w:del w:id="741" w:author="Lou Bruno" w:date="2022-06-18T14:23:00Z">
          <w:r w:rsidR="004E7917" w:rsidDel="00271B1A">
            <w:rPr>
              <w:rFonts w:cs="Times New Roman"/>
              <w:i/>
              <w:lang w:val="en-US"/>
            </w:rPr>
            <w:delText>&lt;bt&gt;</w:delText>
          </w:r>
        </w:del>
      </w:ins>
      <w:del w:id="742" w:author="Lou Bruno" w:date="2022-06-18T14:23:00Z">
        <w:r w:rsidRPr="00BE10A4" w:rsidDel="00271B1A">
          <w:rPr>
            <w:rFonts w:cs="Times New Roman"/>
            <w:lang w:val="en-US"/>
          </w:rPr>
          <w:delText xml:space="preserve"> </w:delText>
        </w:r>
      </w:del>
      <w:r w:rsidRPr="00BE10A4">
        <w:rPr>
          <w:rFonts w:cs="Times New Roman"/>
          <w:lang w:val="en-US"/>
        </w:rPr>
        <w:t>Calculate the desired statistics (similar to Example 2a) on the trivariate bootstrap distribution of (</w:t>
      </w:r>
      <w:r w:rsidRPr="00BE10A4">
        <w:rPr>
          <w:rFonts w:cs="Times New Roman"/>
          <w:i/>
          <w:lang w:val="en-US"/>
        </w:rPr>
        <w:t>b</w:t>
      </w:r>
      <w:r w:rsidRPr="00BE10A4">
        <w:rPr>
          <w:rFonts w:cs="Times New Roman"/>
          <w:vertAlign w:val="subscript"/>
          <w:lang w:val="en-US"/>
        </w:rPr>
        <w:t>0</w:t>
      </w:r>
      <w:r w:rsidRPr="00BE10A4">
        <w:rPr>
          <w:rFonts w:cs="Times New Roman"/>
          <w:vertAlign w:val="superscript"/>
          <w:lang w:val="en-US"/>
        </w:rPr>
        <w:t>*</w:t>
      </w:r>
      <w:r w:rsidRPr="00BE10A4">
        <w:rPr>
          <w:rFonts w:cs="Times New Roman"/>
          <w:lang w:val="en-US"/>
        </w:rPr>
        <w:t xml:space="preserve">, </w:t>
      </w:r>
      <w:r w:rsidRPr="00BE10A4">
        <w:rPr>
          <w:rFonts w:cs="Times New Roman"/>
          <w:i/>
          <w:lang w:val="en-US"/>
        </w:rPr>
        <w:t>b</w:t>
      </w:r>
      <w:r w:rsidRPr="00BE10A4">
        <w:rPr>
          <w:rFonts w:cs="Times New Roman"/>
          <w:vertAlign w:val="subscript"/>
          <w:lang w:val="en-US"/>
        </w:rPr>
        <w:t>1</w:t>
      </w:r>
      <w:r w:rsidRPr="00BE10A4">
        <w:rPr>
          <w:rFonts w:cs="Times New Roman"/>
          <w:vertAlign w:val="superscript"/>
          <w:lang w:val="en-US"/>
        </w:rPr>
        <w:t>*</w:t>
      </w:r>
      <w:r w:rsidRPr="00BE10A4">
        <w:rPr>
          <w:rFonts w:cs="Times New Roman"/>
          <w:lang w:val="en-US"/>
        </w:rPr>
        <w:t xml:space="preserve">, </w:t>
      </w:r>
      <w:r w:rsidRPr="00BE10A4">
        <w:rPr>
          <w:rFonts w:cs="Times New Roman"/>
          <w:i/>
          <w:lang w:val="en-US"/>
        </w:rPr>
        <w:t>b</w:t>
      </w:r>
      <w:r w:rsidRPr="00BE10A4">
        <w:rPr>
          <w:rFonts w:cs="Times New Roman"/>
          <w:vertAlign w:val="subscript"/>
          <w:lang w:val="en-US"/>
        </w:rPr>
        <w:t>2</w:t>
      </w:r>
      <w:r w:rsidRPr="00BE10A4">
        <w:rPr>
          <w:rFonts w:cs="Times New Roman"/>
          <w:vertAlign w:val="superscript"/>
          <w:lang w:val="en-US"/>
        </w:rPr>
        <w:t>*</w:t>
      </w:r>
      <w:r w:rsidRPr="00BE10A4">
        <w:rPr>
          <w:rFonts w:cs="Times New Roman"/>
          <w:lang w:val="en-US"/>
        </w:rPr>
        <w:t>).</w:t>
      </w:r>
      <w:ins w:id="743" w:author="Lou Bruno" w:date="2022-06-18T14:24:00Z">
        <w:r w:rsidR="00271B1A">
          <w:rPr>
            <w:rFonts w:cs="Times New Roman"/>
            <w:lang w:val="en-US"/>
          </w:rPr>
          <w:t>&lt;/nl&gt;</w:t>
        </w:r>
      </w:ins>
    </w:p>
    <w:p w14:paraId="18A6BD32" w14:textId="5D35DF13"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w:t>
      </w:r>
      <w:r w:rsidRPr="00BE10A4">
        <w:rPr>
          <w:rFonts w:cs="Times New Roman"/>
          <w:i/>
          <w:lang w:val="en-US"/>
        </w:rPr>
        <w:t>x</w:t>
      </w:r>
      <w:r w:rsidRPr="00BE10A4">
        <w:rPr>
          <w:rFonts w:cs="Times New Roman"/>
          <w:lang w:val="en-US"/>
        </w:rPr>
        <w:t xml:space="preserve"> values are considered ﬁxed in this speciﬁc example, so they are not drawn randomly in </w:t>
      </w:r>
      <w:del w:id="744" w:author="EPH" w:date="2022-06-17T11:48:00Z">
        <w:r w:rsidRPr="00BE10A4" w:rsidDel="00F118F4">
          <w:rPr>
            <w:rFonts w:cs="Times New Roman"/>
            <w:lang w:val="en-US"/>
          </w:rPr>
          <w:delText>stage</w:delText>
        </w:r>
      </w:del>
      <w:ins w:id="745" w:author="EPH" w:date="2022-06-17T11:48:00Z">
        <w:r w:rsidR="00F118F4">
          <w:rPr>
            <w:rFonts w:cs="Times New Roman"/>
            <w:lang w:val="en-US"/>
          </w:rPr>
          <w:t>Stage</w:t>
        </w:r>
      </w:ins>
      <w:r w:rsidRPr="00BE10A4">
        <w:rPr>
          <w:rFonts w:cs="Times New Roman"/>
          <w:lang w:val="en-US"/>
        </w:rPr>
        <w:t xml:space="preserve"> 3b. Bootstrap distributions of other plug-in statistics such as </w:t>
      </w:r>
      <w:r w:rsidRPr="00BE10A4">
        <w:rPr>
          <w:rFonts w:cs="Times New Roman"/>
          <w:i/>
          <w:lang w:val="en-US"/>
        </w:rPr>
        <w:t>R</w:t>
      </w:r>
      <w:r w:rsidRPr="00BE10A4">
        <w:rPr>
          <w:rFonts w:cs="Times New Roman"/>
          <w:vertAlign w:val="superscript"/>
          <w:lang w:val="en-US"/>
        </w:rPr>
        <w:t>2</w:t>
      </w:r>
      <w:r w:rsidRPr="00BE10A4">
        <w:rPr>
          <w:rFonts w:cs="Times New Roman"/>
          <w:lang w:val="en-US"/>
        </w:rPr>
        <w:t xml:space="preserve"> may better address the speciﬁc research question (e.g., </w:t>
      </w:r>
      <w:r w:rsidRPr="00BE10A4">
        <w:rPr>
          <w:lang w:val="en-US"/>
        </w:rPr>
        <w:t>Manly, 2007</w:t>
      </w:r>
      <w:r w:rsidRPr="00BE10A4">
        <w:rPr>
          <w:rFonts w:cs="Times New Roman"/>
          <w:lang w:val="en-US"/>
        </w:rPr>
        <w:t>, Chapter 7). The linear model does not necessarily have to minimize squared error (e.g., it could minimize the median of absolute values of deviations). Semiparametric bootstraps can provide a foundation for many generalized linear models (</w:t>
      </w:r>
      <w:r w:rsidRPr="00BE10A4">
        <w:rPr>
          <w:lang w:val="en-US"/>
        </w:rPr>
        <w:t>Davison &amp; Hinkley, 1997</w:t>
      </w:r>
      <w:r w:rsidRPr="00BE10A4">
        <w:rPr>
          <w:rFonts w:cs="Times New Roman"/>
          <w:lang w:val="en-US"/>
        </w:rPr>
        <w:t>, Section 7.2) and exploratory approaches, such as loess curves and cubic splines (</w:t>
      </w:r>
      <w:r w:rsidRPr="00BE10A4">
        <w:rPr>
          <w:lang w:val="en-US"/>
        </w:rPr>
        <w:t>Hastie</w:t>
      </w:r>
      <w:del w:id="746" w:author="EPH" w:date="2022-06-12T13:22:00Z">
        <w:r w:rsidRPr="00BE10A4" w:rsidDel="004E7917">
          <w:rPr>
            <w:lang w:val="en-US"/>
          </w:rPr>
          <w:delText>, Tibshirani, &amp; Friedman</w:delText>
        </w:r>
      </w:del>
      <w:ins w:id="747" w:author="EPH" w:date="2022-06-12T13:22:00Z">
        <w:r w:rsidR="004E7917">
          <w:rPr>
            <w:lang w:val="en-US"/>
          </w:rPr>
          <w:t xml:space="preserve"> et al.</w:t>
        </w:r>
      </w:ins>
      <w:r w:rsidRPr="00BE10A4">
        <w:rPr>
          <w:lang w:val="en-US"/>
        </w:rPr>
        <w:t>, 2009</w:t>
      </w:r>
      <w:r w:rsidRPr="00BE10A4">
        <w:rPr>
          <w:rFonts w:cs="Times New Roman"/>
          <w:lang w:val="en-US"/>
        </w:rPr>
        <w:t>).</w:t>
      </w:r>
    </w:p>
    <w:p w14:paraId="4FB4F83C"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If additional assumptions are justiﬁable, a semi-parametric bootstrap can model dependencies more naturally than a nonparametric bootstrap. Drawing residuals as if they were interchangeable requires the assumption of homogenous variance (drawing observed samples, as described in Examples 2a and 2b, does not). Adjustments such as standardizing the </w:t>
      </w:r>
      <w:r w:rsidRPr="00BE10A4">
        <w:rPr>
          <w:rFonts w:cs="Times New Roman"/>
          <w:lang w:val="en-US"/>
        </w:rPr>
        <w:lastRenderedPageBreak/>
        <w:t xml:space="preserve">residuals may improve the robustness of semi-parametric approaches (for this and other techniques, see </w:t>
      </w:r>
      <w:r w:rsidRPr="00BE10A4">
        <w:rPr>
          <w:lang w:val="en-US"/>
        </w:rPr>
        <w:t>Davison &amp; Hinkley, 1997</w:t>
      </w:r>
      <w:r w:rsidRPr="00BE10A4">
        <w:rPr>
          <w:rFonts w:cs="Times New Roman"/>
          <w:lang w:val="en-US"/>
        </w:rPr>
        <w:t>, Sections 3.3, 6.2–6.3).</w:t>
      </w:r>
    </w:p>
    <w:p w14:paraId="73B0FCC5" w14:textId="68C60FF1" w:rsidR="004E7917" w:rsidRDefault="004E7917">
      <w:pPr>
        <w:pStyle w:val="Heading3"/>
        <w:rPr>
          <w:ins w:id="748" w:author="EPH" w:date="2022-06-12T13:22:00Z"/>
        </w:rPr>
        <w:pPrChange w:id="749" w:author="EPH" w:date="2022-06-12T13:22:00Z">
          <w:pPr>
            <w:pStyle w:val="Style7"/>
            <w:autoSpaceDE w:val="0"/>
            <w:autoSpaceDN w:val="0"/>
            <w:adjustRightInd w:val="0"/>
            <w:spacing w:line="480" w:lineRule="auto"/>
            <w:ind w:firstLine="720"/>
          </w:pPr>
        </w:pPrChange>
      </w:pPr>
      <w:ins w:id="750" w:author="EPH" w:date="2022-06-12T13:22:00Z">
        <w:r>
          <w:t>&lt;h3&gt;</w:t>
        </w:r>
      </w:ins>
      <w:r w:rsidR="00CA3D10" w:rsidRPr="00BE10A4">
        <w:t xml:space="preserve">Bootstrapping </w:t>
      </w:r>
      <w:r w:rsidRPr="00BE10A4">
        <w:t xml:space="preserve">Data </w:t>
      </w:r>
      <w:r w:rsidR="00CA3D10" w:rsidRPr="00BE10A4">
        <w:t xml:space="preserve">with </w:t>
      </w:r>
      <w:r w:rsidRPr="00BE10A4">
        <w:t>Dependencies</w:t>
      </w:r>
      <w:del w:id="751" w:author="EPH" w:date="2022-06-12T13:22:00Z">
        <w:r w:rsidR="00CA3D10" w:rsidRPr="00BE10A4" w:rsidDel="004E7917">
          <w:delText xml:space="preserve">. </w:delText>
        </w:r>
      </w:del>
    </w:p>
    <w:p w14:paraId="6CA4042A" w14:textId="6E29A9F2" w:rsidR="00CA3D10" w:rsidRPr="00BE10A4" w:rsidRDefault="004E7917">
      <w:pPr>
        <w:pStyle w:val="Style7"/>
        <w:autoSpaceDE w:val="0"/>
        <w:autoSpaceDN w:val="0"/>
        <w:adjustRightInd w:val="0"/>
        <w:spacing w:line="480" w:lineRule="auto"/>
        <w:ind w:firstLine="720"/>
        <w:rPr>
          <w:rFonts w:cs="Times New Roman"/>
          <w:lang w:val="en-US"/>
        </w:rPr>
      </w:pPr>
      <w:ins w:id="752" w:author="EPH" w:date="2022-06-12T13:22:00Z">
        <w:r w:rsidRPr="008C1929">
          <w:rPr>
            <w:rFonts w:cs="Times New Roman"/>
            <w:sz w:val="24"/>
            <w:lang w:val="en-US"/>
          </w:rPr>
          <w:t>&lt;bt&gt;</w:t>
        </w:r>
      </w:ins>
      <w:r w:rsidR="00CA3D10" w:rsidRPr="00BE10A4">
        <w:rPr>
          <w:rFonts w:cs="Times New Roman"/>
          <w:lang w:val="en-US"/>
        </w:rPr>
        <w:t>Bootstrapping is reasonably straightforward when the data are independently and identically distributed. However, psychological designs frequently model dependency among the observations (e.g., time</w:t>
      </w:r>
      <w:del w:id="753" w:author="EPH" w:date="2022-06-17T11:30:00Z">
        <w:r w:rsidR="00CA3D10" w:rsidRPr="00BE10A4" w:rsidDel="0092201B">
          <w:rPr>
            <w:rFonts w:cs="Times New Roman"/>
            <w:lang w:val="en-US"/>
          </w:rPr>
          <w:delText>-</w:delText>
        </w:r>
      </w:del>
      <w:ins w:id="754" w:author="EPH" w:date="2022-06-17T11:30:00Z">
        <w:r w:rsidR="0092201B">
          <w:rPr>
            <w:rFonts w:cs="Times New Roman"/>
            <w:lang w:val="en-US"/>
          </w:rPr>
          <w:t xml:space="preserve"> </w:t>
        </w:r>
      </w:ins>
      <w:r w:rsidR="00CA3D10" w:rsidRPr="00BE10A4">
        <w:rPr>
          <w:rFonts w:cs="Times New Roman"/>
          <w:lang w:val="en-US"/>
        </w:rPr>
        <w:t xml:space="preserve">series), variables (e.g., multiple regression, repeated measures designs), or sampling levels (e.g., multilevel models). Sometimes a nonparametric bootstrap may </w:t>
      </w:r>
      <w:del w:id="755" w:author="EPH" w:date="2022-06-17T11:30:00Z">
        <w:r w:rsidR="00CA3D10" w:rsidRPr="00BE10A4" w:rsidDel="0092201B">
          <w:rPr>
            <w:rFonts w:cs="Times New Roman"/>
            <w:lang w:val="en-US"/>
          </w:rPr>
          <w:delText>not be</w:delText>
        </w:r>
      </w:del>
      <w:ins w:id="756" w:author="EPH" w:date="2022-06-17T11:30:00Z">
        <w:r w:rsidR="0092201B">
          <w:rPr>
            <w:rFonts w:cs="Times New Roman"/>
            <w:lang w:val="en-US"/>
          </w:rPr>
          <w:t>be un</w:t>
        </w:r>
      </w:ins>
      <w:del w:id="757" w:author="EPH" w:date="2022-06-17T11:30:00Z">
        <w:r w:rsidR="00CA3D10" w:rsidRPr="00BE10A4" w:rsidDel="0092201B">
          <w:rPr>
            <w:rFonts w:cs="Times New Roman"/>
            <w:lang w:val="en-US"/>
          </w:rPr>
          <w:delText xml:space="preserve"> </w:delText>
        </w:r>
      </w:del>
      <w:r w:rsidR="00CA3D10" w:rsidRPr="00BE10A4">
        <w:rPr>
          <w:rFonts w:cs="Times New Roman"/>
          <w:lang w:val="en-US"/>
        </w:rPr>
        <w:t>able to accommodate these designs because it is difﬁcult to incorporate the appropriate dependency into the sampling frame and also avoid distributional assumptions; instead</w:t>
      </w:r>
      <w:ins w:id="758" w:author="EPH" w:date="2022-06-12T13:23:00Z">
        <w:r>
          <w:rPr>
            <w:rFonts w:cs="Times New Roman"/>
            <w:lang w:val="en-US"/>
          </w:rPr>
          <w:t>,</w:t>
        </w:r>
      </w:ins>
      <w:r w:rsidR="00CA3D10" w:rsidRPr="00BE10A4">
        <w:rPr>
          <w:rFonts w:cs="Times New Roman"/>
          <w:lang w:val="en-US"/>
        </w:rPr>
        <w:t xml:space="preserve"> parametric and semiparametric bootstraps can be used. For more strategies and applications, see </w:t>
      </w:r>
      <w:r w:rsidR="00CA3D10" w:rsidRPr="00BE10A4">
        <w:rPr>
          <w:lang w:val="en-US"/>
        </w:rPr>
        <w:t>Davison and Hinkley (1997)</w:t>
      </w:r>
      <w:r w:rsidR="00CA3D10" w:rsidRPr="00BE10A4">
        <w:rPr>
          <w:rFonts w:cs="Times New Roman"/>
          <w:lang w:val="en-US"/>
        </w:rPr>
        <w:t xml:space="preserve"> and </w:t>
      </w:r>
      <w:r w:rsidR="00CA3D10" w:rsidRPr="00BE10A4">
        <w:rPr>
          <w:lang w:val="en-US"/>
        </w:rPr>
        <w:t>Beasley and Rodgers (2009)</w:t>
      </w:r>
      <w:r w:rsidR="00CA3D10" w:rsidRPr="00BE10A4">
        <w:rPr>
          <w:rFonts w:cs="Times New Roman"/>
          <w:lang w:val="en-US"/>
        </w:rPr>
        <w:t xml:space="preserve">. </w:t>
      </w:r>
      <w:r w:rsidR="00CA3D10" w:rsidRPr="00BE10A4">
        <w:rPr>
          <w:lang w:val="en-US"/>
        </w:rPr>
        <w:t>Lahiri (2003)</w:t>
      </w:r>
      <w:r w:rsidR="00CA3D10" w:rsidRPr="00BE10A4">
        <w:rPr>
          <w:rFonts w:cs="Times New Roman"/>
          <w:lang w:val="en-US"/>
        </w:rPr>
        <w:t xml:space="preserve"> is a mathematically oriented book dedicated to dependent data.</w:t>
      </w:r>
    </w:p>
    <w:p w14:paraId="6B40AE73" w14:textId="44686890" w:rsidR="00CA3D10" w:rsidRPr="00BE10A4" w:rsidRDefault="004E7917">
      <w:pPr>
        <w:pStyle w:val="Heading2"/>
        <w:pPrChange w:id="759" w:author="EPH" w:date="2022-06-12T13:22:00Z">
          <w:pPr>
            <w:pStyle w:val="Heading3"/>
          </w:pPr>
        </w:pPrChange>
      </w:pPr>
      <w:ins w:id="760" w:author="EPH" w:date="2022-06-12T13:22:00Z">
        <w:r>
          <w:t>&lt;h2&gt;</w:t>
        </w:r>
      </w:ins>
      <w:r w:rsidR="00CA3D10" w:rsidRPr="00BE10A4">
        <w:t>Pragmatic Bootstrapping Issues</w:t>
      </w:r>
    </w:p>
    <w:p w14:paraId="2B7160E6" w14:textId="2A55B26C" w:rsidR="00CA3D10" w:rsidRPr="00BE10A4" w:rsidRDefault="004E7917">
      <w:pPr>
        <w:pStyle w:val="Style7"/>
        <w:autoSpaceDE w:val="0"/>
        <w:autoSpaceDN w:val="0"/>
        <w:adjustRightInd w:val="0"/>
        <w:spacing w:line="480" w:lineRule="auto"/>
        <w:ind w:firstLine="720"/>
        <w:rPr>
          <w:rFonts w:cs="Times New Roman"/>
          <w:lang w:val="en-US"/>
        </w:rPr>
      </w:pPr>
      <w:ins w:id="761" w:author="EPH" w:date="2022-06-12T13:22:00Z">
        <w:r w:rsidRPr="008C1929">
          <w:rPr>
            <w:rFonts w:cs="Times New Roman"/>
            <w:sz w:val="24"/>
            <w:lang w:val="en-US"/>
          </w:rPr>
          <w:t>&lt;bt&gt;</w:t>
        </w:r>
      </w:ins>
      <w:r w:rsidR="00CA3D10" w:rsidRPr="00BE10A4">
        <w:rPr>
          <w:rFonts w:cs="Times New Roman"/>
          <w:lang w:val="en-US"/>
        </w:rPr>
        <w:t>A statistical analysis can accommodate both bootstrap and parametric procedures. A researcher may believe a χ</w:t>
      </w:r>
      <w:r w:rsidR="00CA3D10" w:rsidRPr="00BE10A4">
        <w:rPr>
          <w:rFonts w:cs="Times New Roman"/>
          <w:vertAlign w:val="superscript"/>
          <w:lang w:val="en-US"/>
        </w:rPr>
        <w:t>2</w:t>
      </w:r>
      <w:r w:rsidR="00CA3D10" w:rsidRPr="00BE10A4">
        <w:rPr>
          <w:rFonts w:cs="Times New Roman"/>
          <w:lang w:val="en-US"/>
        </w:rPr>
        <w:t xml:space="preserve"> distribution is appropriate for the ﬁt statistic for testing a structural equation model (SEM), while also believing the CIs around the means and covariances are asymmetric. In this case, a parametric ﬁt statistic can be complemented by bootstrapped standard errors. If a parametric distribution is problematic, the Bollen-Stine (</w:t>
      </w:r>
      <w:r w:rsidR="00CA3D10" w:rsidRPr="00BE10A4">
        <w:rPr>
          <w:lang w:val="en-US"/>
        </w:rPr>
        <w:t>Bollen &amp; Stine, 1992</w:t>
      </w:r>
      <w:r w:rsidR="00CA3D10" w:rsidRPr="00BE10A4">
        <w:rPr>
          <w:rFonts w:cs="Times New Roman"/>
          <w:lang w:val="en-US"/>
        </w:rPr>
        <w:t>) bootstrap distribution could be used instead (</w:t>
      </w:r>
      <w:r w:rsidR="00CA3D10" w:rsidRPr="00BE10A4">
        <w:rPr>
          <w:lang w:val="en-US"/>
        </w:rPr>
        <w:t>Enders, 2010</w:t>
      </w:r>
      <w:r w:rsidR="00CA3D10" w:rsidRPr="00BE10A4">
        <w:rPr>
          <w:rFonts w:cs="Times New Roman"/>
          <w:lang w:val="en-US"/>
        </w:rPr>
        <w:t>, Section 5.11 &amp; 5.15). Another illustration of a heterogeneous strategy is using parametric standard error of the mean and a bootstrapped H-spread. In short, adopting the bootstrap can be a gradual transition.</w:t>
      </w:r>
    </w:p>
    <w:p w14:paraId="2DD25FDF" w14:textId="35B02406" w:rsidR="004E7917" w:rsidRDefault="004E7917">
      <w:pPr>
        <w:pStyle w:val="Heading3"/>
        <w:rPr>
          <w:ins w:id="762" w:author="EPH" w:date="2022-06-12T13:23:00Z"/>
        </w:rPr>
        <w:pPrChange w:id="763" w:author="EPH" w:date="2022-06-12T13:23:00Z">
          <w:pPr>
            <w:pStyle w:val="Style7"/>
            <w:autoSpaceDE w:val="0"/>
            <w:autoSpaceDN w:val="0"/>
            <w:adjustRightInd w:val="0"/>
            <w:spacing w:line="480" w:lineRule="auto"/>
            <w:ind w:firstLine="720"/>
          </w:pPr>
        </w:pPrChange>
      </w:pPr>
      <w:ins w:id="764" w:author="EPH" w:date="2022-06-12T13:23:00Z">
        <w:r>
          <w:t>&lt;h3&gt;</w:t>
        </w:r>
      </w:ins>
      <w:r w:rsidR="00CA3D10" w:rsidRPr="00BE10A4">
        <w:t xml:space="preserve">Conﬁdence </w:t>
      </w:r>
      <w:r w:rsidRPr="00BE10A4">
        <w:t>Interval Adjustments</w:t>
      </w:r>
      <w:del w:id="765" w:author="EPH" w:date="2022-06-12T13:23:00Z">
        <w:r w:rsidR="00CA3D10" w:rsidRPr="00BE10A4" w:rsidDel="004E7917">
          <w:delText xml:space="preserve">. </w:delText>
        </w:r>
      </w:del>
    </w:p>
    <w:p w14:paraId="379F196B" w14:textId="15A3EFF6" w:rsidR="00CA3D10" w:rsidRPr="00BE10A4" w:rsidRDefault="004E7917">
      <w:pPr>
        <w:pStyle w:val="Style7"/>
        <w:autoSpaceDE w:val="0"/>
        <w:autoSpaceDN w:val="0"/>
        <w:adjustRightInd w:val="0"/>
        <w:spacing w:line="480" w:lineRule="auto"/>
        <w:ind w:firstLine="720"/>
        <w:rPr>
          <w:rFonts w:cs="Times New Roman"/>
          <w:lang w:val="en-US"/>
        </w:rPr>
      </w:pPr>
      <w:ins w:id="766" w:author="EPH" w:date="2022-06-12T13:23:00Z">
        <w:r w:rsidRPr="008C1929">
          <w:rPr>
            <w:rFonts w:cs="Times New Roman"/>
            <w:sz w:val="24"/>
            <w:lang w:val="en-US"/>
          </w:rPr>
          <w:lastRenderedPageBreak/>
          <w:t>&lt;bt&gt;</w:t>
        </w:r>
      </w:ins>
      <w:r w:rsidR="00CA3D10" w:rsidRPr="00BE10A4">
        <w:rPr>
          <w:rFonts w:cs="Times New Roman"/>
          <w:lang w:val="en-US"/>
        </w:rPr>
        <w:t xml:space="preserve">The CI calculated in Example 2 is commonly called the percentile CI. Its simple deﬁnition is that the percentile of the bootstrap distribution maps directly to the percentile of the inferred population. For instance, the 250th smallest </w:t>
      </w:r>
      <w:r w:rsidR="00CA3D10" w:rsidRPr="00BE10A4">
        <w:rPr>
          <w:rFonts w:cs="Times New Roman"/>
          <w:i/>
          <w:lang w:val="en-US"/>
        </w:rPr>
        <w:t>r</w:t>
      </w:r>
      <w:r w:rsidR="00CA3D10" w:rsidRPr="00BE10A4">
        <w:rPr>
          <w:rFonts w:cs="Times New Roman"/>
          <w:vertAlign w:val="superscript"/>
          <w:lang w:val="en-US"/>
        </w:rPr>
        <w:t>*</w:t>
      </w:r>
      <w:r w:rsidR="00CA3D10" w:rsidRPr="00BE10A4">
        <w:rPr>
          <w:rFonts w:cs="Times New Roman"/>
          <w:lang w:val="en-US"/>
        </w:rPr>
        <w:t xml:space="preserve"> (out of </w:t>
      </w:r>
      <w:r w:rsidR="00CA3D10" w:rsidRPr="00BE10A4">
        <w:rPr>
          <w:rFonts w:cs="Times New Roman"/>
          <w:i/>
          <w:lang w:val="en-US"/>
        </w:rPr>
        <w:t>B</w:t>
      </w:r>
      <w:r w:rsidR="00CA3D10" w:rsidRPr="00BE10A4">
        <w:rPr>
          <w:rFonts w:cs="Times New Roman"/>
          <w:lang w:val="en-US"/>
        </w:rPr>
        <w:t xml:space="preserve"> = 9,999) estimates the population’s 2.5% percentile, assuming the null hypothesis is true. However, this effortless relationship can produce biased estimates in common conditions and several CI adjustments have been developed to have less bias and greater efﬁciency.</w:t>
      </w:r>
    </w:p>
    <w:p w14:paraId="6D9EEABF"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At least eight CI adjustments have been proposed (many authors frequently use ambiguous or conﬂicting names; surveyed in </w:t>
      </w:r>
      <w:r w:rsidRPr="00BE10A4">
        <w:rPr>
          <w:lang w:val="en-US"/>
        </w:rPr>
        <w:t>Beasley &amp; Rodgers, 2009</w:t>
      </w:r>
      <w:r w:rsidRPr="00BE10A4">
        <w:rPr>
          <w:rFonts w:cs="Times New Roman"/>
          <w:lang w:val="en-US"/>
        </w:rPr>
        <w:t>, pp. 372–375). We prefer the BC</w:t>
      </w:r>
      <w:r w:rsidRPr="00BE10A4">
        <w:rPr>
          <w:rFonts w:cs="Times New Roman"/>
          <w:i/>
          <w:lang w:val="en-US"/>
        </w:rPr>
        <w:t>a</w:t>
      </w:r>
      <w:r w:rsidRPr="00BE10A4">
        <w:rPr>
          <w:rFonts w:cs="Times New Roman"/>
          <w:lang w:val="en-US"/>
        </w:rPr>
        <w:t xml:space="preserve"> (which stands for “bias-corrected and accelerated”) adjustment because it has a favorable combination of efﬁciency, robustness, and wide applicability. It attempts to correct for bias in the bootstrap distribution and for heterogeneous variability in the plug-in statistic (</w:t>
      </w:r>
      <w:r w:rsidRPr="00BE10A4">
        <w:rPr>
          <w:lang w:val="en-US"/>
        </w:rPr>
        <w:t>Efron &amp; Tibshirani, 1993</w:t>
      </w:r>
      <w:r w:rsidRPr="00BE10A4">
        <w:rPr>
          <w:rFonts w:cs="Times New Roman"/>
          <w:lang w:val="en-US"/>
        </w:rPr>
        <w:t>, Chapter 14).</w:t>
      </w:r>
    </w:p>
    <w:p w14:paraId="3503D9F2" w14:textId="4FE4EC3C" w:rsidR="004E7917" w:rsidRDefault="004E7917">
      <w:pPr>
        <w:pStyle w:val="Heading3"/>
        <w:rPr>
          <w:ins w:id="767" w:author="EPH" w:date="2022-06-12T13:23:00Z"/>
        </w:rPr>
        <w:pPrChange w:id="768" w:author="EPH" w:date="2022-06-12T13:23:00Z">
          <w:pPr>
            <w:pStyle w:val="Style7"/>
            <w:autoSpaceDE w:val="0"/>
            <w:autoSpaceDN w:val="0"/>
            <w:adjustRightInd w:val="0"/>
            <w:spacing w:line="480" w:lineRule="auto"/>
            <w:ind w:firstLine="720"/>
          </w:pPr>
        </w:pPrChange>
      </w:pPr>
      <w:ins w:id="769" w:author="EPH" w:date="2022-06-12T13:23:00Z">
        <w:r>
          <w:t>&lt;h3&gt;</w:t>
        </w:r>
      </w:ins>
      <w:r w:rsidR="00CA3D10" w:rsidRPr="00BE10A4">
        <w:t xml:space="preserve">Bootstrap </w:t>
      </w:r>
      <w:r w:rsidRPr="00BE10A4">
        <w:t>Sample Size</w:t>
      </w:r>
      <w:del w:id="770" w:author="EPH" w:date="2022-06-12T13:23:00Z">
        <w:r w:rsidR="00CA3D10" w:rsidRPr="00BE10A4" w:rsidDel="004E7917">
          <w:delText xml:space="preserve">. </w:delText>
        </w:r>
      </w:del>
    </w:p>
    <w:p w14:paraId="04A0892B" w14:textId="0883AD51" w:rsidR="00CA3D10" w:rsidRDefault="004E7917">
      <w:pPr>
        <w:pStyle w:val="Style7"/>
        <w:autoSpaceDE w:val="0"/>
        <w:autoSpaceDN w:val="0"/>
        <w:adjustRightInd w:val="0"/>
        <w:spacing w:line="480" w:lineRule="auto"/>
        <w:ind w:firstLine="720"/>
        <w:rPr>
          <w:ins w:id="771" w:author="EPH" w:date="2022-06-12T13:23:00Z"/>
          <w:rFonts w:cs="Times New Roman"/>
          <w:lang w:val="en-US"/>
        </w:rPr>
      </w:pPr>
      <w:ins w:id="772" w:author="EPH" w:date="2022-06-12T13:23:00Z">
        <w:r w:rsidRPr="008C1929">
          <w:rPr>
            <w:rFonts w:cs="Times New Roman"/>
            <w:sz w:val="24"/>
            <w:lang w:val="en-US"/>
          </w:rPr>
          <w:t>&lt;bt&gt;</w:t>
        </w:r>
      </w:ins>
      <w:r w:rsidR="00CA3D10" w:rsidRPr="00BE10A4">
        <w:rPr>
          <w:rFonts w:cs="Times New Roman"/>
          <w:lang w:val="en-US"/>
        </w:rPr>
        <w:t>Nonparametric bootstraps are randomly drawn from the empirical sampling frame because complete enumeration of all possible bootstrap samples is rarely practical.</w:t>
      </w:r>
      <w:ins w:id="773" w:author="EPH" w:date="2022-06-12T13:23:00Z">
        <w:r>
          <w:rPr>
            <w:rFonts w:cs="Times New Roman"/>
            <w:lang w:val="en-US"/>
          </w:rPr>
          <w:t>&lt;fnc&gt;</w:t>
        </w:r>
      </w:ins>
      <w:r w:rsidR="00CA3D10" w:rsidRPr="00D50C69">
        <w:rPr>
          <w:rFonts w:cs="Times New Roman"/>
          <w:highlight w:val="yellow"/>
          <w:vertAlign w:val="superscript"/>
          <w:lang w:val="en-US"/>
          <w:rPrChange w:id="774" w:author="EPH" w:date="2022-06-12T13:02:00Z">
            <w:rPr>
              <w:rFonts w:cs="Times New Roman"/>
              <w:vertAlign w:val="superscript"/>
              <w:lang w:val="en-US"/>
            </w:rPr>
          </w:rPrChange>
        </w:rPr>
        <w:t>7</w:t>
      </w:r>
      <w:r w:rsidR="00CA3D10" w:rsidRPr="00BE10A4">
        <w:rPr>
          <w:rFonts w:cs="Times New Roman"/>
          <w:lang w:val="en-US"/>
        </w:rPr>
        <w:t xml:space="preserve"> This randomness introduces simulation error (which can be thought of a type of sampling error from </w:t>
      </w:r>
      <w:r w:rsidR="00800CED">
        <w:rPr>
          <w:rFonts w:cs="Times New Roman"/>
          <w:noProof/>
          <w:position w:val="-4"/>
          <w:lang w:val="en-US"/>
        </w:rPr>
        <w:pict w14:anchorId="35EF5E50">
          <v:shape id="_x0000_i1070" type="#_x0000_t75" alt="" style="width:13pt;height:15.3pt;mso-width-percent:0;mso-height-percent:0;mso-width-percent:0;mso-height-percent:0">
            <v:imagedata r:id="rId54" o:title=""/>
          </v:shape>
        </w:pict>
      </w:r>
      <w:r w:rsidR="00CA3D10" w:rsidRPr="00BE10A4">
        <w:rPr>
          <w:rFonts w:cs="Times New Roman"/>
          <w:lang w:val="en-US"/>
        </w:rPr>
        <w:t xml:space="preserve">) and fortunately increasing </w:t>
      </w:r>
      <w:r w:rsidR="00CA3D10" w:rsidRPr="00BE10A4">
        <w:rPr>
          <w:rFonts w:cs="Times New Roman"/>
          <w:i/>
          <w:lang w:val="en-US"/>
        </w:rPr>
        <w:t>B</w:t>
      </w:r>
      <w:r w:rsidR="00CA3D10" w:rsidRPr="00BE10A4">
        <w:rPr>
          <w:rFonts w:cs="Times New Roman"/>
          <w:lang w:val="en-US"/>
        </w:rPr>
        <w:t xml:space="preserve"> to a reasonable number makes this error negligible. All the chapter’s bootstrap examples complete in less than 5 sec</w:t>
      </w:r>
      <w:ins w:id="775" w:author="EPH" w:date="2022-06-12T13:24:00Z">
        <w:r>
          <w:rPr>
            <w:rFonts w:cs="Times New Roman"/>
            <w:lang w:val="en-US"/>
          </w:rPr>
          <w:t>onds</w:t>
        </w:r>
      </w:ins>
      <w:r w:rsidR="00CA3D10" w:rsidRPr="00BE10A4">
        <w:rPr>
          <w:rFonts w:cs="Times New Roman"/>
          <w:lang w:val="en-US"/>
        </w:rPr>
        <w:t xml:space="preserve">, even when </w:t>
      </w:r>
      <w:r w:rsidR="00CA3D10" w:rsidRPr="00BE10A4">
        <w:rPr>
          <w:rFonts w:cs="Times New Roman"/>
          <w:i/>
          <w:lang w:val="en-US"/>
        </w:rPr>
        <w:t>N</w:t>
      </w:r>
      <w:r w:rsidR="00CA3D10" w:rsidRPr="00BE10A4">
        <w:rPr>
          <w:rFonts w:cs="Times New Roman"/>
          <w:lang w:val="en-US"/>
        </w:rPr>
        <w:t xml:space="preserve"> = 500.</w:t>
      </w:r>
    </w:p>
    <w:p w14:paraId="210F2EFC" w14:textId="6EBDF70B" w:rsidR="004E7917" w:rsidRPr="00227191" w:rsidRDefault="004E7917">
      <w:pPr>
        <w:pPrChange w:id="776" w:author="EPH" w:date="2022-06-12T13:23:00Z">
          <w:pPr>
            <w:pStyle w:val="Style7"/>
            <w:autoSpaceDE w:val="0"/>
            <w:autoSpaceDN w:val="0"/>
            <w:adjustRightInd w:val="0"/>
            <w:spacing w:line="480" w:lineRule="auto"/>
            <w:ind w:firstLine="720"/>
          </w:pPr>
        </w:pPrChange>
      </w:pPr>
      <w:ins w:id="777" w:author="EPH" w:date="2022-06-12T13:23:00Z">
        <w:r>
          <w:rPr>
            <w:lang w:eastAsia="en-IN"/>
          </w:rPr>
          <w:t>&lt;fn&gt;</w:t>
        </w:r>
      </w:ins>
      <w:ins w:id="778" w:author="EPH" w:date="2022-06-12T13:24:00Z">
        <w:r w:rsidRPr="004E7917">
          <w:rPr>
            <w:highlight w:val="yellow"/>
            <w:vertAlign w:val="superscript"/>
            <w:rPrChange w:id="779" w:author="EPH" w:date="2022-06-12T13:24:00Z">
              <w:rPr>
                <w:vertAlign w:val="superscript"/>
              </w:rPr>
            </w:rPrChange>
          </w:rPr>
          <w:t>7</w:t>
        </w:r>
        <w:r w:rsidRPr="00BE10A4">
          <w:t>In Example 1, a small-data example, complete enumeration requires 5</w:t>
        </w:r>
        <w:r w:rsidRPr="00BE10A4">
          <w:rPr>
            <w:vertAlign w:val="superscript"/>
          </w:rPr>
          <w:t>5</w:t>
        </w:r>
        <w:r w:rsidRPr="00BE10A4">
          <w:t xml:space="preserve"> = 3,125 bootstrap samples, which actually requires less work than the suggested </w:t>
        </w:r>
        <w:r w:rsidRPr="00BE10A4">
          <w:rPr>
            <w:i/>
          </w:rPr>
          <w:t>B</w:t>
        </w:r>
        <w:r w:rsidRPr="00BE10A4">
          <w:t xml:space="preserve"> = 9,999. However, this is rarely the case, because </w:t>
        </w:r>
      </w:ins>
      <w:ins w:id="780" w:author="EPH" w:date="2022-06-17T11:31:00Z">
        <w:r w:rsidR="0092201B">
          <w:t xml:space="preserve">the </w:t>
        </w:r>
      </w:ins>
      <w:ins w:id="781" w:author="EPH" w:date="2022-06-12T13:24:00Z">
        <w:r w:rsidRPr="00BE10A4">
          <w:t xml:space="preserve">sample size is usually larger than </w:t>
        </w:r>
        <w:r w:rsidRPr="00BE10A4">
          <w:rPr>
            <w:i/>
          </w:rPr>
          <w:t>N</w:t>
        </w:r>
        <w:r w:rsidRPr="00BE10A4">
          <w:t xml:space="preserve"> = 5; if one more score had been collected, complete enumeration requires </w:t>
        </w:r>
        <w:r w:rsidRPr="00BE10A4">
          <w:rPr>
            <w:i/>
          </w:rPr>
          <w:t>B</w:t>
        </w:r>
        <w:r w:rsidRPr="00BE10A4">
          <w:t xml:space="preserve"> = 6</w:t>
        </w:r>
        <w:r w:rsidRPr="00BE10A4">
          <w:rPr>
            <w:vertAlign w:val="superscript"/>
          </w:rPr>
          <w:t>6</w:t>
        </w:r>
        <w:r w:rsidRPr="00BE10A4">
          <w:t xml:space="preserve"> = 46,656. Even a moderate size of </w:t>
        </w:r>
        <w:r w:rsidRPr="00BE10A4">
          <w:rPr>
            <w:i/>
          </w:rPr>
          <w:t>N</w:t>
        </w:r>
        <w:r w:rsidRPr="00BE10A4">
          <w:t xml:space="preserve"> = 30 requires </w:t>
        </w:r>
        <w:r w:rsidRPr="00BE10A4">
          <w:rPr>
            <w:i/>
          </w:rPr>
          <w:t>B</w:t>
        </w:r>
        <w:r w:rsidRPr="00BE10A4">
          <w:t xml:space="preserve"> ≈ 10</w:t>
        </w:r>
        <w:r w:rsidRPr="00BE10A4">
          <w:rPr>
            <w:vertAlign w:val="superscript"/>
          </w:rPr>
          <w:t>44</w:t>
        </w:r>
        <w:r w:rsidRPr="00BE10A4">
          <w:t xml:space="preserve">. This number can be reduced by accounting for and reweighting redundant samples (e.g., the sample {11, 11, 4} produces the same statistic as {4, 11, 11}), but programming these shortcuts would take much longer than running a large </w:t>
        </w:r>
        <w:r w:rsidRPr="00BE10A4">
          <w:rPr>
            <w:i/>
          </w:rPr>
          <w:t>B</w:t>
        </w:r>
        <w:r w:rsidRPr="00BE10A4">
          <w:t>, and the sample still may not be small enough to be practical.</w:t>
        </w:r>
      </w:ins>
    </w:p>
    <w:p w14:paraId="1DBAD9C4"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We recommend that at least 10</w:t>
      </w:r>
      <w:r w:rsidRPr="00BE10A4">
        <w:rPr>
          <w:rFonts w:cs="Times New Roman"/>
          <w:vertAlign w:val="superscript"/>
          <w:lang w:val="en-US"/>
        </w:rPr>
        <w:t>3</w:t>
      </w:r>
      <w:r w:rsidRPr="00BE10A4">
        <w:rPr>
          <w:rFonts w:cs="Times New Roman"/>
          <w:lang w:val="en-US"/>
        </w:rPr>
        <w:t xml:space="preserve"> and 10</w:t>
      </w:r>
      <w:r w:rsidRPr="00BE10A4">
        <w:rPr>
          <w:rFonts w:cs="Times New Roman"/>
          <w:vertAlign w:val="superscript"/>
          <w:lang w:val="en-US"/>
        </w:rPr>
        <w:t>4</w:t>
      </w:r>
      <w:r w:rsidRPr="00BE10A4">
        <w:rPr>
          <w:rFonts w:cs="Times New Roman"/>
          <w:lang w:val="en-US"/>
        </w:rPr>
        <w:t xml:space="preserve"> replications be run for standard errors and 95% CIs, respectively. Additional discussion and references are found in </w:t>
      </w:r>
      <w:r w:rsidRPr="00BE10A4">
        <w:rPr>
          <w:lang w:val="en-US"/>
        </w:rPr>
        <w:t xml:space="preserve">Beasley and Rodgers </w:t>
      </w:r>
      <w:r w:rsidRPr="00BE10A4">
        <w:rPr>
          <w:lang w:val="en-US"/>
        </w:rPr>
        <w:lastRenderedPageBreak/>
        <w:t>(2009</w:t>
      </w:r>
      <w:r w:rsidRPr="00BE10A4">
        <w:rPr>
          <w:rFonts w:cs="Times New Roman"/>
          <w:lang w:val="en-US"/>
        </w:rPr>
        <w:t xml:space="preserve">, pp. 378–379), but reading this takes longer than completing </w:t>
      </w:r>
      <w:r w:rsidRPr="00BE10A4">
        <w:rPr>
          <w:rFonts w:cs="Times New Roman"/>
          <w:i/>
          <w:lang w:val="en-US"/>
        </w:rPr>
        <w:t>B</w:t>
      </w:r>
      <w:r w:rsidRPr="00BE10A4">
        <w:rPr>
          <w:rFonts w:cs="Times New Roman"/>
          <w:lang w:val="en-US"/>
        </w:rPr>
        <w:t xml:space="preserve"> = 99,999. It may seem strange that our suggested </w:t>
      </w:r>
      <w:r w:rsidRPr="00BE10A4">
        <w:rPr>
          <w:rFonts w:cs="Times New Roman"/>
          <w:i/>
          <w:lang w:val="en-US"/>
        </w:rPr>
        <w:t>B</w:t>
      </w:r>
      <w:r w:rsidRPr="00BE10A4">
        <w:rPr>
          <w:rFonts w:cs="Times New Roman"/>
          <w:lang w:val="en-US"/>
        </w:rPr>
        <w:t xml:space="preserve"> values have been chosen so that (</w:t>
      </w:r>
      <w:r w:rsidRPr="00BE10A4">
        <w:rPr>
          <w:rFonts w:cs="Times New Roman"/>
          <w:i/>
          <w:lang w:val="en-US"/>
        </w:rPr>
        <w:t>B</w:t>
      </w:r>
      <w:r w:rsidRPr="00BE10A4">
        <w:rPr>
          <w:rFonts w:cs="Times New Roman"/>
          <w:lang w:val="en-US"/>
        </w:rPr>
        <w:t xml:space="preserve"> + 1)α is an integer (e.g., 9,999 instead of the more natural 10,000). </w:t>
      </w:r>
      <w:r w:rsidRPr="00BE10A4">
        <w:rPr>
          <w:lang w:val="en-US"/>
        </w:rPr>
        <w:t>Boos (2003)</w:t>
      </w:r>
      <w:r w:rsidRPr="00BE10A4">
        <w:rPr>
          <w:rFonts w:cs="Times New Roman"/>
          <w:lang w:val="en-US"/>
        </w:rPr>
        <w:t xml:space="preserve"> explained the “99 Rule” and how it slightly improves CI accuracy.</w:t>
      </w:r>
    </w:p>
    <w:p w14:paraId="1140A77E" w14:textId="5D007FF7" w:rsidR="00155995" w:rsidRDefault="00155995">
      <w:pPr>
        <w:pStyle w:val="Heading3"/>
        <w:rPr>
          <w:ins w:id="782" w:author="EPH" w:date="2022-06-12T13:26:00Z"/>
        </w:rPr>
        <w:pPrChange w:id="783" w:author="EPH" w:date="2022-06-12T13:26:00Z">
          <w:pPr>
            <w:pStyle w:val="Style7"/>
            <w:autoSpaceDE w:val="0"/>
            <w:autoSpaceDN w:val="0"/>
            <w:adjustRightInd w:val="0"/>
            <w:spacing w:line="480" w:lineRule="auto"/>
            <w:ind w:firstLine="720"/>
          </w:pPr>
        </w:pPrChange>
      </w:pPr>
      <w:ins w:id="784" w:author="EPH" w:date="2022-06-12T13:26:00Z">
        <w:r>
          <w:t>&lt;h3&gt;</w:t>
        </w:r>
      </w:ins>
      <w:r w:rsidR="00CA3D10" w:rsidRPr="00BE10A4">
        <w:t xml:space="preserve">Additional </w:t>
      </w:r>
      <w:r w:rsidRPr="00BE10A4">
        <w:t>Bootstrap Applications</w:t>
      </w:r>
      <w:del w:id="785" w:author="EPH" w:date="2022-06-12T13:26:00Z">
        <w:r w:rsidR="00CA3D10" w:rsidRPr="00BE10A4" w:rsidDel="00155995">
          <w:delText xml:space="preserve">. </w:delText>
        </w:r>
      </w:del>
    </w:p>
    <w:p w14:paraId="2440EEF3" w14:textId="39FB5B26" w:rsidR="00CA3D10" w:rsidRPr="00BE10A4" w:rsidRDefault="00155995">
      <w:pPr>
        <w:pStyle w:val="Style7"/>
        <w:autoSpaceDE w:val="0"/>
        <w:autoSpaceDN w:val="0"/>
        <w:adjustRightInd w:val="0"/>
        <w:spacing w:line="480" w:lineRule="auto"/>
        <w:ind w:firstLine="720"/>
        <w:rPr>
          <w:rFonts w:cs="Times New Roman"/>
          <w:lang w:val="en-US"/>
        </w:rPr>
      </w:pPr>
      <w:ins w:id="786" w:author="EPH" w:date="2022-06-12T13:26:00Z">
        <w:r w:rsidRPr="00155995">
          <w:rPr>
            <w:rFonts w:cs="Times New Roman"/>
            <w:bCs/>
            <w:lang w:val="en-US"/>
            <w:rPrChange w:id="787" w:author="EPH" w:date="2022-06-12T13:26:00Z">
              <w:rPr>
                <w:rFonts w:cs="Times New Roman"/>
                <w:b/>
                <w:lang w:val="en-US"/>
              </w:rPr>
            </w:rPrChange>
          </w:rPr>
          <w:t>&lt;bt&gt;</w:t>
        </w:r>
      </w:ins>
      <w:r w:rsidR="00CA3D10" w:rsidRPr="00BE10A4">
        <w:rPr>
          <w:rFonts w:cs="Times New Roman"/>
          <w:lang w:val="en-US"/>
        </w:rPr>
        <w:t xml:space="preserve">Most psychological research questions and designs are more complex than the chapter’s examples, but the principles remain the same. Examples and references to sophisticated designs and plug-in statistics are found in </w:t>
      </w:r>
      <w:r w:rsidR="00CA3D10" w:rsidRPr="00BE10A4">
        <w:rPr>
          <w:lang w:val="en-US"/>
        </w:rPr>
        <w:t>Beasley and Rodgers (2009</w:t>
      </w:r>
      <w:r w:rsidR="00CA3D10" w:rsidRPr="00BE10A4">
        <w:rPr>
          <w:rFonts w:cs="Times New Roman"/>
          <w:lang w:val="en-US"/>
        </w:rPr>
        <w:t>, pp. 375–378). These include designs like time</w:t>
      </w:r>
      <w:del w:id="788" w:author="EPH" w:date="2022-06-17T11:32:00Z">
        <w:r w:rsidR="00CA3D10" w:rsidRPr="00BE10A4" w:rsidDel="0092201B">
          <w:rPr>
            <w:rFonts w:cs="Times New Roman"/>
            <w:lang w:val="en-US"/>
          </w:rPr>
          <w:delText>-</w:delText>
        </w:r>
      </w:del>
      <w:ins w:id="789" w:author="EPH" w:date="2022-06-17T11:32:00Z">
        <w:r w:rsidR="0092201B">
          <w:rPr>
            <w:rFonts w:cs="Times New Roman"/>
            <w:lang w:val="en-US"/>
          </w:rPr>
          <w:t xml:space="preserve"> </w:t>
        </w:r>
      </w:ins>
      <w:r w:rsidR="00CA3D10" w:rsidRPr="00BE10A4">
        <w:rPr>
          <w:rFonts w:cs="Times New Roman"/>
          <w:lang w:val="en-US"/>
        </w:rPr>
        <w:t xml:space="preserve">series, stratiﬁed samples, circular variables, and models like generalized linear models, multilevel linear models, survival models, Bayesian analysis, mediation models, and SEM. The resampling procedures that inﬂuenced the development of the bootstrap are also discussed, including the permutation test and jackknife (also see Rodgers, </w:t>
      </w:r>
      <w:commentRangeStart w:id="790"/>
      <w:r w:rsidR="00CA3D10" w:rsidRPr="00BE10A4">
        <w:rPr>
          <w:rFonts w:cs="Times New Roman"/>
          <w:lang w:val="en-US"/>
        </w:rPr>
        <w:t>1998</w:t>
      </w:r>
      <w:commentRangeEnd w:id="790"/>
      <w:r w:rsidR="00CA3D10" w:rsidRPr="00BE10A4">
        <w:rPr>
          <w:rStyle w:val="CommentReference"/>
          <w:rFonts w:ascii="Berkeley-Medium" w:hAnsi="Berkeley-Medium" w:cs="Times New Roman"/>
          <w:lang w:val="en-US" w:eastAsia="en-US"/>
        </w:rPr>
        <w:commentReference w:id="790"/>
      </w:r>
      <w:r w:rsidR="00CA3D10" w:rsidRPr="00BE10A4">
        <w:rPr>
          <w:rFonts w:cs="Times New Roman"/>
          <w:lang w:val="en-US"/>
        </w:rPr>
        <w:t>).</w:t>
      </w:r>
    </w:p>
    <w:p w14:paraId="56B28C6B" w14:textId="32356E37" w:rsidR="00155995" w:rsidRDefault="00155995">
      <w:pPr>
        <w:pStyle w:val="Heading3"/>
        <w:rPr>
          <w:ins w:id="791" w:author="EPH" w:date="2022-06-12T13:26:00Z"/>
        </w:rPr>
        <w:pPrChange w:id="792" w:author="EPH" w:date="2022-06-12T13:26:00Z">
          <w:pPr>
            <w:pStyle w:val="Style7"/>
            <w:autoSpaceDE w:val="0"/>
            <w:autoSpaceDN w:val="0"/>
            <w:adjustRightInd w:val="0"/>
            <w:spacing w:line="480" w:lineRule="auto"/>
            <w:ind w:firstLine="720"/>
          </w:pPr>
        </w:pPrChange>
      </w:pPr>
      <w:ins w:id="793" w:author="EPH" w:date="2022-06-12T13:26:00Z">
        <w:r>
          <w:t>&lt;h3&gt;</w:t>
        </w:r>
      </w:ins>
      <w:r w:rsidR="00CA3D10" w:rsidRPr="00BE10A4">
        <w:t>Limitations</w:t>
      </w:r>
      <w:del w:id="794" w:author="EPH" w:date="2022-06-12T13:26:00Z">
        <w:r w:rsidR="00CA3D10" w:rsidRPr="00BE10A4" w:rsidDel="00155995">
          <w:delText xml:space="preserve">. </w:delText>
        </w:r>
      </w:del>
    </w:p>
    <w:p w14:paraId="6A1BA356" w14:textId="69942BB3" w:rsidR="00CA3D10" w:rsidRPr="00BE10A4" w:rsidRDefault="00155995">
      <w:pPr>
        <w:pStyle w:val="Style7"/>
        <w:autoSpaceDE w:val="0"/>
        <w:autoSpaceDN w:val="0"/>
        <w:adjustRightInd w:val="0"/>
        <w:spacing w:line="480" w:lineRule="auto"/>
        <w:ind w:firstLine="720"/>
        <w:rPr>
          <w:rFonts w:cs="Times New Roman"/>
          <w:lang w:val="en-US"/>
        </w:rPr>
      </w:pPr>
      <w:ins w:id="795" w:author="EPH" w:date="2022-06-12T13:26:00Z">
        <w:r w:rsidRPr="008C1929">
          <w:rPr>
            <w:rFonts w:cs="Times New Roman"/>
            <w:bCs/>
            <w:lang w:val="en-US"/>
          </w:rPr>
          <w:t>&lt;bt&gt;</w:t>
        </w:r>
      </w:ins>
      <w:r w:rsidR="00CA3D10" w:rsidRPr="00BE10A4">
        <w:rPr>
          <w:rFonts w:cs="Times New Roman"/>
          <w:lang w:val="en-US"/>
        </w:rPr>
        <w:t>Two commonly encountered limitations of parametric procedures that apply to the bootstrap and are worth stating here. First, inferences can be misleading when dependencies in the data are not appropriately model</w:t>
      </w:r>
      <w:del w:id="796" w:author="EPH" w:date="2022-06-17T11:32:00Z">
        <w:r w:rsidR="00CA3D10" w:rsidRPr="00BE10A4" w:rsidDel="0092201B">
          <w:rPr>
            <w:rFonts w:cs="Times New Roman"/>
            <w:lang w:val="en-US"/>
          </w:rPr>
          <w:delText>l</w:delText>
        </w:r>
      </w:del>
      <w:r w:rsidR="00CA3D10" w:rsidRPr="00BE10A4">
        <w:rPr>
          <w:rFonts w:cs="Times New Roman"/>
          <w:lang w:val="en-US"/>
        </w:rPr>
        <w:t>ed. Second, a ﬂawed sampling process can produce problematic inferences (although the bootstrap may be less susceptible to this problem than traditional parametric procedures).</w:t>
      </w:r>
      <w:ins w:id="797" w:author="EPH" w:date="2022-06-12T13:26:00Z">
        <w:r>
          <w:rPr>
            <w:rFonts w:cs="Times New Roman"/>
            <w:lang w:val="en-US"/>
          </w:rPr>
          <w:t>&lt;f</w:t>
        </w:r>
      </w:ins>
      <w:ins w:id="798" w:author="EPH" w:date="2022-06-17T14:11:00Z">
        <w:r w:rsidR="00047B5C">
          <w:rPr>
            <w:rFonts w:cs="Times New Roman"/>
            <w:lang w:val="en-US"/>
          </w:rPr>
          <w:t>nc</w:t>
        </w:r>
      </w:ins>
      <w:ins w:id="799" w:author="EPH" w:date="2022-06-12T13:26:00Z">
        <w:r>
          <w:rPr>
            <w:rFonts w:cs="Times New Roman"/>
            <w:lang w:val="en-US"/>
          </w:rPr>
          <w:t>&gt;</w:t>
        </w:r>
      </w:ins>
      <w:r w:rsidR="00CA3D10" w:rsidRPr="00D50C69">
        <w:rPr>
          <w:rFonts w:cs="Times New Roman"/>
          <w:highlight w:val="yellow"/>
          <w:vertAlign w:val="superscript"/>
          <w:lang w:val="en-US"/>
          <w:rPrChange w:id="800" w:author="EPH" w:date="2022-06-12T13:03:00Z">
            <w:rPr>
              <w:rFonts w:cs="Times New Roman"/>
              <w:vertAlign w:val="superscript"/>
              <w:lang w:val="en-US"/>
            </w:rPr>
          </w:rPrChange>
        </w:rPr>
        <w:t>8</w:t>
      </w:r>
    </w:p>
    <w:p w14:paraId="2A9B8947" w14:textId="4C24D002" w:rsidR="00155995" w:rsidRPr="00BE10A4" w:rsidRDefault="00155995" w:rsidP="00155995">
      <w:pPr>
        <w:pStyle w:val="FootnoteText"/>
        <w:autoSpaceDE w:val="0"/>
        <w:autoSpaceDN w:val="0"/>
        <w:adjustRightInd w:val="0"/>
        <w:jc w:val="both"/>
        <w:rPr>
          <w:ins w:id="801" w:author="EPH" w:date="2022-06-12T13:26:00Z"/>
          <w:szCs w:val="24"/>
        </w:rPr>
      </w:pPr>
      <w:ins w:id="802" w:author="EPH" w:date="2022-06-12T13:27:00Z">
        <w:r w:rsidRPr="00155995">
          <w:rPr>
            <w:szCs w:val="24"/>
            <w:rPrChange w:id="803" w:author="EPH" w:date="2022-06-12T13:27:00Z">
              <w:rPr>
                <w:szCs w:val="24"/>
                <w:vertAlign w:val="superscript"/>
              </w:rPr>
            </w:rPrChange>
          </w:rPr>
          <w:t>&lt;fn&gt;</w:t>
        </w:r>
      </w:ins>
      <w:ins w:id="804" w:author="EPH" w:date="2022-06-12T13:26:00Z">
        <w:r w:rsidRPr="00BE10A4">
          <w:rPr>
            <w:szCs w:val="24"/>
            <w:vertAlign w:val="superscript"/>
          </w:rPr>
          <w:t>8</w:t>
        </w:r>
        <w:r w:rsidRPr="00BE10A4">
          <w:rPr>
            <w:szCs w:val="24"/>
          </w:rPr>
          <w:t>With respect to the correlation, the bootstrap outperformed parametric procedures in simulations of restricted range (</w:t>
        </w:r>
        <w:r w:rsidRPr="00BE10A4">
          <w:t>Chan &amp; Chan, 2004</w:t>
        </w:r>
        <w:r w:rsidRPr="00BE10A4">
          <w:rPr>
            <w:szCs w:val="24"/>
          </w:rPr>
          <w:t xml:space="preserve">; </w:t>
        </w:r>
        <w:r w:rsidRPr="00BE10A4">
          <w:t>Mendoza</w:t>
        </w:r>
      </w:ins>
      <w:ins w:id="805" w:author="EPH" w:date="2022-06-17T11:32:00Z">
        <w:r w:rsidR="0092201B">
          <w:t xml:space="preserve"> et al.</w:t>
        </w:r>
      </w:ins>
      <w:ins w:id="806" w:author="EPH" w:date="2022-06-12T13:26:00Z">
        <w:r w:rsidRPr="00BE10A4">
          <w:t>, 1991</w:t>
        </w:r>
        <w:r w:rsidRPr="00BE10A4">
          <w:rPr>
            <w:szCs w:val="24"/>
          </w:rPr>
          <w:t>), nonnormal correlated populations (</w:t>
        </w:r>
        <w:r w:rsidRPr="00BE10A4">
          <w:t>Beasley et al., 2007</w:t>
        </w:r>
        <w:r w:rsidRPr="00BE10A4">
          <w:rPr>
            <w:szCs w:val="24"/>
          </w:rPr>
          <w:t>), and composite populations (</w:t>
        </w:r>
        <w:r w:rsidRPr="00BE10A4">
          <w:t>Lee &amp; Rodgers, 1998</w:t>
        </w:r>
        <w:r w:rsidRPr="00BE10A4">
          <w:rPr>
            <w:szCs w:val="24"/>
          </w:rPr>
          <w:t>).</w:t>
        </w:r>
      </w:ins>
    </w:p>
    <w:p w14:paraId="415609E3" w14:textId="34F8E8BA" w:rsidR="00CA3D10" w:rsidRPr="00BE10A4" w:rsidRDefault="00155995">
      <w:pPr>
        <w:pStyle w:val="Style7"/>
        <w:autoSpaceDE w:val="0"/>
        <w:autoSpaceDN w:val="0"/>
        <w:adjustRightInd w:val="0"/>
        <w:spacing w:line="480" w:lineRule="auto"/>
        <w:ind w:firstLine="720"/>
        <w:rPr>
          <w:rFonts w:cs="Times New Roman"/>
          <w:lang w:val="en-US"/>
        </w:rPr>
      </w:pPr>
      <w:ins w:id="807" w:author="EPH" w:date="2022-06-12T13:27:00Z">
        <w:r>
          <w:rPr>
            <w:rFonts w:cs="Times New Roman"/>
            <w:lang w:val="en-US"/>
          </w:rPr>
          <w:t>&lt;bt&gt;</w:t>
        </w:r>
      </w:ins>
      <w:r w:rsidR="00CA3D10" w:rsidRPr="00BE10A4">
        <w:rPr>
          <w:rFonts w:cs="Times New Roman"/>
          <w:lang w:val="en-US"/>
        </w:rPr>
        <w:t>The bootstrap does have problems if the plug-in statistic estimates a boundary, or a value close to a boundary, such as a minimum reaction time (</w:t>
      </w:r>
      <w:r w:rsidR="00CA3D10" w:rsidRPr="00BE10A4">
        <w:rPr>
          <w:lang w:val="en-US"/>
        </w:rPr>
        <w:t>Andrews, 2000</w:t>
      </w:r>
      <w:r w:rsidR="00CA3D10" w:rsidRPr="00BE10A4">
        <w:rPr>
          <w:rFonts w:cs="Times New Roman"/>
          <w:lang w:val="en-US"/>
        </w:rPr>
        <w:t xml:space="preserve">). In this case, the estimate will be biased upward because the bootstrapped statistic of reaction time cannot be </w:t>
      </w:r>
      <w:r w:rsidR="00CA3D10" w:rsidRPr="00BE10A4">
        <w:rPr>
          <w:rFonts w:cs="Times New Roman"/>
          <w:lang w:val="en-US"/>
        </w:rPr>
        <w:lastRenderedPageBreak/>
        <w:t xml:space="preserve">negative. Notice that it is acceptable to estimate a quantity near the boundary of a bootstrap distribution (such as the 2.5th percentile in Stage 5) but not near the boundary of the population distribution (Stage 4). Andrews (2000, Section 2) and </w:t>
      </w:r>
      <w:r w:rsidR="00CA3D10" w:rsidRPr="00BE10A4">
        <w:rPr>
          <w:lang w:val="en-US"/>
        </w:rPr>
        <w:t>LePage and Billiard (1992)</w:t>
      </w:r>
      <w:r w:rsidR="00CA3D10" w:rsidRPr="00BE10A4">
        <w:rPr>
          <w:rFonts w:cs="Times New Roman"/>
          <w:lang w:val="en-US"/>
        </w:rPr>
        <w:t xml:space="preserve"> discussed other potential concerns that are less likely to affect psychologists.</w:t>
      </w:r>
    </w:p>
    <w:p w14:paraId="1CC615AB" w14:textId="56DF50DE" w:rsidR="00CA3D10" w:rsidRPr="00BE10A4" w:rsidRDefault="00CA3D10">
      <w:pPr>
        <w:pStyle w:val="Style7"/>
        <w:autoSpaceDE w:val="0"/>
        <w:autoSpaceDN w:val="0"/>
        <w:adjustRightInd w:val="0"/>
        <w:spacing w:line="480" w:lineRule="auto"/>
        <w:ind w:firstLine="720"/>
        <w:rPr>
          <w:rFonts w:cs="Times New Roman"/>
          <w:lang w:val="en-US"/>
        </w:rPr>
      </w:pPr>
      <w:r w:rsidRPr="00BE10A4">
        <w:rPr>
          <w:lang w:val="en-US"/>
        </w:rPr>
        <w:t>Beran (2003)</w:t>
      </w:r>
      <w:r w:rsidRPr="00BE10A4">
        <w:rPr>
          <w:rFonts w:cs="Times New Roman"/>
          <w:lang w:val="en-US"/>
        </w:rPr>
        <w:t xml:space="preserve"> wrote</w:t>
      </w:r>
      <w:del w:id="808" w:author="Lou Bruno" w:date="2022-06-18T14:28:00Z">
        <w:r w:rsidRPr="00BE10A4" w:rsidDel="00587448">
          <w:rPr>
            <w:rFonts w:cs="Times New Roman"/>
            <w:lang w:val="en-US"/>
          </w:rPr>
          <w:delText>,</w:delText>
        </w:r>
      </w:del>
      <w:ins w:id="809" w:author="EPH" w:date="2022-06-12T13:28:00Z">
        <w:del w:id="810" w:author="Lou Bruno" w:date="2022-06-18T14:28:00Z">
          <w:r w:rsidR="00155995" w:rsidDel="00587448">
            <w:rPr>
              <w:rFonts w:cs="Times New Roman"/>
              <w:lang w:val="en-US"/>
            </w:rPr>
            <w:delText>&lt;EXT&gt;</w:delText>
          </w:r>
        </w:del>
      </w:ins>
    </w:p>
    <w:p w14:paraId="763A108B" w14:textId="25724174" w:rsidR="00CA3D10" w:rsidRPr="00BE10A4" w:rsidRDefault="002D1A26">
      <w:pPr>
        <w:pStyle w:val="Style7"/>
        <w:autoSpaceDE w:val="0"/>
        <w:autoSpaceDN w:val="0"/>
        <w:adjustRightInd w:val="0"/>
        <w:spacing w:line="276" w:lineRule="auto"/>
        <w:ind w:left="360" w:right="540"/>
        <w:jc w:val="both"/>
        <w:rPr>
          <w:rFonts w:cs="Times New Roman"/>
          <w:lang w:val="en-US"/>
        </w:rPr>
        <w:pPrChange w:id="811" w:author="EPH" w:date="2022-06-12T13:28:00Z">
          <w:pPr>
            <w:pStyle w:val="Style7"/>
            <w:autoSpaceDE w:val="0"/>
            <w:autoSpaceDN w:val="0"/>
            <w:adjustRightInd w:val="0"/>
            <w:spacing w:line="480" w:lineRule="auto"/>
            <w:ind w:firstLine="720"/>
          </w:pPr>
        </w:pPrChange>
      </w:pPr>
      <w:ins w:id="812" w:author="Lou Bruno" w:date="2022-06-18T14:29:00Z">
        <w:r>
          <w:rPr>
            <w:rFonts w:cs="Times New Roman"/>
            <w:lang w:val="en-US"/>
          </w:rPr>
          <w:t>&lt;bq&gt;</w:t>
        </w:r>
      </w:ins>
      <w:r w:rsidR="00CA3D10" w:rsidRPr="00BE10A4">
        <w:rPr>
          <w:rFonts w:cs="Times New Roman"/>
          <w:lang w:val="en-US"/>
        </w:rPr>
        <w:t xml:space="preserve">Success of the bootstrap, in the sense of doing what is expected under a probability model for data, is not universal. Modiﬁcations to </w:t>
      </w:r>
      <w:r w:rsidR="00CA3D10" w:rsidRPr="00BE10A4">
        <w:rPr>
          <w:lang w:val="en-US"/>
        </w:rPr>
        <w:t>Efron’s (1979)</w:t>
      </w:r>
      <w:r w:rsidR="00CA3D10" w:rsidRPr="00BE10A4">
        <w:rPr>
          <w:rFonts w:cs="Times New Roman"/>
          <w:lang w:val="en-US"/>
        </w:rPr>
        <w:t xml:space="preserve"> deﬁnition of the bootstrap are needed to make the idea work for estimators that are not classically regular. (p. 176)</w:t>
      </w:r>
      <w:ins w:id="813" w:author="Lou Bruno" w:date="2022-06-18T14:29:00Z">
        <w:r>
          <w:rPr>
            <w:rFonts w:cs="Times New Roman"/>
            <w:lang w:val="en-US"/>
          </w:rPr>
          <w:t>&lt;/bq&gt;</w:t>
        </w:r>
      </w:ins>
    </w:p>
    <w:p w14:paraId="75F7335A" w14:textId="77777777" w:rsidR="00155995" w:rsidRDefault="00155995">
      <w:pPr>
        <w:pStyle w:val="Style7"/>
        <w:autoSpaceDE w:val="0"/>
        <w:autoSpaceDN w:val="0"/>
        <w:adjustRightInd w:val="0"/>
        <w:spacing w:line="480" w:lineRule="auto"/>
        <w:ind w:firstLine="720"/>
        <w:rPr>
          <w:ins w:id="814" w:author="EPH" w:date="2022-06-12T13:28:00Z"/>
          <w:rFonts w:cs="Times New Roman"/>
          <w:lang w:val="en-US"/>
        </w:rPr>
      </w:pPr>
    </w:p>
    <w:p w14:paraId="2C999304" w14:textId="40FE4704" w:rsidR="00CA3D10" w:rsidRPr="00BE10A4" w:rsidRDefault="00155995">
      <w:pPr>
        <w:pStyle w:val="Style7"/>
        <w:autoSpaceDE w:val="0"/>
        <w:autoSpaceDN w:val="0"/>
        <w:adjustRightInd w:val="0"/>
        <w:spacing w:line="480" w:lineRule="auto"/>
        <w:ind w:firstLine="720"/>
        <w:rPr>
          <w:rFonts w:cs="Times New Roman"/>
          <w:lang w:val="en-US"/>
        </w:rPr>
      </w:pPr>
      <w:ins w:id="815" w:author="EPH" w:date="2022-06-12T13:28:00Z">
        <w:r>
          <w:rPr>
            <w:rFonts w:cs="Times New Roman"/>
            <w:lang w:val="en-US"/>
          </w:rPr>
          <w:t>&lt;bt&gt;</w:t>
        </w:r>
      </w:ins>
      <w:r w:rsidR="00CA3D10" w:rsidRPr="00BE10A4">
        <w:rPr>
          <w:rFonts w:cs="Times New Roman"/>
          <w:lang w:val="en-US"/>
        </w:rPr>
        <w:t xml:space="preserve">When a novel plug-in statistic is developed (either bootstrap or parametric), good inferential performance is not assured. We advise that the new statistic be studied with a small simulation to assess if it has acceptable Type I error and adequate power, for the observed </w:t>
      </w:r>
      <w:r w:rsidR="00CA3D10" w:rsidRPr="00BE10A4">
        <w:rPr>
          <w:rFonts w:cs="Times New Roman"/>
          <w:i/>
          <w:lang w:val="en-US"/>
        </w:rPr>
        <w:t>N</w:t>
      </w:r>
      <w:r w:rsidR="00CA3D10" w:rsidRPr="00BE10A4">
        <w:rPr>
          <w:rFonts w:cs="Times New Roman"/>
          <w:lang w:val="en-US"/>
        </w:rPr>
        <w:t>. This proactive analysis (</w:t>
      </w:r>
      <w:r w:rsidR="00CA3D10" w:rsidRPr="00BE10A4">
        <w:rPr>
          <w:lang w:val="en-US"/>
        </w:rPr>
        <w:t>Steiger, 2007</w:t>
      </w:r>
      <w:r w:rsidR="00CA3D10" w:rsidRPr="00BE10A4">
        <w:rPr>
          <w:rFonts w:cs="Times New Roman"/>
          <w:lang w:val="en-US"/>
        </w:rPr>
        <w:t>) should include several likely population values and nonnormal distributions. Many of the same tools and skills used to bootstrap can be applied to the proactive analysis.</w:t>
      </w:r>
    </w:p>
    <w:p w14:paraId="1AA9D74C" w14:textId="2BD7C2FC"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We occasionally are asked whether the validity of bootstrap inferences suffers with small sample sizes. We feel that if one or more outliers, or even an unrepresentative sample caused by natural sampling variability, can mislead a bootstrap distribution, then it is likely to be even more disruptive to a parametric sampling distribution. For instance, parametric inferences were more susceptible than bootstrap inferences when a bivariate correlation was calculated from a sample of ﬁve observations (</w:t>
      </w:r>
      <w:r w:rsidRPr="00BE10A4">
        <w:rPr>
          <w:lang w:val="en-US"/>
        </w:rPr>
        <w:t>Beasley et al., 2007</w:t>
      </w:r>
      <w:r w:rsidRPr="00BE10A4">
        <w:rPr>
          <w:rFonts w:cs="Times New Roman"/>
          <w:lang w:val="en-US"/>
        </w:rPr>
        <w:t xml:space="preserve">). With a multivariate normal population, the procedures had comparable Type I error, whereas the parametric had slightly better power than the bootstrap. However, when the assumptions were violated by using skewed populations, the parametric procedure had liberal Type I error (reaching 0.15), whereas the bootstrap did not. Summarizing across all simulated values of </w:t>
      </w:r>
      <w:r w:rsidRPr="00BE10A4">
        <w:rPr>
          <w:rFonts w:cs="Times New Roman"/>
          <w:i/>
          <w:lang w:val="en-US"/>
        </w:rPr>
        <w:t>N</w:t>
      </w:r>
      <w:del w:id="816" w:author="EPH" w:date="2022-06-17T11:34:00Z">
        <w:r w:rsidRPr="00BE10A4" w:rsidDel="0092201B">
          <w:rPr>
            <w:rFonts w:cs="Times New Roman"/>
            <w:lang w:val="en-US"/>
          </w:rPr>
          <w:delText xml:space="preserve">: </w:delText>
        </w:r>
      </w:del>
      <w:ins w:id="817" w:author="EPH" w:date="2022-06-17T11:34:00Z">
        <w:r w:rsidR="0092201B">
          <w:rPr>
            <w:rFonts w:cs="Times New Roman"/>
            <w:lang w:val="en-US"/>
          </w:rPr>
          <w:t>,</w:t>
        </w:r>
        <w:r w:rsidR="0092201B" w:rsidRPr="00BE10A4">
          <w:rPr>
            <w:rFonts w:cs="Times New Roman"/>
            <w:lang w:val="en-US"/>
          </w:rPr>
          <w:t xml:space="preserve"> </w:t>
        </w:r>
      </w:ins>
      <w:del w:id="818" w:author="EPH" w:date="2022-06-17T11:34:00Z">
        <w:r w:rsidRPr="00BE10A4" w:rsidDel="0092201B">
          <w:rPr>
            <w:rFonts w:cs="Times New Roman"/>
            <w:lang w:val="en-US"/>
          </w:rPr>
          <w:delText xml:space="preserve">The </w:delText>
        </w:r>
      </w:del>
      <w:ins w:id="819" w:author="EPH" w:date="2022-06-17T11:34:00Z">
        <w:r w:rsidR="0092201B">
          <w:rPr>
            <w:rFonts w:cs="Times New Roman"/>
            <w:lang w:val="en-US"/>
          </w:rPr>
          <w:t>t</w:t>
        </w:r>
        <w:r w:rsidR="0092201B" w:rsidRPr="00BE10A4">
          <w:rPr>
            <w:rFonts w:cs="Times New Roman"/>
            <w:lang w:val="en-US"/>
          </w:rPr>
          <w:t xml:space="preserve">he </w:t>
        </w:r>
      </w:ins>
      <w:r w:rsidRPr="00BE10A4">
        <w:rPr>
          <w:rFonts w:cs="Times New Roman"/>
          <w:lang w:val="en-US"/>
        </w:rPr>
        <w:t xml:space="preserve">parametric procedure beneﬁted when its </w:t>
      </w:r>
      <w:r w:rsidRPr="00BE10A4">
        <w:rPr>
          <w:rFonts w:cs="Times New Roman"/>
          <w:lang w:val="en-US"/>
        </w:rPr>
        <w:lastRenderedPageBreak/>
        <w:t>assumptions were met, but could be unreliable when they were not. Of course</w:t>
      </w:r>
      <w:ins w:id="820" w:author="EPH" w:date="2022-06-17T11:34:00Z">
        <w:r w:rsidR="0092201B">
          <w:rPr>
            <w:rFonts w:cs="Times New Roman"/>
            <w:lang w:val="en-US"/>
          </w:rPr>
          <w:t>,</w:t>
        </w:r>
      </w:ins>
      <w:r w:rsidRPr="00BE10A4">
        <w:rPr>
          <w:rFonts w:cs="Times New Roman"/>
          <w:lang w:val="en-US"/>
        </w:rPr>
        <w:t xml:space="preserve"> it is irresponsible to claim this pattern will hold for all statistics and population distributions, which is another reason to perform a pro</w:t>
      </w:r>
      <w:del w:id="821" w:author="EPH" w:date="2022-06-17T11:34:00Z">
        <w:r w:rsidRPr="00BE10A4" w:rsidDel="0092201B">
          <w:rPr>
            <w:rFonts w:cs="Times New Roman"/>
            <w:lang w:val="en-US"/>
          </w:rPr>
          <w:delText>-</w:delText>
        </w:r>
      </w:del>
      <w:r w:rsidRPr="00BE10A4">
        <w:rPr>
          <w:rFonts w:cs="Times New Roman"/>
          <w:lang w:val="en-US"/>
        </w:rPr>
        <w:t>active analysis before using a novel plug-in statistic.</w:t>
      </w:r>
    </w:p>
    <w:p w14:paraId="1D9F7353" w14:textId="7CCE9677" w:rsidR="00155995" w:rsidRDefault="00155995">
      <w:pPr>
        <w:pStyle w:val="Heading3"/>
        <w:rPr>
          <w:ins w:id="822" w:author="EPH" w:date="2022-06-12T13:29:00Z"/>
        </w:rPr>
        <w:pPrChange w:id="823" w:author="EPH" w:date="2022-06-12T13:29:00Z">
          <w:pPr>
            <w:pStyle w:val="Style7"/>
            <w:autoSpaceDE w:val="0"/>
            <w:autoSpaceDN w:val="0"/>
            <w:adjustRightInd w:val="0"/>
            <w:spacing w:line="480" w:lineRule="auto"/>
            <w:ind w:firstLine="720"/>
          </w:pPr>
        </w:pPrChange>
      </w:pPr>
      <w:ins w:id="824" w:author="EPH" w:date="2022-06-12T13:29:00Z">
        <w:r>
          <w:t>&lt;h3&gt;</w:t>
        </w:r>
      </w:ins>
      <w:r w:rsidR="00CA3D10" w:rsidRPr="00BE10A4">
        <w:t>Software</w:t>
      </w:r>
      <w:del w:id="825" w:author="EPH" w:date="2022-06-12T13:29:00Z">
        <w:r w:rsidR="00CA3D10" w:rsidRPr="00BE10A4" w:rsidDel="00155995">
          <w:delText xml:space="preserve">. </w:delText>
        </w:r>
      </w:del>
    </w:p>
    <w:p w14:paraId="00B54618" w14:textId="2F8C736E" w:rsidR="00CA3D10" w:rsidRPr="00BE10A4" w:rsidRDefault="00155995">
      <w:pPr>
        <w:pStyle w:val="Style7"/>
        <w:autoSpaceDE w:val="0"/>
        <w:autoSpaceDN w:val="0"/>
        <w:adjustRightInd w:val="0"/>
        <w:spacing w:line="480" w:lineRule="auto"/>
        <w:ind w:firstLine="720"/>
        <w:rPr>
          <w:rFonts w:cs="Times New Roman"/>
          <w:lang w:val="en-US"/>
        </w:rPr>
      </w:pPr>
      <w:ins w:id="826" w:author="EPH" w:date="2022-06-12T13:29:00Z">
        <w:r>
          <w:rPr>
            <w:rFonts w:cs="Times New Roman"/>
            <w:lang w:val="en-US"/>
          </w:rPr>
          <w:t>&lt;bt&gt;</w:t>
        </w:r>
      </w:ins>
      <w:r w:rsidR="00CA3D10" w:rsidRPr="00BE10A4">
        <w:rPr>
          <w:rFonts w:cs="Times New Roman"/>
          <w:lang w:val="en-US"/>
        </w:rPr>
        <w:t xml:space="preserve">Software for parametric procedures is much more available and </w:t>
      </w:r>
      <w:del w:id="827" w:author="EPH" w:date="2022-06-17T11:34:00Z">
        <w:r w:rsidR="00CA3D10" w:rsidRPr="00BE10A4" w:rsidDel="0092201B">
          <w:rPr>
            <w:rFonts w:cs="Times New Roman"/>
            <w:lang w:val="en-US"/>
          </w:rPr>
          <w:delText xml:space="preserve">user </w:delText>
        </w:r>
      </w:del>
      <w:ins w:id="828" w:author="EPH" w:date="2022-06-17T11:34:00Z">
        <w:r w:rsidR="0092201B" w:rsidRPr="00BE10A4">
          <w:rPr>
            <w:rFonts w:cs="Times New Roman"/>
            <w:lang w:val="en-US"/>
          </w:rPr>
          <w:t>user</w:t>
        </w:r>
        <w:r w:rsidR="0092201B">
          <w:rPr>
            <w:rFonts w:cs="Times New Roman"/>
            <w:lang w:val="en-US"/>
          </w:rPr>
          <w:t>-</w:t>
        </w:r>
      </w:ins>
      <w:r w:rsidR="00CA3D10" w:rsidRPr="00BE10A4">
        <w:rPr>
          <w:rFonts w:cs="Times New Roman"/>
          <w:lang w:val="en-US"/>
        </w:rPr>
        <w:t xml:space="preserve">friendly than for the equivalent bootstraps. The ﬂexibility that empowers the bootstrap also prevents automation. </w:t>
      </w:r>
      <w:commentRangeStart w:id="829"/>
      <w:r w:rsidR="00CA3D10" w:rsidRPr="0092201B">
        <w:rPr>
          <w:rFonts w:cs="Times New Roman"/>
          <w:highlight w:val="yellow"/>
          <w:lang w:val="en-US"/>
          <w:rPrChange w:id="830" w:author="EPH" w:date="2022-06-17T11:34:00Z">
            <w:rPr>
              <w:rFonts w:cs="Times New Roman"/>
              <w:lang w:val="en-US"/>
            </w:rPr>
          </w:rPrChange>
        </w:rPr>
        <w:t xml:space="preserve">Eight years later, </w:t>
      </w:r>
      <w:r w:rsidR="00CA3D10" w:rsidRPr="0092201B">
        <w:rPr>
          <w:highlight w:val="yellow"/>
          <w:lang w:val="en-US"/>
          <w:rPrChange w:id="831" w:author="EPH" w:date="2022-06-17T11:34:00Z">
            <w:rPr>
              <w:lang w:val="en-US"/>
            </w:rPr>
          </w:rPrChange>
        </w:rPr>
        <w:t>Fan’s (2003)</w:t>
      </w:r>
      <w:r w:rsidR="00CA3D10" w:rsidRPr="0092201B">
        <w:rPr>
          <w:rFonts w:cs="Times New Roman"/>
          <w:highlight w:val="yellow"/>
          <w:lang w:val="en-US"/>
          <w:rPrChange w:id="832" w:author="EPH" w:date="2022-06-17T11:34:00Z">
            <w:rPr>
              <w:rFonts w:cs="Times New Roman"/>
              <w:lang w:val="en-US"/>
            </w:rPr>
          </w:rPrChange>
        </w:rPr>
        <w:t xml:space="preserve"> assessment of available bootstrapping software still applies.</w:t>
      </w:r>
      <w:r w:rsidR="00CA3D10" w:rsidRPr="00BE10A4">
        <w:rPr>
          <w:rFonts w:cs="Times New Roman"/>
          <w:lang w:val="en-US"/>
        </w:rPr>
        <w:t xml:space="preserve"> </w:t>
      </w:r>
      <w:commentRangeEnd w:id="829"/>
      <w:r w:rsidR="0092201B">
        <w:rPr>
          <w:rStyle w:val="CommentReference"/>
          <w:rFonts w:ascii="Berkeley-Medium" w:hAnsi="Berkeley-Medium" w:cs="Times New Roman"/>
          <w:lang w:val="en-US" w:eastAsia="en-US"/>
        </w:rPr>
        <w:commentReference w:id="829"/>
      </w:r>
      <w:r w:rsidR="00CA3D10" w:rsidRPr="00BE10A4">
        <w:rPr>
          <w:rFonts w:cs="Times New Roman"/>
          <w:lang w:val="en-US"/>
        </w:rPr>
        <w:t>When bootstrapping a statistic, it is likely that writing code will be necessary.</w:t>
      </w:r>
    </w:p>
    <w:p w14:paraId="454EC522" w14:textId="21AF7960" w:rsidR="00CA3D10" w:rsidRDefault="00CA3D10">
      <w:pPr>
        <w:pStyle w:val="Style7"/>
        <w:autoSpaceDE w:val="0"/>
        <w:autoSpaceDN w:val="0"/>
        <w:adjustRightInd w:val="0"/>
        <w:spacing w:line="480" w:lineRule="auto"/>
        <w:ind w:firstLine="720"/>
        <w:rPr>
          <w:ins w:id="833" w:author="EPH" w:date="2022-06-12T13:31:00Z"/>
          <w:rFonts w:cs="Times New Roman"/>
          <w:lang w:val="en-US"/>
        </w:rPr>
      </w:pPr>
      <w:r w:rsidRPr="00990C7D">
        <w:rPr>
          <w:rFonts w:cs="Times New Roman"/>
          <w:lang w:val="en-US"/>
        </w:rPr>
        <w:t>R</w:t>
      </w:r>
      <w:r w:rsidRPr="00BE10A4">
        <w:rPr>
          <w:rFonts w:cs="Times New Roman"/>
          <w:lang w:val="en-US"/>
        </w:rPr>
        <w:t xml:space="preserve"> has the most complete support for two reasons. First, it has many concise routines useful to bootstrapping. For instance, the line </w:t>
      </w:r>
      <w:r w:rsidRPr="00155995">
        <w:rPr>
          <w:rFonts w:ascii="Courier New" w:hAnsi="Courier New" w:cs="Courier New"/>
          <w:lang w:val="en-US"/>
          <w:rPrChange w:id="834" w:author="EPH" w:date="2022-06-12T13:29:00Z">
            <w:rPr>
              <w:rFonts w:cs="Times New Roman"/>
              <w:lang w:val="en-US"/>
            </w:rPr>
          </w:rPrChange>
        </w:rPr>
        <w:t>`sample(x=obs, size=15, replace=TRUE)`</w:t>
      </w:r>
      <w:r w:rsidRPr="00BE10A4">
        <w:rPr>
          <w:rFonts w:cs="Times New Roman"/>
          <w:lang w:val="en-US"/>
        </w:rPr>
        <w:t xml:space="preserve"> randomly draws </w:t>
      </w:r>
      <w:r w:rsidRPr="00BE10A4">
        <w:rPr>
          <w:rFonts w:cs="Times New Roman"/>
          <w:i/>
          <w:lang w:val="en-US"/>
        </w:rPr>
        <w:t>N</w:t>
      </w:r>
      <w:r w:rsidRPr="00BE10A4">
        <w:rPr>
          <w:rFonts w:cs="Times New Roman"/>
          <w:lang w:val="en-US"/>
        </w:rPr>
        <w:t xml:space="preserve"> = 15 scores from a vector called </w:t>
      </w:r>
      <w:r w:rsidRPr="00155995">
        <w:rPr>
          <w:rFonts w:ascii="Courier New" w:hAnsi="Courier New" w:cs="Courier New"/>
          <w:lang w:val="en-US"/>
          <w:rPrChange w:id="835" w:author="EPH" w:date="2022-06-12T13:29:00Z">
            <w:rPr>
              <w:rFonts w:cs="Times New Roman"/>
              <w:lang w:val="en-US"/>
            </w:rPr>
          </w:rPrChange>
        </w:rPr>
        <w:t>`obs`</w:t>
      </w:r>
      <w:r w:rsidRPr="00BE10A4">
        <w:rPr>
          <w:rFonts w:cs="Times New Roman"/>
          <w:lang w:val="en-US"/>
        </w:rPr>
        <w:t xml:space="preserve">. Second, most developments and publications involving applied bootstrapping have come from statisticians (and especially biostatisticians) who publish their examples in this language. Examples and documentation also can be found in </w:t>
      </w:r>
      <w:r w:rsidRPr="00990C7D">
        <w:rPr>
          <w:rFonts w:cs="Times New Roman"/>
          <w:lang w:val="en-US"/>
        </w:rPr>
        <w:t>Stata</w:t>
      </w:r>
      <w:r w:rsidRPr="00BE10A4">
        <w:rPr>
          <w:rFonts w:cs="Times New Roman"/>
          <w:lang w:val="en-US"/>
        </w:rPr>
        <w:t xml:space="preserve"> and </w:t>
      </w:r>
      <w:r w:rsidRPr="00990C7D">
        <w:rPr>
          <w:rFonts w:cs="Times New Roman"/>
          <w:lang w:val="en-US"/>
        </w:rPr>
        <w:t>SAS</w:t>
      </w:r>
      <w:r w:rsidRPr="00BE10A4">
        <w:rPr>
          <w:rFonts w:cs="Times New Roman"/>
          <w:lang w:val="en-US"/>
        </w:rPr>
        <w:t>.</w:t>
      </w:r>
      <w:ins w:id="836" w:author="EPH" w:date="2022-06-12T13:31:00Z">
        <w:r w:rsidR="00467019">
          <w:rPr>
            <w:rFonts w:cs="Times New Roman"/>
            <w:lang w:val="en-US"/>
          </w:rPr>
          <w:t>&lt;fnc&gt;</w:t>
        </w:r>
      </w:ins>
      <w:r w:rsidRPr="000D1853">
        <w:rPr>
          <w:rFonts w:cs="Times New Roman"/>
          <w:highlight w:val="yellow"/>
          <w:vertAlign w:val="superscript"/>
          <w:lang w:val="en-US"/>
          <w:rPrChange w:id="837" w:author="EPH" w:date="2022-06-12T13:03:00Z">
            <w:rPr>
              <w:rFonts w:cs="Times New Roman"/>
              <w:vertAlign w:val="superscript"/>
              <w:lang w:val="en-US"/>
            </w:rPr>
          </w:rPrChange>
        </w:rPr>
        <w:t>9</w:t>
      </w:r>
      <w:r w:rsidRPr="00BE10A4">
        <w:rPr>
          <w:rFonts w:cs="Times New Roman"/>
          <w:lang w:val="en-US"/>
        </w:rPr>
        <w:t xml:space="preserve"> The SEM programs EQS and Mplus provide bootstrapping for better ﬁt statistics and for more robust CIs (</w:t>
      </w:r>
      <w:r w:rsidRPr="00BE10A4">
        <w:rPr>
          <w:lang w:val="en-US"/>
        </w:rPr>
        <w:t>Enders, 2010</w:t>
      </w:r>
      <w:r w:rsidRPr="00BE10A4">
        <w:rPr>
          <w:rFonts w:cs="Times New Roman"/>
          <w:lang w:val="en-US"/>
        </w:rPr>
        <w:t>, Table 11.1).</w:t>
      </w:r>
    </w:p>
    <w:p w14:paraId="1992A908" w14:textId="77777777" w:rsidR="00467019" w:rsidRPr="00BE10A4" w:rsidRDefault="00467019" w:rsidP="00467019">
      <w:pPr>
        <w:pStyle w:val="FootnoteText"/>
        <w:autoSpaceDE w:val="0"/>
        <w:autoSpaceDN w:val="0"/>
        <w:adjustRightInd w:val="0"/>
        <w:rPr>
          <w:ins w:id="838" w:author="EPH" w:date="2022-06-12T13:31:00Z"/>
          <w:szCs w:val="24"/>
        </w:rPr>
      </w:pPr>
      <w:ins w:id="839" w:author="EPH" w:date="2022-06-12T13:31:00Z">
        <w:r>
          <w:rPr>
            <w:lang w:eastAsia="en-IN"/>
          </w:rPr>
          <w:t>&lt;fn&gt;</w:t>
        </w:r>
        <w:r w:rsidRPr="00467019">
          <w:rPr>
            <w:szCs w:val="24"/>
            <w:highlight w:val="yellow"/>
            <w:vertAlign w:val="superscript"/>
            <w:rPrChange w:id="840" w:author="EPH" w:date="2022-06-12T13:32:00Z">
              <w:rPr>
                <w:szCs w:val="24"/>
                <w:vertAlign w:val="superscript"/>
              </w:rPr>
            </w:rPrChange>
          </w:rPr>
          <w:t>9</w:t>
        </w:r>
        <w:r w:rsidRPr="00BE10A4">
          <w:rPr>
            <w:szCs w:val="24"/>
          </w:rPr>
          <w:t>Good starting points are http://www.stata.com/help.cgi?bootstrap, Poi (2004</w:t>
        </w:r>
        <w:commentRangeStart w:id="841"/>
        <w:r w:rsidRPr="00BE10A4">
          <w:rPr>
            <w:szCs w:val="24"/>
          </w:rPr>
          <w:t>)</w:t>
        </w:r>
        <w:commentRangeEnd w:id="841"/>
        <w:r w:rsidRPr="00BE10A4">
          <w:rPr>
            <w:rStyle w:val="CommentReference"/>
          </w:rPr>
          <w:commentReference w:id="841"/>
        </w:r>
        <w:r w:rsidRPr="00BE10A4">
          <w:rPr>
            <w:szCs w:val="24"/>
          </w:rPr>
          <w:t>, and http://support.sas.com/kb/24/982.html.</w:t>
        </w:r>
      </w:ins>
    </w:p>
    <w:p w14:paraId="63D01BB9" w14:textId="2A6B51AD" w:rsidR="00467019" w:rsidRPr="00227191" w:rsidRDefault="00467019">
      <w:pPr>
        <w:pPrChange w:id="842" w:author="EPH" w:date="2022-06-12T13:31:00Z">
          <w:pPr>
            <w:pStyle w:val="Style7"/>
            <w:autoSpaceDE w:val="0"/>
            <w:autoSpaceDN w:val="0"/>
            <w:adjustRightInd w:val="0"/>
            <w:spacing w:line="480" w:lineRule="auto"/>
            <w:ind w:firstLine="720"/>
          </w:pPr>
        </w:pPrChange>
      </w:pPr>
    </w:p>
    <w:p w14:paraId="3626F98A" w14:textId="77777777" w:rsidR="00467019" w:rsidRDefault="00467019">
      <w:pPr>
        <w:pStyle w:val="FootnoteText"/>
        <w:autoSpaceDE w:val="0"/>
        <w:autoSpaceDN w:val="0"/>
        <w:adjustRightInd w:val="0"/>
        <w:spacing w:line="360" w:lineRule="auto"/>
        <w:rPr>
          <w:ins w:id="843" w:author="EPH" w:date="2022-06-12T13:32:00Z"/>
          <w:rFonts w:ascii="Helvetica-Condensed" w:hAnsi="Helvetica-Condensed"/>
          <w:sz w:val="22"/>
          <w:szCs w:val="24"/>
          <w:lang w:eastAsia="en-IN"/>
        </w:rPr>
        <w:pPrChange w:id="844" w:author="EPH" w:date="2022-06-12T13:32:00Z">
          <w:pPr>
            <w:pStyle w:val="FootnoteText"/>
            <w:autoSpaceDE w:val="0"/>
            <w:autoSpaceDN w:val="0"/>
            <w:adjustRightInd w:val="0"/>
          </w:pPr>
        </w:pPrChange>
      </w:pPr>
      <w:ins w:id="845" w:author="EPH" w:date="2022-06-12T13:32:00Z">
        <w:r w:rsidRPr="00467019">
          <w:rPr>
            <w:rFonts w:ascii="Helvetica-Condensed" w:hAnsi="Helvetica-Condensed"/>
            <w:sz w:val="22"/>
            <w:szCs w:val="24"/>
            <w:lang w:eastAsia="en-IN"/>
            <w:rPrChange w:id="846" w:author="EPH" w:date="2022-06-12T13:32:00Z">
              <w:rPr/>
            </w:rPrChange>
          </w:rPr>
          <w:t>&lt;bt&gt;</w:t>
        </w:r>
      </w:ins>
      <w:r w:rsidR="00CA3D10" w:rsidRPr="00467019">
        <w:rPr>
          <w:rFonts w:ascii="Helvetica-Condensed" w:hAnsi="Helvetica-Condensed"/>
          <w:sz w:val="22"/>
          <w:szCs w:val="24"/>
          <w:lang w:eastAsia="en-IN"/>
          <w:rPrChange w:id="847" w:author="EPH" w:date="2022-06-12T13:32:00Z">
            <w:rPr/>
          </w:rPrChange>
        </w:rPr>
        <w:t xml:space="preserve">Two of the most popular bootstrap books use </w:t>
      </w:r>
      <w:r w:rsidR="00CA3D10" w:rsidRPr="00990C7D">
        <w:t>R</w:t>
      </w:r>
      <w:r w:rsidR="00CA3D10" w:rsidRPr="00467019">
        <w:rPr>
          <w:rFonts w:ascii="Helvetica-Condensed" w:hAnsi="Helvetica-Condensed"/>
          <w:sz w:val="22"/>
          <w:szCs w:val="24"/>
          <w:lang w:eastAsia="en-IN"/>
          <w:rPrChange w:id="848" w:author="EPH" w:date="2022-06-12T13:32:00Z">
            <w:rPr/>
          </w:rPrChange>
        </w:rPr>
        <w:t xml:space="preserve"> and </w:t>
      </w:r>
      <w:r w:rsidR="00CA3D10" w:rsidRPr="00990C7D">
        <w:t>S-PLUS</w:t>
      </w:r>
      <w:r w:rsidR="00CA3D10" w:rsidRPr="00467019">
        <w:rPr>
          <w:rFonts w:ascii="Helvetica-Condensed" w:hAnsi="Helvetica-Condensed"/>
          <w:sz w:val="22"/>
          <w:szCs w:val="24"/>
          <w:lang w:eastAsia="en-IN"/>
          <w:rPrChange w:id="849" w:author="EPH" w:date="2022-06-12T13:32:00Z">
            <w:rPr/>
          </w:rPrChange>
        </w:rPr>
        <w:t xml:space="preserve"> exclusively (Davison &amp; Hinkley, 1997; Efron &amp; Tibshirani, 1993).</w:t>
      </w:r>
      <w:ins w:id="850" w:author="EPH" w:date="2022-06-12T13:32:00Z">
        <w:r w:rsidRPr="00467019">
          <w:rPr>
            <w:rFonts w:ascii="Helvetica-Condensed" w:hAnsi="Helvetica-Condensed"/>
            <w:sz w:val="22"/>
            <w:szCs w:val="24"/>
            <w:lang w:eastAsia="en-IN"/>
            <w:rPrChange w:id="851" w:author="EPH" w:date="2022-06-12T13:32:00Z">
              <w:rPr/>
            </w:rPrChange>
          </w:rPr>
          <w:t>&lt;fnc&gt;</w:t>
        </w:r>
      </w:ins>
      <w:r w:rsidR="00CA3D10" w:rsidRPr="00467019">
        <w:rPr>
          <w:rFonts w:ascii="Helvetica-Condensed" w:hAnsi="Helvetica-Condensed"/>
          <w:sz w:val="22"/>
          <w:szCs w:val="24"/>
          <w:highlight w:val="yellow"/>
          <w:vertAlign w:val="superscript"/>
          <w:lang w:eastAsia="en-IN"/>
          <w:rPrChange w:id="852" w:author="EPH" w:date="2022-06-12T13:32:00Z">
            <w:rPr>
              <w:vertAlign w:val="superscript"/>
            </w:rPr>
          </w:rPrChange>
        </w:rPr>
        <w:t>10</w:t>
      </w:r>
      <w:r w:rsidR="00CA3D10" w:rsidRPr="00467019">
        <w:rPr>
          <w:rFonts w:ascii="Helvetica-Condensed" w:hAnsi="Helvetica-Condensed"/>
          <w:sz w:val="22"/>
          <w:szCs w:val="24"/>
          <w:lang w:eastAsia="en-IN"/>
          <w:rPrChange w:id="853" w:author="EPH" w:date="2022-06-12T13:32:00Z">
            <w:rPr/>
          </w:rPrChange>
        </w:rPr>
        <w:t xml:space="preserve"> They accommodate some common designs with less than 10 lines of code from the practitioner. The user deﬁnes their speciﬁc plug-in statistic, and then passes this deﬁnition to a reusable base routine provided by the package.</w:t>
      </w:r>
    </w:p>
    <w:p w14:paraId="003488B5" w14:textId="3D5A5980" w:rsidR="00467019" w:rsidRPr="00BE10A4" w:rsidRDefault="00467019" w:rsidP="00467019">
      <w:pPr>
        <w:pStyle w:val="FootnoteText"/>
        <w:autoSpaceDE w:val="0"/>
        <w:autoSpaceDN w:val="0"/>
        <w:adjustRightInd w:val="0"/>
        <w:rPr>
          <w:ins w:id="854" w:author="EPH" w:date="2022-06-12T13:32:00Z"/>
          <w:szCs w:val="24"/>
        </w:rPr>
      </w:pPr>
      <w:ins w:id="855" w:author="EPH" w:date="2022-06-12T13:32:00Z">
        <w:r>
          <w:t>&lt;fn&gt;</w:t>
        </w:r>
        <w:r w:rsidRPr="00467019">
          <w:rPr>
            <w:szCs w:val="24"/>
            <w:highlight w:val="yellow"/>
            <w:vertAlign w:val="superscript"/>
            <w:rPrChange w:id="856" w:author="EPH" w:date="2022-06-12T13:33:00Z">
              <w:rPr>
                <w:szCs w:val="24"/>
                <w:vertAlign w:val="superscript"/>
              </w:rPr>
            </w:rPrChange>
          </w:rPr>
          <w:t>10</w:t>
        </w:r>
        <w:r w:rsidRPr="00BE10A4">
          <w:rPr>
            <w:szCs w:val="24"/>
          </w:rPr>
          <w:t>Their routines are included in the “bootstrap” and “boot” packages. After loading the package, documentation appears after typing “</w:t>
        </w:r>
        <w:r w:rsidRPr="00990C7D">
          <w:rPr>
            <w:rFonts w:ascii="Courier New" w:hAnsi="Courier New" w:cs="Courier New"/>
            <w:szCs w:val="24"/>
            <w:rPrChange w:id="857" w:author="EPH" w:date="2022-06-17T11:38:00Z">
              <w:rPr>
                <w:szCs w:val="24"/>
              </w:rPr>
            </w:rPrChange>
          </w:rPr>
          <w:t>?bootstrap</w:t>
        </w:r>
        <w:r w:rsidRPr="00BE10A4">
          <w:rPr>
            <w:szCs w:val="24"/>
          </w:rPr>
          <w:t>” or “</w:t>
        </w:r>
        <w:r w:rsidRPr="00990C7D">
          <w:rPr>
            <w:rFonts w:ascii="Courier New" w:hAnsi="Courier New" w:cs="Courier New"/>
            <w:szCs w:val="24"/>
            <w:rPrChange w:id="858" w:author="EPH" w:date="2022-06-17T11:38:00Z">
              <w:rPr>
                <w:szCs w:val="24"/>
              </w:rPr>
            </w:rPrChange>
          </w:rPr>
          <w:t>?boot</w:t>
        </w:r>
        <w:r w:rsidRPr="00BE10A4">
          <w:rPr>
            <w:szCs w:val="24"/>
          </w:rPr>
          <w:t>”</w:t>
        </w:r>
      </w:ins>
      <w:ins w:id="859" w:author="EPH" w:date="2022-06-17T11:38:00Z">
        <w:r w:rsidR="00990C7D">
          <w:rPr>
            <w:szCs w:val="24"/>
          </w:rPr>
          <w:t>.</w:t>
        </w:r>
      </w:ins>
      <w:ins w:id="860" w:author="EPH" w:date="2022-06-12T13:32:00Z">
        <w:r w:rsidRPr="00BE10A4">
          <w:rPr>
            <w:szCs w:val="24"/>
          </w:rPr>
          <w:t xml:space="preserve"> Both packages have good help ﬁles, with “</w:t>
        </w:r>
        <w:r w:rsidRPr="00990C7D">
          <w:rPr>
            <w:rFonts w:ascii="Courier New" w:hAnsi="Courier New" w:cs="Courier New"/>
            <w:szCs w:val="24"/>
            <w:rPrChange w:id="861" w:author="EPH" w:date="2022-06-17T11:38:00Z">
              <w:rPr>
                <w:szCs w:val="24"/>
              </w:rPr>
            </w:rPrChange>
          </w:rPr>
          <w:t>boot</w:t>
        </w:r>
        <w:r w:rsidRPr="00BE10A4">
          <w:rPr>
            <w:szCs w:val="24"/>
          </w:rPr>
          <w:t>” being slightly more thorough. Packages are discussed in “An Introduction to R,” which is available on the help menu of R.</w:t>
        </w:r>
      </w:ins>
    </w:p>
    <w:p w14:paraId="79ED8EF4" w14:textId="01770B86" w:rsidR="00CA3D10" w:rsidRPr="00BE10A4" w:rsidDel="00467019" w:rsidRDefault="00467019">
      <w:pPr>
        <w:pStyle w:val="Style7"/>
        <w:autoSpaceDE w:val="0"/>
        <w:autoSpaceDN w:val="0"/>
        <w:adjustRightInd w:val="0"/>
        <w:spacing w:line="480" w:lineRule="auto"/>
        <w:ind w:firstLine="720"/>
        <w:rPr>
          <w:del w:id="862" w:author="EPH" w:date="2022-06-12T13:33:00Z"/>
          <w:rFonts w:cs="Times New Roman"/>
          <w:lang w:val="en-US"/>
        </w:rPr>
      </w:pPr>
      <w:ins w:id="863" w:author="EPH" w:date="2022-06-12T13:33:00Z">
        <w:r>
          <w:rPr>
            <w:rFonts w:cs="Times New Roman"/>
            <w:lang w:val="en-US"/>
          </w:rPr>
          <w:t>&lt;bt&gt;</w:t>
        </w:r>
      </w:ins>
    </w:p>
    <w:p w14:paraId="299217A2" w14:textId="68ECA953" w:rsidR="00CA3D10" w:rsidRDefault="00CA3D10" w:rsidP="00467019">
      <w:pPr>
        <w:pStyle w:val="Style7"/>
        <w:autoSpaceDE w:val="0"/>
        <w:autoSpaceDN w:val="0"/>
        <w:adjustRightInd w:val="0"/>
        <w:spacing w:line="480" w:lineRule="auto"/>
        <w:ind w:firstLine="720"/>
        <w:rPr>
          <w:ins w:id="864" w:author="EPH" w:date="2022-06-12T13:33:00Z"/>
          <w:rFonts w:asciiTheme="minorHAnsi" w:hAnsiTheme="minorHAnsi" w:cstheme="minorHAnsi"/>
          <w:sz w:val="24"/>
          <w:vertAlign w:val="superscript"/>
          <w:lang w:val="en-US"/>
        </w:rPr>
      </w:pPr>
      <w:r w:rsidRPr="00155995">
        <w:rPr>
          <w:rFonts w:asciiTheme="minorHAnsi" w:hAnsiTheme="minorHAnsi" w:cstheme="minorHAnsi"/>
          <w:sz w:val="24"/>
          <w:lang w:val="en-US"/>
          <w:rPrChange w:id="865" w:author="EPH" w:date="2022-06-12T13:30:00Z">
            <w:rPr>
              <w:rFonts w:cs="Times New Roman"/>
              <w:lang w:val="en-US"/>
            </w:rPr>
          </w:rPrChange>
        </w:rPr>
        <w:t xml:space="preserve">It can be tricky to deﬁne this specialized function, however, even for common analyses such as those that (a) incorporate multiple groups, (b) draw from </w:t>
      </w:r>
      <w:r w:rsidR="00800CED">
        <w:rPr>
          <w:rFonts w:asciiTheme="minorHAnsi" w:hAnsiTheme="minorHAnsi" w:cstheme="minorHAnsi"/>
          <w:noProof/>
          <w:position w:val="-12"/>
          <w:sz w:val="24"/>
          <w:lang w:val="en-US"/>
        </w:rPr>
        <w:pict w14:anchorId="3803E368">
          <v:shape id="_x0000_i1071" type="#_x0000_t75" alt="" style="width:26.8pt;height:20.7pt;mso-width-percent:0;mso-height-percent:0;mso-width-percent:0;mso-height-percent:0">
            <v:imagedata r:id="rId55" o:title=""/>
          </v:shape>
        </w:pict>
      </w:r>
      <w:r w:rsidRPr="00155995">
        <w:rPr>
          <w:rFonts w:asciiTheme="minorHAnsi" w:hAnsiTheme="minorHAnsi" w:cstheme="minorHAnsi"/>
          <w:sz w:val="24"/>
          <w:lang w:val="en-US"/>
          <w:rPrChange w:id="866" w:author="EPH" w:date="2022-06-12T13:30:00Z">
            <w:rPr>
              <w:rFonts w:cs="Times New Roman"/>
              <w:lang w:val="en-US"/>
            </w:rPr>
          </w:rPrChange>
        </w:rPr>
        <w:t xml:space="preserve"> or (c) use </w:t>
      </w:r>
      <w:r w:rsidRPr="00155995">
        <w:rPr>
          <w:rFonts w:asciiTheme="minorHAnsi" w:hAnsiTheme="minorHAnsi" w:cstheme="minorHAnsi"/>
          <w:sz w:val="24"/>
          <w:lang w:val="en-US"/>
          <w:rPrChange w:id="867" w:author="EPH" w:date="2022-06-12T13:30:00Z">
            <w:rPr>
              <w:rFonts w:cs="Times New Roman"/>
              <w:lang w:val="en-US"/>
            </w:rPr>
          </w:rPrChange>
        </w:rPr>
        <w:lastRenderedPageBreak/>
        <w:t xml:space="preserve">sampling frames that do not have exactly </w:t>
      </w:r>
      <w:r w:rsidRPr="00155995">
        <w:rPr>
          <w:rFonts w:asciiTheme="minorHAnsi" w:hAnsiTheme="minorHAnsi" w:cstheme="minorHAnsi"/>
          <w:i/>
          <w:sz w:val="24"/>
          <w:lang w:val="en-US"/>
          <w:rPrChange w:id="868" w:author="EPH" w:date="2022-06-12T13:30:00Z">
            <w:rPr>
              <w:rFonts w:cs="Times New Roman"/>
              <w:i/>
              <w:lang w:val="en-US"/>
            </w:rPr>
          </w:rPrChange>
        </w:rPr>
        <w:t>N</w:t>
      </w:r>
      <w:r w:rsidRPr="00155995">
        <w:rPr>
          <w:rFonts w:asciiTheme="minorHAnsi" w:hAnsiTheme="minorHAnsi" w:cstheme="minorHAnsi"/>
          <w:sz w:val="24"/>
          <w:lang w:val="en-US"/>
          <w:rPrChange w:id="869" w:author="EPH" w:date="2022-06-12T13:30:00Z">
            <w:rPr>
              <w:rFonts w:cs="Times New Roman"/>
              <w:lang w:val="en-US"/>
            </w:rPr>
          </w:rPrChange>
        </w:rPr>
        <w:t xml:space="preserve"> points. If the base routine has trouble accommodating the plug-in function, we suggest that users create their own routine by starting with the code for a routine (like </w:t>
      </w:r>
      <w:r w:rsidRPr="00990C7D">
        <w:rPr>
          <w:rFonts w:ascii="Courier New" w:hAnsi="Courier New" w:cs="Courier New"/>
          <w:sz w:val="24"/>
          <w:lang w:val="en-US"/>
          <w:rPrChange w:id="870" w:author="EPH" w:date="2022-06-17T11:38:00Z">
            <w:rPr>
              <w:rFonts w:cs="Times New Roman"/>
              <w:lang w:val="en-US"/>
            </w:rPr>
          </w:rPrChange>
        </w:rPr>
        <w:t>bcanon</w:t>
      </w:r>
      <w:r w:rsidRPr="00155995">
        <w:rPr>
          <w:rFonts w:asciiTheme="minorHAnsi" w:hAnsiTheme="minorHAnsi" w:cstheme="minorHAnsi"/>
          <w:sz w:val="24"/>
          <w:lang w:val="en-US"/>
          <w:rPrChange w:id="871" w:author="EPH" w:date="2022-06-12T13:30:00Z">
            <w:rPr>
              <w:rFonts w:cs="Times New Roman"/>
              <w:lang w:val="en-US"/>
            </w:rPr>
          </w:rPrChange>
        </w:rPr>
        <w:t>) in the bootstrap package and modifying it to ﬁt the current design.</w:t>
      </w:r>
      <w:ins w:id="872" w:author="EPH" w:date="2022-06-12T13:33:00Z">
        <w:r w:rsidR="00467019">
          <w:rPr>
            <w:rFonts w:asciiTheme="minorHAnsi" w:hAnsiTheme="minorHAnsi" w:cstheme="minorHAnsi"/>
            <w:sz w:val="24"/>
            <w:lang w:val="en-US"/>
          </w:rPr>
          <w:t>&lt;fnc&gt;</w:t>
        </w:r>
      </w:ins>
      <w:r w:rsidRPr="00155995">
        <w:rPr>
          <w:rFonts w:asciiTheme="minorHAnsi" w:hAnsiTheme="minorHAnsi" w:cstheme="minorHAnsi"/>
          <w:sz w:val="24"/>
          <w:highlight w:val="yellow"/>
          <w:vertAlign w:val="superscript"/>
          <w:lang w:val="en-US"/>
          <w:rPrChange w:id="873" w:author="EPH" w:date="2022-06-12T13:30:00Z">
            <w:rPr>
              <w:rFonts w:cs="Times New Roman"/>
              <w:vertAlign w:val="superscript"/>
              <w:lang w:val="en-US"/>
            </w:rPr>
          </w:rPrChange>
        </w:rPr>
        <w:t>11</w:t>
      </w:r>
    </w:p>
    <w:p w14:paraId="18A55680" w14:textId="62C0AA76" w:rsidR="00467019" w:rsidRPr="00BE10A4" w:rsidRDefault="00467019" w:rsidP="00467019">
      <w:pPr>
        <w:pStyle w:val="FootnoteText"/>
        <w:autoSpaceDE w:val="0"/>
        <w:autoSpaceDN w:val="0"/>
        <w:adjustRightInd w:val="0"/>
        <w:rPr>
          <w:ins w:id="874" w:author="EPH" w:date="2022-06-12T13:33:00Z"/>
          <w:szCs w:val="24"/>
        </w:rPr>
      </w:pPr>
      <w:ins w:id="875" w:author="EPH" w:date="2022-06-12T13:33:00Z">
        <w:r>
          <w:rPr>
            <w:lang w:eastAsia="en-IN"/>
          </w:rPr>
          <w:t>&lt;fc&gt;</w:t>
        </w:r>
        <w:r w:rsidRPr="00467019">
          <w:rPr>
            <w:szCs w:val="24"/>
            <w:highlight w:val="yellow"/>
            <w:vertAlign w:val="superscript"/>
            <w:rPrChange w:id="876" w:author="EPH" w:date="2022-06-12T13:34:00Z">
              <w:rPr>
                <w:szCs w:val="24"/>
                <w:vertAlign w:val="superscript"/>
              </w:rPr>
            </w:rPrChange>
          </w:rPr>
          <w:t>11</w:t>
        </w:r>
        <w:r w:rsidRPr="00BE10A4">
          <w:rPr>
            <w:szCs w:val="24"/>
          </w:rPr>
          <w:t xml:space="preserve">In </w:t>
        </w:r>
        <w:r w:rsidRPr="00990C7D">
          <w:rPr>
            <w:szCs w:val="24"/>
          </w:rPr>
          <w:t>R</w:t>
        </w:r>
        <w:r w:rsidRPr="00BE10A4">
          <w:rPr>
            <w:szCs w:val="24"/>
          </w:rPr>
          <w:t>, a routine’s underlying code is presented when its name is entered by itself (e.g., “</w:t>
        </w:r>
        <w:r w:rsidRPr="00990C7D">
          <w:rPr>
            <w:rFonts w:ascii="Courier New" w:hAnsi="Courier New" w:cs="Courier New"/>
            <w:szCs w:val="24"/>
            <w:rPrChange w:id="877" w:author="EPH" w:date="2022-06-17T11:39:00Z">
              <w:rPr>
                <w:szCs w:val="24"/>
              </w:rPr>
            </w:rPrChange>
          </w:rPr>
          <w:t>bcanon</w:t>
        </w:r>
        <w:r w:rsidRPr="00BE10A4">
          <w:rPr>
            <w:szCs w:val="24"/>
          </w:rPr>
          <w:t xml:space="preserve">” when </w:t>
        </w:r>
        <w:r w:rsidRPr="00BE10A4">
          <w:t>Efron &amp; Tibshirani’s</w:t>
        </w:r>
      </w:ins>
      <w:ins w:id="878" w:author="EPH" w:date="2022-06-12T13:34:00Z">
        <w:r>
          <w:t xml:space="preserve"> [</w:t>
        </w:r>
      </w:ins>
      <w:ins w:id="879" w:author="EPH" w:date="2022-06-12T13:33:00Z">
        <w:r w:rsidRPr="00BE10A4">
          <w:t>1993</w:t>
        </w:r>
      </w:ins>
      <w:ins w:id="880" w:author="EPH" w:date="2022-06-12T13:34:00Z">
        <w:r>
          <w:rPr>
            <w:szCs w:val="24"/>
          </w:rPr>
          <w:t>]</w:t>
        </w:r>
      </w:ins>
      <w:ins w:id="881" w:author="EPH" w:date="2022-06-12T13:33:00Z">
        <w:r w:rsidRPr="00BE10A4">
          <w:rPr>
            <w:szCs w:val="24"/>
          </w:rPr>
          <w:t xml:space="preserve"> “</w:t>
        </w:r>
        <w:r w:rsidRPr="00990C7D">
          <w:rPr>
            <w:rFonts w:ascii="Courier New" w:hAnsi="Courier New" w:cs="Courier New"/>
            <w:szCs w:val="24"/>
            <w:rPrChange w:id="882" w:author="EPH" w:date="2022-06-17T11:39:00Z">
              <w:rPr>
                <w:szCs w:val="24"/>
              </w:rPr>
            </w:rPrChange>
          </w:rPr>
          <w:t>bootstrap</w:t>
        </w:r>
        <w:r w:rsidRPr="00BE10A4">
          <w:rPr>
            <w:szCs w:val="24"/>
          </w:rPr>
          <w:t>” package has been installed and loaded). Saving the code in a script allows it to be modiﬁed, executed, and saved.</w:t>
        </w:r>
      </w:ins>
    </w:p>
    <w:p w14:paraId="5A28C877" w14:textId="19F43316" w:rsidR="00467019" w:rsidRPr="00227191" w:rsidRDefault="00467019">
      <w:pPr>
        <w:pPrChange w:id="883" w:author="EPH" w:date="2022-06-12T13:33:00Z">
          <w:pPr>
            <w:pStyle w:val="Style8"/>
            <w:autoSpaceDE w:val="0"/>
            <w:autoSpaceDN w:val="0"/>
            <w:adjustRightInd w:val="0"/>
            <w:spacing w:line="480" w:lineRule="auto"/>
            <w:ind w:firstLine="720"/>
          </w:pPr>
        </w:pPrChange>
      </w:pPr>
    </w:p>
    <w:p w14:paraId="64A17864" w14:textId="0EDAD02E" w:rsidR="00CA3D10" w:rsidRPr="00155995" w:rsidRDefault="00467019">
      <w:pPr>
        <w:pStyle w:val="Style18"/>
        <w:autoSpaceDE w:val="0"/>
        <w:autoSpaceDN w:val="0"/>
        <w:adjustRightInd w:val="0"/>
        <w:snapToGrid w:val="0"/>
        <w:spacing w:line="360" w:lineRule="auto"/>
        <w:ind w:firstLine="720"/>
        <w:rPr>
          <w:rFonts w:asciiTheme="minorHAnsi" w:hAnsiTheme="minorHAnsi" w:cstheme="minorHAnsi"/>
          <w:sz w:val="24"/>
          <w:szCs w:val="24"/>
          <w:lang w:val="en-US"/>
          <w:rPrChange w:id="884" w:author="EPH" w:date="2022-06-12T13:30:00Z">
            <w:rPr>
              <w:szCs w:val="24"/>
              <w:lang w:val="en-US"/>
            </w:rPr>
          </w:rPrChange>
        </w:rPr>
        <w:pPrChange w:id="885" w:author="EPH" w:date="2022-06-12T13:31:00Z">
          <w:pPr>
            <w:pStyle w:val="Style18"/>
            <w:autoSpaceDE w:val="0"/>
            <w:autoSpaceDN w:val="0"/>
            <w:adjustRightInd w:val="0"/>
            <w:spacing w:line="480" w:lineRule="auto"/>
            <w:ind w:firstLine="720"/>
          </w:pPr>
        </w:pPrChange>
      </w:pPr>
      <w:ins w:id="886" w:author="EPH" w:date="2022-06-12T13:34:00Z">
        <w:r>
          <w:rPr>
            <w:rFonts w:asciiTheme="minorHAnsi" w:hAnsiTheme="minorHAnsi" w:cstheme="minorHAnsi"/>
            <w:sz w:val="24"/>
            <w:szCs w:val="24"/>
            <w:lang w:val="en-US"/>
          </w:rPr>
          <w:t>&lt;bt&gt;</w:t>
        </w:r>
      </w:ins>
      <w:r w:rsidR="00CA3D10" w:rsidRPr="00155995">
        <w:rPr>
          <w:rFonts w:asciiTheme="minorHAnsi" w:hAnsiTheme="minorHAnsi" w:cstheme="minorHAnsi"/>
          <w:sz w:val="24"/>
          <w:szCs w:val="24"/>
          <w:lang w:val="en-US"/>
          <w:rPrChange w:id="887" w:author="EPH" w:date="2022-06-12T13:30:00Z">
            <w:rPr>
              <w:szCs w:val="24"/>
              <w:lang w:val="en-US"/>
            </w:rPr>
          </w:rPrChange>
        </w:rPr>
        <w:t xml:space="preserve">The deﬁned plug-in statistic needs to detect and react to atypical samples. In Example 2a, it is likely that one of the 9,999 bootstrap samples will have no variation, so that </w:t>
      </w:r>
      <w:r w:rsidR="00800CED">
        <w:rPr>
          <w:rFonts w:asciiTheme="minorHAnsi" w:hAnsiTheme="minorHAnsi" w:cstheme="minorHAnsi"/>
          <w:noProof/>
          <w:position w:val="-12"/>
          <w:sz w:val="24"/>
          <w:szCs w:val="24"/>
          <w:lang w:val="en-US"/>
        </w:rPr>
        <w:pict w14:anchorId="5951EDCA">
          <v:shape id="_x0000_i1072" type="#_x0000_t75" alt="" style="width:19.15pt;height:19.15pt;mso-width-percent:0;mso-height-percent:0;mso-width-percent:0;mso-height-percent:0">
            <v:imagedata r:id="rId56" o:title=""/>
          </v:shape>
        </w:pict>
      </w:r>
      <w:r w:rsidR="00CA3D10" w:rsidRPr="00155995">
        <w:rPr>
          <w:rFonts w:asciiTheme="minorHAnsi" w:hAnsiTheme="minorHAnsi" w:cstheme="minorHAnsi"/>
          <w:sz w:val="24"/>
          <w:szCs w:val="24"/>
          <w:lang w:val="en-US"/>
          <w:rPrChange w:id="888" w:author="EPH" w:date="2022-06-12T13:30:00Z">
            <w:rPr>
              <w:szCs w:val="24"/>
              <w:lang w:val="en-US"/>
            </w:rPr>
          </w:rPrChange>
        </w:rPr>
        <w:t xml:space="preserve"> is undeﬁned. If unanticipated, this will either halt the program</w:t>
      </w:r>
      <w:r w:rsidR="00CA3D10" w:rsidRPr="00155995">
        <w:rPr>
          <w:rFonts w:asciiTheme="minorHAnsi" w:hAnsiTheme="minorHAnsi" w:cstheme="minorHAnsi" w:hint="eastAsia"/>
          <w:sz w:val="24"/>
          <w:szCs w:val="24"/>
          <w:lang w:val="en-US"/>
          <w:rPrChange w:id="889" w:author="EPH" w:date="2022-06-12T13:30:00Z">
            <w:rPr>
              <w:rFonts w:hint="eastAsia"/>
              <w:szCs w:val="24"/>
              <w:lang w:val="en-US"/>
            </w:rPr>
          </w:rPrChange>
        </w:rPr>
        <w:t>’</w:t>
      </w:r>
      <w:r w:rsidR="00CA3D10" w:rsidRPr="00155995">
        <w:rPr>
          <w:rFonts w:asciiTheme="minorHAnsi" w:hAnsiTheme="minorHAnsi" w:cstheme="minorHAnsi"/>
          <w:sz w:val="24"/>
          <w:szCs w:val="24"/>
          <w:lang w:val="en-US"/>
          <w:rPrChange w:id="890" w:author="EPH" w:date="2022-06-12T13:30:00Z">
            <w:rPr>
              <w:szCs w:val="24"/>
              <w:lang w:val="en-US"/>
            </w:rPr>
          </w:rPrChange>
        </w:rPr>
        <w:t>s execution or insert an undeﬁned value into the bootstrap distribution (depending on the statistical software).</w:t>
      </w:r>
    </w:p>
    <w:p w14:paraId="21948CAA" w14:textId="090BC379" w:rsidR="00CA3D10" w:rsidRDefault="00CA3D10">
      <w:pPr>
        <w:pStyle w:val="Style7"/>
        <w:autoSpaceDE w:val="0"/>
        <w:autoSpaceDN w:val="0"/>
        <w:adjustRightInd w:val="0"/>
        <w:spacing w:line="480" w:lineRule="auto"/>
        <w:ind w:firstLine="720"/>
        <w:rPr>
          <w:ins w:id="891" w:author="EPH" w:date="2022-06-12T13:34:00Z"/>
          <w:rFonts w:cs="Times New Roman"/>
          <w:lang w:val="en-US"/>
        </w:rPr>
      </w:pPr>
      <w:r w:rsidRPr="00BE10A4">
        <w:rPr>
          <w:rFonts w:cs="Times New Roman"/>
          <w:lang w:val="en-US"/>
        </w:rPr>
        <w:t>If the software supports a “Try-Catch” block, it can be used to recover from this event. One implementation of Example 2a catches the undeﬁned statistic and forces another bootstrap sample to be drawn and calculated. Another implementation simply replaces the undeﬁned values with zeros (which is much faster than having the computer construct a Try-Catch block). Even if this behavior is not ideal theoretically, it will happen too infrequently to have any noticeable effect.</w:t>
      </w:r>
      <w:r w:rsidRPr="000D1853">
        <w:rPr>
          <w:rFonts w:cs="Times New Roman"/>
          <w:highlight w:val="yellow"/>
          <w:vertAlign w:val="superscript"/>
          <w:lang w:val="en-US"/>
          <w:rPrChange w:id="892" w:author="EPH" w:date="2022-06-12T13:03:00Z">
            <w:rPr>
              <w:rFonts w:cs="Times New Roman"/>
              <w:vertAlign w:val="superscript"/>
              <w:lang w:val="en-US"/>
            </w:rPr>
          </w:rPrChange>
        </w:rPr>
        <w:t>12</w:t>
      </w:r>
      <w:r w:rsidRPr="00BE10A4">
        <w:rPr>
          <w:rFonts w:cs="Times New Roman"/>
          <w:lang w:val="en-US"/>
        </w:rPr>
        <w:t xml:space="preserve"> If the software language does not provide error handling (and zero is not an appropriate substitute value for the statistic), the custom code should anticipate and test for illegal conditions.</w:t>
      </w:r>
    </w:p>
    <w:p w14:paraId="7FC19C99" w14:textId="77777777" w:rsidR="00467019" w:rsidRPr="00BE10A4" w:rsidRDefault="00467019" w:rsidP="00467019">
      <w:pPr>
        <w:pStyle w:val="FootnoteText"/>
        <w:autoSpaceDE w:val="0"/>
        <w:autoSpaceDN w:val="0"/>
        <w:adjustRightInd w:val="0"/>
        <w:jc w:val="both"/>
        <w:rPr>
          <w:ins w:id="893" w:author="EPH" w:date="2022-06-12T13:35:00Z"/>
          <w:szCs w:val="24"/>
        </w:rPr>
      </w:pPr>
      <w:ins w:id="894" w:author="EPH" w:date="2022-06-12T13:34:00Z">
        <w:r>
          <w:rPr>
            <w:lang w:eastAsia="en-IN"/>
          </w:rPr>
          <w:t>&lt;fn&gt;</w:t>
        </w:r>
      </w:ins>
      <w:ins w:id="895" w:author="EPH" w:date="2022-06-12T13:35:00Z">
        <w:r w:rsidRPr="00467019">
          <w:rPr>
            <w:szCs w:val="24"/>
            <w:highlight w:val="yellow"/>
            <w:vertAlign w:val="superscript"/>
            <w:rPrChange w:id="896" w:author="EPH" w:date="2022-06-12T13:35:00Z">
              <w:rPr>
                <w:szCs w:val="24"/>
                <w:vertAlign w:val="superscript"/>
              </w:rPr>
            </w:rPrChange>
          </w:rPr>
          <w:t>12</w:t>
        </w:r>
        <w:r w:rsidRPr="00BE10A4">
          <w:rPr>
            <w:szCs w:val="24"/>
          </w:rPr>
          <w:t xml:space="preserve">When </w:t>
        </w:r>
        <w:r w:rsidRPr="00BE10A4">
          <w:rPr>
            <w:i/>
            <w:szCs w:val="24"/>
          </w:rPr>
          <w:t>N</w:t>
        </w:r>
        <w:r w:rsidRPr="00BE10A4">
          <w:rPr>
            <w:szCs w:val="24"/>
          </w:rPr>
          <w:t xml:space="preserve"> = 5 in Example 2a, roughly 5</w:t>
        </w:r>
        <w:r w:rsidRPr="00BE10A4">
          <w:rPr>
            <w:szCs w:val="24"/>
            <w:vertAlign w:val="superscript"/>
          </w:rPr>
          <w:t>−4</w:t>
        </w:r>
        <w:r w:rsidRPr="00BE10A4">
          <w:rPr>
            <w:szCs w:val="24"/>
          </w:rPr>
          <w:t xml:space="preserve"> = 0.16% of bootstrap statistics will be undeﬁned. When </w:t>
        </w:r>
        <w:r w:rsidRPr="00BE10A4">
          <w:rPr>
            <w:i/>
            <w:szCs w:val="24"/>
          </w:rPr>
          <w:t>N</w:t>
        </w:r>
        <w:r w:rsidRPr="00BE10A4">
          <w:rPr>
            <w:szCs w:val="24"/>
          </w:rPr>
          <w:t xml:space="preserve"> = 10, this proportion drops to 10</w:t>
        </w:r>
        <w:r w:rsidRPr="00BE10A4">
          <w:rPr>
            <w:szCs w:val="24"/>
            <w:vertAlign w:val="superscript"/>
          </w:rPr>
          <w:t>−9</w:t>
        </w:r>
        <w:r w:rsidRPr="00BE10A4">
          <w:rPr>
            <w:szCs w:val="24"/>
          </w:rPr>
          <w:t>. We believe this source of error is overwhelmed by sampling error and can be ignored.</w:t>
        </w:r>
      </w:ins>
    </w:p>
    <w:p w14:paraId="2356C037" w14:textId="41A18D1F" w:rsidR="00467019" w:rsidRDefault="00467019" w:rsidP="00467019">
      <w:pPr>
        <w:rPr>
          <w:ins w:id="897" w:author="EPH" w:date="2022-06-12T13:34:00Z"/>
          <w:lang w:eastAsia="en-IN"/>
        </w:rPr>
      </w:pPr>
    </w:p>
    <w:p w14:paraId="74E644B9" w14:textId="597F07DD" w:rsidR="00467019" w:rsidRPr="002D1A26" w:rsidDel="00467019" w:rsidRDefault="00467019">
      <w:pPr>
        <w:spacing w:line="480" w:lineRule="auto"/>
        <w:rPr>
          <w:del w:id="898" w:author="EPH" w:date="2022-06-12T13:35:00Z"/>
          <w:rFonts w:ascii="Helvetica" w:hAnsi="Helvetica"/>
          <w:sz w:val="24"/>
          <w:rPrChange w:id="899" w:author="Lou Bruno" w:date="2022-06-18T14:30:00Z">
            <w:rPr>
              <w:del w:id="900" w:author="EPH" w:date="2022-06-12T13:35:00Z"/>
            </w:rPr>
          </w:rPrChange>
        </w:rPr>
        <w:pPrChange w:id="901" w:author="Lou Bruno" w:date="2022-06-18T14:30:00Z">
          <w:pPr>
            <w:pStyle w:val="Style7"/>
            <w:autoSpaceDE w:val="0"/>
            <w:autoSpaceDN w:val="0"/>
            <w:adjustRightInd w:val="0"/>
            <w:spacing w:line="480" w:lineRule="auto"/>
            <w:ind w:firstLine="720"/>
          </w:pPr>
        </w:pPrChange>
      </w:pPr>
      <w:ins w:id="902" w:author="EPH" w:date="2022-06-12T13:34:00Z">
        <w:r w:rsidRPr="002D1A26">
          <w:rPr>
            <w:rFonts w:ascii="Helvetica" w:hAnsi="Helvetica"/>
            <w:sz w:val="24"/>
            <w:lang w:eastAsia="en-IN"/>
            <w:rPrChange w:id="903" w:author="Lou Bruno" w:date="2022-06-18T14:30:00Z">
              <w:rPr/>
            </w:rPrChange>
          </w:rPr>
          <w:t>&lt;</w:t>
        </w:r>
      </w:ins>
      <w:ins w:id="904" w:author="EPH" w:date="2022-06-12T13:35:00Z">
        <w:r w:rsidRPr="002D1A26">
          <w:rPr>
            <w:rFonts w:ascii="Helvetica" w:hAnsi="Helvetica"/>
            <w:sz w:val="24"/>
            <w:lang w:eastAsia="en-IN"/>
            <w:rPrChange w:id="905" w:author="Lou Bruno" w:date="2022-06-18T14:30:00Z">
              <w:rPr/>
            </w:rPrChange>
          </w:rPr>
          <w:t>bt&gt;</w:t>
        </w:r>
      </w:ins>
    </w:p>
    <w:p w14:paraId="5AE524A8" w14:textId="77777777" w:rsidR="00CA3D10" w:rsidRPr="002D1A26" w:rsidRDefault="00CA3D10">
      <w:pPr>
        <w:spacing w:line="480" w:lineRule="auto"/>
        <w:rPr>
          <w:rFonts w:ascii="Helvetica" w:hAnsi="Helvetica"/>
          <w:sz w:val="24"/>
          <w:rPrChange w:id="906" w:author="Lou Bruno" w:date="2022-06-18T14:30:00Z">
            <w:rPr/>
          </w:rPrChange>
        </w:rPr>
        <w:pPrChange w:id="907" w:author="Lou Bruno" w:date="2022-06-18T14:30:00Z">
          <w:pPr>
            <w:pStyle w:val="Style7"/>
            <w:autoSpaceDE w:val="0"/>
            <w:autoSpaceDN w:val="0"/>
            <w:adjustRightInd w:val="0"/>
            <w:spacing w:line="480" w:lineRule="auto"/>
            <w:ind w:firstLine="720"/>
          </w:pPr>
        </w:pPrChange>
      </w:pPr>
      <w:r w:rsidRPr="002D1A26">
        <w:rPr>
          <w:rFonts w:ascii="Helvetica" w:hAnsi="Helvetica"/>
          <w:sz w:val="24"/>
          <w:rPrChange w:id="908" w:author="Lou Bruno" w:date="2022-06-18T14:30:00Z">
            <w:rPr/>
          </w:rPrChange>
        </w:rPr>
        <w:t xml:space="preserve">Despite the additional issues to consider, bootstrapping can be valuable to a practitioner when it holds a statistical advantage. The bootstrap is a good candidate when the desired statistic lacks a closed-form standard error equation, when necessary </w:t>
      </w:r>
      <w:r w:rsidRPr="002D1A26">
        <w:rPr>
          <w:rFonts w:ascii="Helvetica" w:hAnsi="Helvetica"/>
          <w:sz w:val="24"/>
          <w:rPrChange w:id="909" w:author="Lou Bruno" w:date="2022-06-18T14:30:00Z">
            <w:rPr/>
          </w:rPrChange>
        </w:rPr>
        <w:lastRenderedPageBreak/>
        <w:t>parametric assumptions are not met, or especially when small sample sizes are combined with the previous restrictions.</w:t>
      </w:r>
    </w:p>
    <w:p w14:paraId="23BC2523" w14:textId="1505FA7A" w:rsidR="00CA3D10" w:rsidRPr="00BE10A4" w:rsidRDefault="00F50C40">
      <w:pPr>
        <w:pStyle w:val="Heading2"/>
        <w:autoSpaceDE w:val="0"/>
        <w:autoSpaceDN w:val="0"/>
        <w:adjustRightInd w:val="0"/>
        <w:spacing w:line="480" w:lineRule="auto"/>
        <w:ind w:firstLine="720"/>
        <w:jc w:val="center"/>
        <w:rPr>
          <w:rFonts w:ascii="Berkeley-Medium" w:hAnsi="Berkeley-Medium"/>
        </w:rPr>
        <w:pPrChange w:id="910" w:author="EPH" w:date="2022-06-12T13:37:00Z">
          <w:pPr>
            <w:pStyle w:val="Heading2"/>
            <w:autoSpaceDE w:val="0"/>
            <w:autoSpaceDN w:val="0"/>
            <w:adjustRightInd w:val="0"/>
            <w:spacing w:line="480" w:lineRule="auto"/>
            <w:ind w:firstLine="720"/>
          </w:pPr>
        </w:pPrChange>
      </w:pPr>
      <w:ins w:id="911" w:author="EPH" w:date="2022-06-12T13:37:00Z">
        <w:r>
          <w:rPr>
            <w:rFonts w:ascii="Berkeley-Medium" w:hAnsi="Berkeley-Medium"/>
          </w:rPr>
          <w:t>&lt;h1&gt;</w:t>
        </w:r>
      </w:ins>
      <w:r w:rsidRPr="00F50C40">
        <w:rPr>
          <w:rStyle w:val="Heading1Char"/>
          <w:rPrChange w:id="912" w:author="EPH" w:date="2022-06-12T13:37:00Z">
            <w:rPr>
              <w:rFonts w:ascii="Berkeley-Medium" w:hAnsi="Berkeley-Medium"/>
            </w:rPr>
          </w:rPrChange>
        </w:rPr>
        <w:t>Broader Simulation Methods</w:t>
      </w:r>
    </w:p>
    <w:p w14:paraId="03E97CF8" w14:textId="0014E6B9" w:rsidR="00CA3D10" w:rsidRPr="00BE10A4" w:rsidRDefault="00F50C40">
      <w:pPr>
        <w:pStyle w:val="Style7"/>
        <w:autoSpaceDE w:val="0"/>
        <w:autoSpaceDN w:val="0"/>
        <w:adjustRightInd w:val="0"/>
        <w:spacing w:line="480" w:lineRule="auto"/>
        <w:ind w:firstLine="720"/>
        <w:rPr>
          <w:rFonts w:cs="Times New Roman"/>
          <w:lang w:val="en-US"/>
        </w:rPr>
      </w:pPr>
      <w:ins w:id="913" w:author="EPH" w:date="2022-06-12T13:39:00Z">
        <w:r>
          <w:rPr>
            <w:rFonts w:cs="Times New Roman"/>
            <w:lang w:val="en-US"/>
          </w:rPr>
          <w:t>&lt;bt&gt;</w:t>
        </w:r>
      </w:ins>
      <w:r w:rsidR="00CA3D10" w:rsidRPr="00BE10A4">
        <w:rPr>
          <w:rFonts w:cs="Times New Roman"/>
          <w:lang w:val="en-US"/>
        </w:rPr>
        <w:t xml:space="preserve">When simulation uses repeated random sampling to build a distribution, it is frequently called a </w:t>
      </w:r>
      <w:r w:rsidR="00CA3D10" w:rsidRPr="00BE10A4">
        <w:rPr>
          <w:rFonts w:cs="Times New Roman"/>
          <w:i/>
          <w:lang w:val="en-US"/>
        </w:rPr>
        <w:t>Monte Carlo method</w:t>
      </w:r>
      <w:r w:rsidR="00CA3D10" w:rsidRPr="00BE10A4">
        <w:rPr>
          <w:rFonts w:cs="Times New Roman"/>
          <w:lang w:val="en-US"/>
        </w:rPr>
        <w:t xml:space="preserve">. The bootstrap is a speciﬁc type of Monte Carlo simulation. It can create a distribution of statistics that lacks an equation for the probability density function (pdf) and the cumulative distribution function (CDF; i.e., the integral of the pdf). Thus, in the bootstrap, a collection of </w:t>
      </w:r>
      <w:r w:rsidR="00CA3D10" w:rsidRPr="00BE10A4">
        <w:rPr>
          <w:rFonts w:cs="Times New Roman"/>
          <w:i/>
          <w:lang w:val="en-US"/>
        </w:rPr>
        <w:t>B</w:t>
      </w:r>
      <w:r w:rsidR="00CA3D10" w:rsidRPr="00BE10A4">
        <w:rPr>
          <w:rFonts w:cs="Times New Roman"/>
          <w:lang w:val="en-US"/>
        </w:rPr>
        <w:t xml:space="preserve"> points are simulated and substituted for the desired pdf or CDF.</w:t>
      </w:r>
    </w:p>
    <w:p w14:paraId="2F6BF3FC" w14:textId="20C7F83F" w:rsidR="00CA3D10" w:rsidRPr="00F50C40" w:rsidRDefault="00CA3D10">
      <w:pPr>
        <w:pStyle w:val="Style8"/>
        <w:autoSpaceDE w:val="0"/>
        <w:autoSpaceDN w:val="0"/>
        <w:adjustRightInd w:val="0"/>
        <w:spacing w:line="480" w:lineRule="auto"/>
        <w:ind w:firstLine="720"/>
        <w:rPr>
          <w:rFonts w:asciiTheme="minorHAnsi" w:hAnsiTheme="minorHAnsi" w:cstheme="minorHAnsi"/>
          <w:sz w:val="24"/>
          <w:szCs w:val="24"/>
          <w:lang w:val="en-US"/>
          <w:rPrChange w:id="914" w:author="EPH" w:date="2022-06-12T13:39:00Z">
            <w:rPr>
              <w:rFonts w:cs="Times New Roman"/>
              <w:szCs w:val="24"/>
              <w:lang w:val="en-US"/>
            </w:rPr>
          </w:rPrChange>
        </w:rPr>
      </w:pPr>
      <w:r w:rsidRPr="00F50C40">
        <w:rPr>
          <w:rFonts w:asciiTheme="minorHAnsi" w:hAnsiTheme="minorHAnsi" w:cstheme="minorHAnsi"/>
          <w:sz w:val="24"/>
          <w:szCs w:val="24"/>
          <w:lang w:val="en-US"/>
          <w:rPrChange w:id="915" w:author="EPH" w:date="2022-06-12T13:39:00Z">
            <w:rPr>
              <w:rFonts w:cs="Times New Roman"/>
              <w:szCs w:val="24"/>
              <w:lang w:val="en-US"/>
            </w:rPr>
          </w:rPrChange>
        </w:rPr>
        <w:t xml:space="preserve">In most Monte Carlo simulations, the distribution of the relevant statistic(s) has a tractable pdf but an intractable CDF. In other words, equations are available to calculate the probability for a single parameter value (e.g., </w:t>
      </w:r>
      <w:r w:rsidRPr="00F50C40">
        <w:rPr>
          <w:rFonts w:asciiTheme="minorHAnsi" w:hAnsiTheme="minorHAnsi" w:cstheme="minorHAnsi"/>
          <w:i/>
          <w:sz w:val="24"/>
          <w:szCs w:val="24"/>
          <w:lang w:val="en-US"/>
          <w:rPrChange w:id="916" w:author="EPH" w:date="2022-06-12T13:39:00Z">
            <w:rPr>
              <w:rFonts w:cs="Times New Roman"/>
              <w:i/>
              <w:szCs w:val="24"/>
              <w:lang w:val="en-US"/>
            </w:rPr>
          </w:rPrChange>
        </w:rPr>
        <w:t>p</w:t>
      </w:r>
      <w:r w:rsidRPr="00F50C40">
        <w:rPr>
          <w:rFonts w:asciiTheme="minorHAnsi" w:hAnsiTheme="minorHAnsi" w:cstheme="minorHAnsi"/>
          <w:sz w:val="24"/>
          <w:szCs w:val="24"/>
          <w:lang w:val="en-US"/>
          <w:rPrChange w:id="917" w:author="EPH" w:date="2022-06-12T13:39:00Z">
            <w:rPr>
              <w:rFonts w:cs="Times New Roman"/>
              <w:szCs w:val="24"/>
              <w:lang w:val="en-US"/>
            </w:rPr>
          </w:rPrChange>
        </w:rPr>
        <w:t>(</w:t>
      </w:r>
      <w:r w:rsidRPr="00F50C40">
        <w:rPr>
          <w:rFonts w:asciiTheme="minorHAnsi" w:hAnsiTheme="minorHAnsi" w:cstheme="minorHAnsi" w:hint="eastAsia"/>
          <w:sz w:val="24"/>
          <w:szCs w:val="24"/>
          <w:lang w:val="en-US"/>
          <w:rPrChange w:id="918" w:author="EPH" w:date="2022-06-12T13:39:00Z">
            <w:rPr>
              <w:rFonts w:cs="Times New Roman" w:hint="eastAsia"/>
              <w:szCs w:val="24"/>
              <w:lang w:val="en-US"/>
            </w:rPr>
          </w:rPrChange>
        </w:rPr>
        <w:t>θ</w:t>
      </w:r>
      <w:r w:rsidRPr="00F50C40">
        <w:rPr>
          <w:rFonts w:asciiTheme="minorHAnsi" w:hAnsiTheme="minorHAnsi" w:cstheme="minorHAnsi"/>
          <w:sz w:val="24"/>
          <w:szCs w:val="24"/>
          <w:lang w:val="en-US"/>
          <w:rPrChange w:id="919" w:author="EPH" w:date="2022-06-12T13:39:00Z">
            <w:rPr>
              <w:rFonts w:cs="Times New Roman"/>
              <w:szCs w:val="24"/>
              <w:lang w:val="en-US"/>
            </w:rPr>
          </w:rPrChange>
        </w:rPr>
        <w:t xml:space="preserve"> = 2)) but not for a range of parameter values (e.g., </w:t>
      </w:r>
      <w:r w:rsidRPr="00F50C40">
        <w:rPr>
          <w:rFonts w:asciiTheme="minorHAnsi" w:hAnsiTheme="minorHAnsi" w:cstheme="minorHAnsi"/>
          <w:i/>
          <w:sz w:val="24"/>
          <w:szCs w:val="24"/>
          <w:lang w:val="en-US"/>
          <w:rPrChange w:id="920" w:author="EPH" w:date="2022-06-12T13:39:00Z">
            <w:rPr>
              <w:rFonts w:cs="Times New Roman"/>
              <w:i/>
              <w:szCs w:val="24"/>
              <w:lang w:val="en-US"/>
            </w:rPr>
          </w:rPrChange>
        </w:rPr>
        <w:t>p</w:t>
      </w:r>
      <w:r w:rsidRPr="00F50C40">
        <w:rPr>
          <w:rFonts w:asciiTheme="minorHAnsi" w:hAnsiTheme="minorHAnsi" w:cstheme="minorHAnsi"/>
          <w:sz w:val="24"/>
          <w:szCs w:val="24"/>
          <w:lang w:val="en-US"/>
          <w:rPrChange w:id="921" w:author="EPH" w:date="2022-06-12T13:39:00Z">
            <w:rPr>
              <w:rFonts w:cs="Times New Roman"/>
              <w:szCs w:val="24"/>
              <w:lang w:val="en-US"/>
            </w:rPr>
          </w:rPrChange>
        </w:rPr>
        <w:t xml:space="preserve">(0 ≤ </w:t>
      </w:r>
      <w:r w:rsidRPr="00F50C40">
        <w:rPr>
          <w:rFonts w:asciiTheme="minorHAnsi" w:hAnsiTheme="minorHAnsi" w:cstheme="minorHAnsi" w:hint="eastAsia"/>
          <w:sz w:val="24"/>
          <w:szCs w:val="24"/>
          <w:lang w:val="en-US"/>
          <w:rPrChange w:id="922" w:author="EPH" w:date="2022-06-12T13:39:00Z">
            <w:rPr>
              <w:rFonts w:cs="Times New Roman" w:hint="eastAsia"/>
              <w:szCs w:val="24"/>
              <w:lang w:val="en-US"/>
            </w:rPr>
          </w:rPrChange>
        </w:rPr>
        <w:t>θ</w:t>
      </w:r>
      <w:r w:rsidRPr="00F50C40">
        <w:rPr>
          <w:rFonts w:asciiTheme="minorHAnsi" w:hAnsiTheme="minorHAnsi" w:cstheme="minorHAnsi"/>
          <w:sz w:val="24"/>
          <w:szCs w:val="24"/>
          <w:lang w:val="en-US"/>
          <w:rPrChange w:id="923" w:author="EPH" w:date="2022-06-12T13:39:00Z">
            <w:rPr>
              <w:rFonts w:cs="Times New Roman"/>
              <w:szCs w:val="24"/>
              <w:lang w:val="en-US"/>
            </w:rPr>
          </w:rPrChange>
        </w:rPr>
        <w:t xml:space="preserve"> ≤ 2) or </w:t>
      </w:r>
      <w:r w:rsidRPr="00F50C40">
        <w:rPr>
          <w:rFonts w:asciiTheme="minorHAnsi" w:hAnsiTheme="minorHAnsi" w:cstheme="minorHAnsi"/>
          <w:i/>
          <w:sz w:val="24"/>
          <w:szCs w:val="24"/>
          <w:lang w:val="en-US"/>
          <w:rPrChange w:id="924" w:author="EPH" w:date="2022-06-12T13:39:00Z">
            <w:rPr>
              <w:rFonts w:cs="Times New Roman"/>
              <w:i/>
              <w:szCs w:val="24"/>
              <w:lang w:val="en-US"/>
            </w:rPr>
          </w:rPrChange>
        </w:rPr>
        <w:t>p</w:t>
      </w:r>
      <w:r w:rsidRPr="00F50C40">
        <w:rPr>
          <w:rFonts w:asciiTheme="minorHAnsi" w:hAnsiTheme="minorHAnsi" w:cstheme="minorHAnsi"/>
          <w:sz w:val="24"/>
          <w:szCs w:val="24"/>
          <w:lang w:val="en-US"/>
          <w:rPrChange w:id="925" w:author="EPH" w:date="2022-06-12T13:39:00Z">
            <w:rPr>
              <w:rFonts w:cs="Times New Roman"/>
              <w:szCs w:val="24"/>
              <w:lang w:val="en-US"/>
            </w:rPr>
          </w:rPrChange>
        </w:rPr>
        <w:t>(</w:t>
      </w:r>
      <w:r w:rsidRPr="00F50C40">
        <w:rPr>
          <w:rFonts w:asciiTheme="minorHAnsi" w:hAnsiTheme="minorHAnsi" w:cstheme="minorHAnsi" w:hint="eastAsia"/>
          <w:sz w:val="24"/>
          <w:szCs w:val="24"/>
          <w:lang w:val="en-US"/>
          <w:rPrChange w:id="926" w:author="EPH" w:date="2022-06-12T13:39:00Z">
            <w:rPr>
              <w:rFonts w:cs="Times New Roman" w:hint="eastAsia"/>
              <w:szCs w:val="24"/>
              <w:lang w:val="en-US"/>
            </w:rPr>
          </w:rPrChange>
        </w:rPr>
        <w:t>θ</w:t>
      </w:r>
      <w:r w:rsidRPr="00F50C40">
        <w:rPr>
          <w:rFonts w:asciiTheme="minorHAnsi" w:hAnsiTheme="minorHAnsi" w:cstheme="minorHAnsi"/>
          <w:sz w:val="24"/>
          <w:szCs w:val="24"/>
          <w:lang w:val="en-US"/>
          <w:rPrChange w:id="927" w:author="EPH" w:date="2022-06-12T13:39:00Z">
            <w:rPr>
              <w:rFonts w:cs="Times New Roman"/>
              <w:szCs w:val="24"/>
              <w:lang w:val="en-US"/>
            </w:rPr>
          </w:rPrChange>
        </w:rPr>
        <w:t xml:space="preserve"> ≤ 1.7)); the standard error and other moments typically are not available either. Like the bootstrap, the general Monte Carlo method builds a collection of </w:t>
      </w:r>
      <w:r w:rsidRPr="00F50C40">
        <w:rPr>
          <w:rFonts w:asciiTheme="minorHAnsi" w:hAnsiTheme="minorHAnsi" w:cstheme="minorHAnsi"/>
          <w:i/>
          <w:sz w:val="24"/>
          <w:szCs w:val="24"/>
          <w:lang w:val="en-US"/>
          <w:rPrChange w:id="928" w:author="EPH" w:date="2022-06-12T13:39:00Z">
            <w:rPr>
              <w:rFonts w:cs="Times New Roman"/>
              <w:i/>
              <w:szCs w:val="24"/>
              <w:lang w:val="en-US"/>
            </w:rPr>
          </w:rPrChange>
        </w:rPr>
        <w:t>B</w:t>
      </w:r>
      <w:r w:rsidRPr="00F50C40">
        <w:rPr>
          <w:rFonts w:asciiTheme="minorHAnsi" w:hAnsiTheme="minorHAnsi" w:cstheme="minorHAnsi"/>
          <w:sz w:val="24"/>
          <w:szCs w:val="24"/>
          <w:lang w:val="en-US"/>
          <w:rPrChange w:id="929" w:author="EPH" w:date="2022-06-12T13:39:00Z">
            <w:rPr>
              <w:rFonts w:cs="Times New Roman"/>
              <w:szCs w:val="24"/>
              <w:lang w:val="en-US"/>
            </w:rPr>
          </w:rPrChange>
        </w:rPr>
        <w:t xml:space="preserve"> points as a substitute for the desired distribution. Simulation literature commonly calls this the </w:t>
      </w:r>
      <w:r w:rsidRPr="00F50C40">
        <w:rPr>
          <w:rFonts w:asciiTheme="minorHAnsi" w:hAnsiTheme="minorHAnsi" w:cstheme="minorHAnsi"/>
          <w:i/>
          <w:sz w:val="24"/>
          <w:szCs w:val="24"/>
          <w:lang w:val="en-US"/>
          <w:rPrChange w:id="930" w:author="EPH" w:date="2022-06-12T13:39:00Z">
            <w:rPr>
              <w:rFonts w:cs="Times New Roman"/>
              <w:i/>
              <w:szCs w:val="24"/>
              <w:lang w:val="en-US"/>
            </w:rPr>
          </w:rPrChange>
        </w:rPr>
        <w:t>target distribution</w:t>
      </w:r>
      <w:r w:rsidRPr="00F50C40">
        <w:rPr>
          <w:rFonts w:asciiTheme="minorHAnsi" w:hAnsiTheme="minorHAnsi" w:cstheme="minorHAnsi"/>
          <w:sz w:val="24"/>
          <w:szCs w:val="24"/>
          <w:lang w:val="en-US"/>
          <w:rPrChange w:id="931" w:author="EPH" w:date="2022-06-12T13:39:00Z">
            <w:rPr>
              <w:rFonts w:cs="Times New Roman"/>
              <w:szCs w:val="24"/>
              <w:lang w:val="en-US"/>
            </w:rPr>
          </w:rPrChange>
        </w:rPr>
        <w:t xml:space="preserve">, </w:t>
      </w:r>
      <w:r w:rsidRPr="00F50C40">
        <w:rPr>
          <w:rFonts w:asciiTheme="minorHAnsi" w:hAnsiTheme="minorHAnsi" w:cstheme="minorHAnsi"/>
          <w:i/>
          <w:sz w:val="24"/>
          <w:szCs w:val="24"/>
          <w:lang w:val="en-US"/>
          <w:rPrChange w:id="932" w:author="EPH" w:date="2022-06-12T13:39:00Z">
            <w:rPr>
              <w:rFonts w:cs="Times New Roman"/>
              <w:i/>
              <w:szCs w:val="24"/>
              <w:lang w:val="en-US"/>
            </w:rPr>
          </w:rPrChange>
        </w:rPr>
        <w:t>f</w:t>
      </w:r>
      <w:r w:rsidRPr="00F50C40">
        <w:rPr>
          <w:rFonts w:asciiTheme="minorHAnsi" w:hAnsiTheme="minorHAnsi" w:cstheme="minorHAnsi"/>
          <w:sz w:val="24"/>
          <w:szCs w:val="24"/>
          <w:lang w:val="en-US"/>
          <w:rPrChange w:id="933" w:author="EPH" w:date="2022-06-12T13:39:00Z">
            <w:rPr>
              <w:rFonts w:cs="Times New Roman"/>
              <w:szCs w:val="24"/>
              <w:lang w:val="en-US"/>
            </w:rPr>
          </w:rPrChange>
        </w:rPr>
        <w:t>.</w:t>
      </w:r>
      <w:ins w:id="934" w:author="EPH" w:date="2022-06-12T13:39:00Z">
        <w:r w:rsidR="00F50C40">
          <w:rPr>
            <w:rFonts w:asciiTheme="minorHAnsi" w:hAnsiTheme="minorHAnsi" w:cstheme="minorHAnsi"/>
            <w:sz w:val="24"/>
            <w:szCs w:val="24"/>
            <w:lang w:val="en-US"/>
          </w:rPr>
          <w:t>&lt;fnc&gt;</w:t>
        </w:r>
      </w:ins>
      <w:r w:rsidRPr="00F50C40">
        <w:rPr>
          <w:rFonts w:asciiTheme="minorHAnsi" w:hAnsiTheme="minorHAnsi" w:cstheme="minorHAnsi"/>
          <w:sz w:val="24"/>
          <w:szCs w:val="24"/>
          <w:highlight w:val="yellow"/>
          <w:vertAlign w:val="superscript"/>
          <w:lang w:val="en-US"/>
          <w:rPrChange w:id="935" w:author="EPH" w:date="2022-06-12T13:39:00Z">
            <w:rPr>
              <w:rFonts w:cs="Times New Roman"/>
              <w:szCs w:val="24"/>
              <w:vertAlign w:val="superscript"/>
              <w:lang w:val="en-US"/>
            </w:rPr>
          </w:rPrChange>
        </w:rPr>
        <w:t>13</w:t>
      </w:r>
    </w:p>
    <w:p w14:paraId="5276EBDD" w14:textId="77777777" w:rsidR="00F50C40" w:rsidRPr="00BE10A4" w:rsidRDefault="00F50C40" w:rsidP="00F50C40">
      <w:pPr>
        <w:pStyle w:val="FootnoteText"/>
        <w:autoSpaceDE w:val="0"/>
        <w:autoSpaceDN w:val="0"/>
        <w:adjustRightInd w:val="0"/>
        <w:jc w:val="both"/>
        <w:rPr>
          <w:ins w:id="936" w:author="EPH" w:date="2022-06-12T13:40:00Z"/>
          <w:szCs w:val="24"/>
        </w:rPr>
      </w:pPr>
      <w:ins w:id="937" w:author="EPH" w:date="2022-06-12T13:39:00Z">
        <w:r>
          <w:t>&lt;fn&gt;</w:t>
        </w:r>
      </w:ins>
      <w:ins w:id="938" w:author="EPH" w:date="2022-06-12T13:40:00Z">
        <w:r w:rsidRPr="00F50C40">
          <w:rPr>
            <w:szCs w:val="24"/>
            <w:highlight w:val="yellow"/>
            <w:vertAlign w:val="superscript"/>
            <w:rPrChange w:id="939" w:author="EPH" w:date="2022-06-12T13:40:00Z">
              <w:rPr>
                <w:szCs w:val="24"/>
                <w:vertAlign w:val="superscript"/>
              </w:rPr>
            </w:rPrChange>
          </w:rPr>
          <w:t>13</w:t>
        </w:r>
        <w:r w:rsidRPr="00BE10A4">
          <w:rPr>
            <w:szCs w:val="24"/>
          </w:rPr>
          <w:t xml:space="preserve">The target distribution, </w:t>
        </w:r>
        <w:r w:rsidRPr="00BE10A4">
          <w:rPr>
            <w:i/>
            <w:szCs w:val="24"/>
          </w:rPr>
          <w:t>f</w:t>
        </w:r>
        <w:r w:rsidRPr="00BE10A4">
          <w:rPr>
            <w:szCs w:val="24"/>
          </w:rPr>
          <w:t xml:space="preserve">, should not be confused with the bootstrap literature’s </w:t>
        </w:r>
        <w:r w:rsidRPr="00BE10A4">
          <w:rPr>
            <w:i/>
            <w:szCs w:val="24"/>
          </w:rPr>
          <w:t>F</w:t>
        </w:r>
        <w:r w:rsidRPr="00BE10A4">
          <w:rPr>
            <w:szCs w:val="24"/>
          </w:rPr>
          <w:t xml:space="preserve"> (or </w:t>
        </w:r>
        <w:r w:rsidRPr="00BE10A4">
          <w:rPr>
            <w:noProof/>
            <w:position w:val="-4"/>
            <w:szCs w:val="24"/>
            <w:rPrChange w:id="940" w:author="Unknown">
              <w:rPr>
                <w:noProof/>
              </w:rPr>
            </w:rPrChange>
          </w:rPr>
          <w:drawing>
            <wp:inline distT="0" distB="0" distL="0" distR="0" wp14:anchorId="2E2D0FE4" wp14:editId="11C777E5">
              <wp:extent cx="123190" cy="151130"/>
              <wp:effectExtent l="0" t="0" r="0" b="1270"/>
              <wp:docPr id="54"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3190" cy="151130"/>
                      </a:xfrm>
                      <a:prstGeom prst="rect">
                        <a:avLst/>
                      </a:prstGeom>
                      <a:noFill/>
                      <a:ln>
                        <a:noFill/>
                      </a:ln>
                    </pic:spPr>
                  </pic:pic>
                </a:graphicData>
              </a:graphic>
            </wp:inline>
          </w:drawing>
        </w:r>
        <w:r w:rsidRPr="00BE10A4">
          <w:rPr>
            <w:szCs w:val="24"/>
          </w:rPr>
          <w:t xml:space="preserve">). </w:t>
        </w:r>
        <w:r w:rsidRPr="00BE10A4">
          <w:rPr>
            <w:i/>
            <w:szCs w:val="24"/>
          </w:rPr>
          <w:t>F</w:t>
        </w:r>
        <w:r w:rsidRPr="00BE10A4">
          <w:rPr>
            <w:szCs w:val="24"/>
          </w:rPr>
          <w:t xml:space="preserve"> is the theoretical population distribution of single observations, whereas </w:t>
        </w:r>
        <w:r w:rsidRPr="00BE10A4">
          <w:rPr>
            <w:i/>
            <w:szCs w:val="24"/>
          </w:rPr>
          <w:t>f</w:t>
        </w:r>
        <w:r w:rsidRPr="00BE10A4">
          <w:rPr>
            <w:szCs w:val="24"/>
          </w:rPr>
          <w:t xml:space="preserve"> is the desired distribution of statistics. If the simulation notation were applied to the bootstrap, </w:t>
        </w:r>
        <w:r w:rsidRPr="00BE10A4">
          <w:rPr>
            <w:i/>
            <w:szCs w:val="24"/>
          </w:rPr>
          <w:t>f</w:t>
        </w:r>
        <w:r w:rsidRPr="00BE10A4">
          <w:rPr>
            <w:szCs w:val="24"/>
          </w:rPr>
          <w:t xml:space="preserve"> would be the bootstrap distribution.</w:t>
        </w:r>
      </w:ins>
    </w:p>
    <w:p w14:paraId="5EDA9D43" w14:textId="37435BFF" w:rsidR="00F50C40" w:rsidRDefault="00F50C40" w:rsidP="00F50C40">
      <w:pPr>
        <w:pStyle w:val="Style7"/>
        <w:autoSpaceDE w:val="0"/>
        <w:autoSpaceDN w:val="0"/>
        <w:adjustRightInd w:val="0"/>
        <w:spacing w:line="480" w:lineRule="auto"/>
        <w:rPr>
          <w:ins w:id="941" w:author="EPH" w:date="2022-06-12T13:39:00Z"/>
          <w:rFonts w:cs="Times New Roman"/>
          <w:lang w:val="en-US"/>
        </w:rPr>
      </w:pPr>
    </w:p>
    <w:p w14:paraId="5B7BE5BC" w14:textId="53FFB237" w:rsidR="00CA3D10" w:rsidRPr="00BE10A4" w:rsidRDefault="00F50C40">
      <w:pPr>
        <w:pStyle w:val="Style7"/>
        <w:autoSpaceDE w:val="0"/>
        <w:autoSpaceDN w:val="0"/>
        <w:adjustRightInd w:val="0"/>
        <w:spacing w:line="480" w:lineRule="auto"/>
        <w:rPr>
          <w:rFonts w:cs="Times New Roman"/>
          <w:lang w:val="en-US"/>
        </w:rPr>
        <w:pPrChange w:id="942" w:author="EPH" w:date="2022-06-12T13:39:00Z">
          <w:pPr>
            <w:pStyle w:val="Style7"/>
            <w:autoSpaceDE w:val="0"/>
            <w:autoSpaceDN w:val="0"/>
            <w:adjustRightInd w:val="0"/>
            <w:spacing w:line="480" w:lineRule="auto"/>
            <w:ind w:firstLine="720"/>
          </w:pPr>
        </w:pPrChange>
      </w:pPr>
      <w:ins w:id="943" w:author="EPH" w:date="2022-06-12T13:39:00Z">
        <w:r>
          <w:rPr>
            <w:rFonts w:cs="Times New Roman"/>
            <w:lang w:val="en-US"/>
          </w:rPr>
          <w:t>&lt;bt&gt;</w:t>
        </w:r>
      </w:ins>
      <w:r w:rsidR="00CA3D10" w:rsidRPr="00BE10A4">
        <w:rPr>
          <w:rFonts w:cs="Times New Roman"/>
          <w:lang w:val="en-US"/>
        </w:rPr>
        <w:t xml:space="preserve">The following simulation techniques are general and can evaluate many types of distributions, although we will discuss them in the context of the posterior distribution. A Bayesian posterior distribution is proportional to the product of the prior and likelihood distributions (as explained in Chapter </w:t>
      </w:r>
      <w:commentRangeStart w:id="944"/>
      <w:commentRangeStart w:id="945"/>
      <w:r w:rsidR="00CA3D10" w:rsidRPr="00BE10A4">
        <w:rPr>
          <w:rFonts w:cs="Times New Roman"/>
          <w:lang w:val="en-US"/>
        </w:rPr>
        <w:t>??</w:t>
      </w:r>
      <w:commentRangeEnd w:id="944"/>
      <w:r>
        <w:rPr>
          <w:rStyle w:val="CommentReference"/>
          <w:rFonts w:ascii="Berkeley-Medium" w:hAnsi="Berkeley-Medium" w:cs="Times New Roman"/>
          <w:lang w:val="en-US" w:eastAsia="en-US"/>
        </w:rPr>
        <w:commentReference w:id="944"/>
      </w:r>
      <w:commentRangeEnd w:id="945"/>
      <w:r w:rsidR="002D1A26">
        <w:rPr>
          <w:rStyle w:val="CommentReference"/>
          <w:rFonts w:ascii="Berkeley-Medium" w:hAnsi="Berkeley-Medium" w:cs="Times New Roman"/>
          <w:lang w:val="en-US" w:eastAsia="en-US"/>
        </w:rPr>
        <w:commentReference w:id="945"/>
      </w:r>
      <w:r w:rsidR="00CA3D10" w:rsidRPr="00BE10A4">
        <w:rPr>
          <w:rFonts w:cs="Times New Roman"/>
          <w:lang w:val="en-US"/>
        </w:rPr>
        <w:t xml:space="preserve"> </w:t>
      </w:r>
      <w:del w:id="946" w:author="EPH" w:date="2022-06-12T13:40:00Z">
        <w:r w:rsidR="00CA3D10" w:rsidRPr="00BE10A4" w:rsidDel="00F50C40">
          <w:rPr>
            <w:rFonts w:cs="Times New Roman"/>
            <w:lang w:val="en-US"/>
          </w:rPr>
          <w:delText xml:space="preserve">—note, old Chapter 24 -- </w:delText>
        </w:r>
      </w:del>
      <w:r w:rsidR="00CA3D10" w:rsidRPr="00BE10A4">
        <w:rPr>
          <w:rFonts w:cs="Times New Roman"/>
          <w:lang w:val="en-US"/>
        </w:rPr>
        <w:t xml:space="preserve">of this volume). Many posterior distributions have an </w:t>
      </w:r>
      <w:r w:rsidR="00CA3D10" w:rsidRPr="00BE10A4">
        <w:rPr>
          <w:rFonts w:cs="Times New Roman"/>
          <w:lang w:val="en-US"/>
        </w:rPr>
        <w:lastRenderedPageBreak/>
        <w:t>equation for the pdf, but not for the CDF or standard error, and so simulation methods are an attractive tool.</w:t>
      </w:r>
    </w:p>
    <w:p w14:paraId="3B29394F" w14:textId="27F69531" w:rsidR="00CA3D10" w:rsidRDefault="00CA3D10">
      <w:pPr>
        <w:pStyle w:val="Style7"/>
        <w:autoSpaceDE w:val="0"/>
        <w:autoSpaceDN w:val="0"/>
        <w:adjustRightInd w:val="0"/>
        <w:spacing w:line="480" w:lineRule="auto"/>
        <w:ind w:firstLine="720"/>
        <w:rPr>
          <w:ins w:id="947" w:author="EPH" w:date="2022-06-12T13:42:00Z"/>
          <w:rFonts w:cs="Times New Roman"/>
          <w:lang w:val="en-US"/>
        </w:rPr>
      </w:pPr>
      <w:r w:rsidRPr="00BE10A4">
        <w:rPr>
          <w:rFonts w:cs="Times New Roman"/>
          <w:lang w:val="en-US"/>
        </w:rPr>
        <w:t>Before the 1990s, most Bayesian analysts had to choose their prior and likelihood distributions carefully, so that the posterior’s CDF had a closed-form equation.</w:t>
      </w:r>
      <w:ins w:id="948" w:author="EPH" w:date="2022-06-12T13:41:00Z">
        <w:r w:rsidR="00663AAD">
          <w:rPr>
            <w:rFonts w:cs="Times New Roman"/>
            <w:lang w:val="en-US"/>
          </w:rPr>
          <w:t>&lt;fnc&gt;</w:t>
        </w:r>
      </w:ins>
      <w:r w:rsidRPr="00D50C69">
        <w:rPr>
          <w:rFonts w:cs="Times New Roman"/>
          <w:highlight w:val="yellow"/>
          <w:vertAlign w:val="superscript"/>
          <w:lang w:val="en-US"/>
          <w:rPrChange w:id="949" w:author="EPH" w:date="2022-06-12T13:02:00Z">
            <w:rPr>
              <w:rFonts w:cs="Times New Roman"/>
              <w:vertAlign w:val="superscript"/>
              <w:lang w:val="en-US"/>
            </w:rPr>
          </w:rPrChange>
        </w:rPr>
        <w:t>14</w:t>
      </w:r>
      <w:r w:rsidRPr="00BE10A4">
        <w:rPr>
          <w:rFonts w:cs="Times New Roman"/>
          <w:lang w:val="en-US"/>
        </w:rPr>
        <w:t xml:space="preserve"> This was not a weakness of Bayesian theory but rather a limitation of available Bayesian methods. This restriction was a common inconvenience for single-parameter models, but it made the use of many multiparameter models completely intractable (especially when the posterior distribution included parameters from different families of distributions). With the development of simulation, Bayesian methods are now arguably more ﬂexible than frequentist (i.e., standard parametric) methods.</w:t>
      </w:r>
    </w:p>
    <w:p w14:paraId="3A1D71B9" w14:textId="77777777" w:rsidR="00663AAD" w:rsidRPr="00BE10A4" w:rsidRDefault="00663AAD" w:rsidP="00663AAD">
      <w:pPr>
        <w:pStyle w:val="FootnoteText"/>
        <w:autoSpaceDE w:val="0"/>
        <w:autoSpaceDN w:val="0"/>
        <w:adjustRightInd w:val="0"/>
        <w:jc w:val="both"/>
        <w:rPr>
          <w:ins w:id="950" w:author="EPH" w:date="2022-06-12T13:42:00Z"/>
          <w:szCs w:val="24"/>
        </w:rPr>
      </w:pPr>
      <w:ins w:id="951" w:author="EPH" w:date="2022-06-12T13:42:00Z">
        <w:r>
          <w:rPr>
            <w:lang w:eastAsia="en-IN"/>
          </w:rPr>
          <w:t>&lt;fn&gt;</w:t>
        </w:r>
        <w:r w:rsidRPr="00663AAD">
          <w:rPr>
            <w:szCs w:val="24"/>
            <w:highlight w:val="yellow"/>
            <w:vertAlign w:val="superscript"/>
            <w:rPrChange w:id="952" w:author="EPH" w:date="2022-06-12T13:42:00Z">
              <w:rPr>
                <w:szCs w:val="24"/>
                <w:vertAlign w:val="superscript"/>
              </w:rPr>
            </w:rPrChange>
          </w:rPr>
          <w:t>14</w:t>
        </w:r>
        <w:r w:rsidRPr="00BE10A4">
          <w:rPr>
            <w:szCs w:val="24"/>
          </w:rPr>
          <w:t>One common conjugate relationship is a Gaussian prior and a Gaussian likelihood, resulting in a Gaussian posterior. Another common relationship is a beta prior and a binomial likelihood, resulting in a beta posterior.</w:t>
        </w:r>
      </w:ins>
    </w:p>
    <w:p w14:paraId="39C6302C" w14:textId="16A09FAD" w:rsidR="00663AAD" w:rsidRPr="00227191" w:rsidRDefault="00663AAD">
      <w:pPr>
        <w:pPrChange w:id="953" w:author="EPH" w:date="2022-06-12T13:42:00Z">
          <w:pPr>
            <w:pStyle w:val="Style7"/>
            <w:autoSpaceDE w:val="0"/>
            <w:autoSpaceDN w:val="0"/>
            <w:adjustRightInd w:val="0"/>
            <w:spacing w:line="480" w:lineRule="auto"/>
            <w:ind w:firstLine="720"/>
          </w:pPr>
        </w:pPrChange>
      </w:pPr>
      <w:ins w:id="954" w:author="EPH" w:date="2022-06-12T13:42:00Z">
        <w:r>
          <w:rPr>
            <w:lang w:eastAsia="en-IN"/>
          </w:rPr>
          <w:t xml:space="preserve"> &lt;bt&gt;</w:t>
        </w:r>
      </w:ins>
    </w:p>
    <w:p w14:paraId="378867A3" w14:textId="4811EE42" w:rsidR="00CA3D10" w:rsidRPr="00BE10A4" w:rsidDel="00663AAD" w:rsidRDefault="00663AAD">
      <w:pPr>
        <w:pStyle w:val="Heading2"/>
        <w:rPr>
          <w:del w:id="955" w:author="EPH" w:date="2022-06-12T13:43:00Z"/>
        </w:rPr>
        <w:pPrChange w:id="956" w:author="EPH" w:date="2022-06-12T13:43:00Z">
          <w:pPr>
            <w:pStyle w:val="Heading3"/>
          </w:pPr>
        </w:pPrChange>
      </w:pPr>
      <w:ins w:id="957" w:author="EPH" w:date="2022-06-12T13:43:00Z">
        <w:r>
          <w:t>&lt;h2&gt;</w:t>
        </w:r>
      </w:ins>
      <w:del w:id="958" w:author="EPH" w:date="2022-06-12T13:43:00Z">
        <w:r w:rsidR="00CA3D10" w:rsidRPr="00BE10A4" w:rsidDel="00663AAD">
          <w:delText>Figure 3 Here</w:delText>
        </w:r>
      </w:del>
    </w:p>
    <w:p w14:paraId="06FCAD30" w14:textId="77777777" w:rsidR="00CA3D10" w:rsidRPr="00BE10A4" w:rsidRDefault="00CA3D10">
      <w:pPr>
        <w:pStyle w:val="Heading2"/>
        <w:pPrChange w:id="959" w:author="EPH" w:date="2022-06-12T13:43:00Z">
          <w:pPr>
            <w:pStyle w:val="Heading3"/>
          </w:pPr>
        </w:pPrChange>
      </w:pPr>
      <w:r w:rsidRPr="00BE10A4">
        <w:t>General Simulation</w:t>
      </w:r>
    </w:p>
    <w:p w14:paraId="268CBD2A" w14:textId="67FC941D" w:rsidR="00CA3D10" w:rsidRPr="00BE10A4" w:rsidRDefault="00663AAD">
      <w:pPr>
        <w:pStyle w:val="Style7"/>
        <w:autoSpaceDE w:val="0"/>
        <w:autoSpaceDN w:val="0"/>
        <w:adjustRightInd w:val="0"/>
        <w:spacing w:line="480" w:lineRule="auto"/>
        <w:ind w:firstLine="720"/>
        <w:rPr>
          <w:rFonts w:cs="Times New Roman"/>
          <w:lang w:val="en-US"/>
        </w:rPr>
      </w:pPr>
      <w:ins w:id="960" w:author="EPH" w:date="2022-06-12T13:43:00Z">
        <w:r>
          <w:t>&lt;bt&gt;</w:t>
        </w:r>
      </w:ins>
      <w:r w:rsidR="00CA3D10" w:rsidRPr="00BE10A4">
        <w:rPr>
          <w:rFonts w:cs="Times New Roman"/>
          <w:lang w:val="en-US"/>
        </w:rPr>
        <w:t xml:space="preserve">Simulation is unnecessary when the posterior describes a small number of parameters. A distribution can be systematically partitioned into small areas, which are calculated separately before being recombined. This deterministic technique, called </w:t>
      </w:r>
      <w:r w:rsidR="00CA3D10" w:rsidRPr="00BE10A4">
        <w:rPr>
          <w:rFonts w:cs="Times New Roman"/>
          <w:i/>
          <w:lang w:val="en-US"/>
        </w:rPr>
        <w:t>numerical integration</w:t>
      </w:r>
      <w:r w:rsidR="00CA3D10" w:rsidRPr="00BE10A4">
        <w:rPr>
          <w:rFonts w:cs="Times New Roman"/>
          <w:lang w:val="en-US"/>
        </w:rPr>
        <w:t xml:space="preserve">, can be a rectangular approximation used to estimate the area under a curve and is taught to all calculus students before the more elegant </w:t>
      </w:r>
      <w:r w:rsidR="00CA3D10" w:rsidRPr="00BE10A4">
        <w:rPr>
          <w:rFonts w:cs="Times New Roman"/>
          <w:i/>
          <w:lang w:val="en-US"/>
        </w:rPr>
        <w:t>analytical integration</w:t>
      </w:r>
      <w:r w:rsidR="00CA3D10" w:rsidRPr="00BE10A4">
        <w:rPr>
          <w:rFonts w:cs="Times New Roman"/>
          <w:lang w:val="en-US"/>
        </w:rPr>
        <w:t xml:space="preserve">. Analytical integration is not possible with most posterior distributions used in research, however, and even numerical integration is not practical when the posterior has many parameters. A target distribution has one dimension for every parameter; it is common for </w:t>
      </w:r>
      <w:r w:rsidR="00CA3D10" w:rsidRPr="00BE10A4">
        <w:rPr>
          <w:rFonts w:cs="Times New Roman"/>
          <w:i/>
          <w:lang w:val="en-US"/>
        </w:rPr>
        <w:t>f</w:t>
      </w:r>
      <w:r w:rsidR="00CA3D10" w:rsidRPr="00BE10A4">
        <w:rPr>
          <w:rFonts w:cs="Times New Roman"/>
          <w:lang w:val="en-US"/>
        </w:rPr>
        <w:t xml:space="preserve"> to have too many dimensions to integrate deterministically.</w:t>
      </w:r>
    </w:p>
    <w:p w14:paraId="0041CCFA"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When analytical and numerical integration are not feasible, simulation can be the next best method. As </w:t>
      </w:r>
      <w:r w:rsidRPr="00BE10A4">
        <w:rPr>
          <w:lang w:val="en-US"/>
        </w:rPr>
        <w:t>Monahan (2001)</w:t>
      </w:r>
      <w:r w:rsidRPr="00BE10A4">
        <w:rPr>
          <w:rFonts w:cs="Times New Roman"/>
          <w:lang w:val="en-US"/>
        </w:rPr>
        <w:t xml:space="preserve"> said, “Monte Carlo should be viewed as just another way to compute an integral; numerical integration should be viewed as just another way to sample </w:t>
      </w:r>
      <w:r w:rsidRPr="00BE10A4">
        <w:rPr>
          <w:rFonts w:cs="Times New Roman"/>
          <w:lang w:val="en-US"/>
        </w:rPr>
        <w:lastRenderedPageBreak/>
        <w:t>points in a space” (p. 235). Although our simple simulation examples include only one or two parameters, simulation’s real beneﬁt is evident in high-dimensional problems.</w:t>
      </w:r>
    </w:p>
    <w:p w14:paraId="753D09C6" w14:textId="69A7CED5" w:rsidR="00663AAD" w:rsidRDefault="00CA3D10">
      <w:pPr>
        <w:pStyle w:val="Heading3"/>
        <w:rPr>
          <w:ins w:id="961" w:author="EPH" w:date="2022-06-12T13:43:00Z"/>
        </w:rPr>
        <w:pPrChange w:id="962" w:author="EPH" w:date="2022-06-12T13:43:00Z">
          <w:pPr>
            <w:pStyle w:val="Style7"/>
            <w:autoSpaceDE w:val="0"/>
            <w:autoSpaceDN w:val="0"/>
            <w:adjustRightInd w:val="0"/>
            <w:spacing w:line="480" w:lineRule="auto"/>
            <w:ind w:firstLine="720"/>
          </w:pPr>
        </w:pPrChange>
      </w:pPr>
      <w:del w:id="963" w:author="EPH" w:date="2022-06-12T13:18:00Z">
        <w:r w:rsidRPr="00BE10A4" w:rsidDel="004E7917">
          <w:delText>Example</w:delText>
        </w:r>
      </w:del>
      <w:ins w:id="964" w:author="EPH" w:date="2022-06-12T13:18:00Z">
        <w:r w:rsidR="004E7917">
          <w:t>&lt;h3&gt;Example</w:t>
        </w:r>
      </w:ins>
      <w:r w:rsidRPr="00BE10A4">
        <w:t xml:space="preserve"> 4a: Rejection </w:t>
      </w:r>
      <w:r w:rsidR="00663AAD" w:rsidRPr="00BE10A4">
        <w:t xml:space="preserve">Sampling </w:t>
      </w:r>
      <w:r w:rsidRPr="00BE10A4">
        <w:t xml:space="preserve">with </w:t>
      </w:r>
      <w:r w:rsidR="00663AAD" w:rsidRPr="00BE10A4">
        <w:t>Bounded Support</w:t>
      </w:r>
      <w:del w:id="965" w:author="EPH" w:date="2022-06-12T13:43:00Z">
        <w:r w:rsidRPr="00BE10A4" w:rsidDel="00663AAD">
          <w:delText xml:space="preserve">. </w:delText>
        </w:r>
      </w:del>
    </w:p>
    <w:p w14:paraId="776148B1" w14:textId="52ABA22E" w:rsidR="00CA3D10" w:rsidRPr="00BE10A4" w:rsidRDefault="00663AAD">
      <w:pPr>
        <w:pStyle w:val="Style7"/>
        <w:autoSpaceDE w:val="0"/>
        <w:autoSpaceDN w:val="0"/>
        <w:adjustRightInd w:val="0"/>
        <w:spacing w:line="480" w:lineRule="auto"/>
        <w:ind w:firstLine="720"/>
        <w:rPr>
          <w:rFonts w:cs="Times New Roman"/>
          <w:lang w:val="en-US"/>
        </w:rPr>
      </w:pPr>
      <w:ins w:id="966" w:author="EPH" w:date="2022-06-12T13:43:00Z">
        <w:r>
          <w:t>&lt;bt&gt;</w:t>
        </w:r>
      </w:ins>
      <w:r w:rsidR="00CA3D10" w:rsidRPr="00BE10A4">
        <w:rPr>
          <w:rFonts w:cs="Times New Roman"/>
          <w:i/>
          <w:lang w:val="en-US"/>
        </w:rPr>
        <w:t>Rejection sampling</w:t>
      </w:r>
      <w:r w:rsidR="00CA3D10" w:rsidRPr="00BE10A4">
        <w:rPr>
          <w:rFonts w:cs="Times New Roman"/>
          <w:lang w:val="en-US"/>
        </w:rPr>
        <w:t xml:space="preserve"> is a simple simulation technique in which points are generated and then accepted or rejected into the ﬁnal collection of points (it is sometimes called </w:t>
      </w:r>
      <w:r w:rsidR="00CA3D10" w:rsidRPr="00BE10A4">
        <w:rPr>
          <w:rFonts w:cs="Times New Roman"/>
          <w:i/>
          <w:lang w:val="en-US"/>
        </w:rPr>
        <w:t>acceptance–rejection sampling</w:t>
      </w:r>
      <w:r w:rsidR="00CA3D10" w:rsidRPr="00BE10A4">
        <w:rPr>
          <w:rFonts w:cs="Times New Roman"/>
          <w:lang w:val="en-US"/>
        </w:rPr>
        <w:t>). To focus on rejection sampling, we will assume that the sample has been collected, and the prior and likelihood distributions have been deﬁned so that the posterior’s pdf can be found. Thus</w:t>
      </w:r>
      <w:ins w:id="967" w:author="EPH" w:date="2022-06-12T13:43:00Z">
        <w:r>
          <w:rPr>
            <w:rFonts w:cs="Times New Roman"/>
            <w:lang w:val="en-US"/>
          </w:rPr>
          <w:t>,</w:t>
        </w:r>
      </w:ins>
      <w:r w:rsidR="00CA3D10" w:rsidRPr="00BE10A4">
        <w:rPr>
          <w:rFonts w:cs="Times New Roman"/>
          <w:lang w:val="en-US"/>
        </w:rPr>
        <w:t xml:space="preserve"> the posterior pdf is the target distribution, </w:t>
      </w:r>
      <w:r w:rsidR="00CA3D10" w:rsidRPr="00BE10A4">
        <w:rPr>
          <w:rFonts w:cs="Times New Roman"/>
          <w:i/>
          <w:lang w:val="en-US"/>
        </w:rPr>
        <w:t>f</w:t>
      </w:r>
      <w:r w:rsidR="00CA3D10" w:rsidRPr="00BE10A4">
        <w:rPr>
          <w:rFonts w:cs="Times New Roman"/>
          <w:lang w:val="en-US"/>
        </w:rPr>
        <w:t>.</w:t>
      </w:r>
    </w:p>
    <w:p w14:paraId="6A2E9F24" w14:textId="696B0893"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Suppose the researcher has found </w:t>
      </w:r>
      <w:r w:rsidRPr="00BE10A4">
        <w:rPr>
          <w:rFonts w:cs="Times New Roman"/>
          <w:i/>
          <w:lang w:val="en-US"/>
        </w:rPr>
        <w:t>f</w:t>
      </w:r>
      <w:r w:rsidRPr="00BE10A4">
        <w:rPr>
          <w:rFonts w:cs="Times New Roman"/>
          <w:lang w:val="en-US"/>
        </w:rPr>
        <w:t xml:space="preserve"> for a parameter, θ, that ranges between −.5 and +.5. The height of </w:t>
      </w:r>
      <w:r w:rsidRPr="00BE10A4">
        <w:rPr>
          <w:rFonts w:cs="Times New Roman"/>
          <w:i/>
          <w:lang w:val="en-US"/>
        </w:rPr>
        <w:t>f</w:t>
      </w:r>
      <w:r w:rsidRPr="00BE10A4">
        <w:rPr>
          <w:rFonts w:cs="Times New Roman"/>
          <w:lang w:val="en-US"/>
        </w:rPr>
        <w:t xml:space="preserve"> (the bimodal solid line in Figure </w:t>
      </w:r>
      <w:del w:id="968" w:author="EPH" w:date="2022-06-12T13:42:00Z">
        <w:r w:rsidRPr="00BE10A4" w:rsidDel="00663AAD">
          <w:rPr>
            <w:rFonts w:cs="Times New Roman"/>
            <w:lang w:val="en-US"/>
          </w:rPr>
          <w:delText>??.</w:delText>
        </w:r>
      </w:del>
      <w:ins w:id="969" w:author="EPH" w:date="2022-06-12T13:42:00Z">
        <w:r w:rsidR="00663AAD">
          <w:rPr>
            <w:rFonts w:cs="Times New Roman"/>
            <w:lang w:val="en-US"/>
          </w:rPr>
          <w:t>&lt;fco&gt;24</w:t>
        </w:r>
        <w:r w:rsidR="00663AAD" w:rsidRPr="00BE10A4">
          <w:rPr>
            <w:rFonts w:cs="Times New Roman"/>
            <w:lang w:val="en-US"/>
          </w:rPr>
          <w:t>.</w:t>
        </w:r>
      </w:ins>
      <w:r w:rsidRPr="00BE10A4">
        <w:rPr>
          <w:rFonts w:cs="Times New Roman"/>
          <w:lang w:val="en-US"/>
        </w:rPr>
        <w:t>3, left panel) can be found directly, but not the area underneath it (say from θ = 0 to θ = .2). To ﬁnd this area and other quantities, ﬁve stages are needed:</w:t>
      </w:r>
    </w:p>
    <w:p w14:paraId="199C2570" w14:textId="56C6CCE7" w:rsidR="00CA3D10" w:rsidRPr="00BE10A4" w:rsidRDefault="00CA3D10">
      <w:pPr>
        <w:pStyle w:val="Style7"/>
        <w:autoSpaceDE w:val="0"/>
        <w:autoSpaceDN w:val="0"/>
        <w:adjustRightInd w:val="0"/>
        <w:spacing w:line="480" w:lineRule="auto"/>
        <w:ind w:firstLine="720"/>
        <w:rPr>
          <w:rFonts w:cs="Times New Roman"/>
          <w:lang w:val="en-US"/>
        </w:rPr>
      </w:pPr>
      <w:del w:id="970" w:author="EPH" w:date="2022-06-12T13:14:00Z">
        <w:r w:rsidRPr="002D1A26" w:rsidDel="001125CB">
          <w:rPr>
            <w:rFonts w:cs="Times New Roman"/>
            <w:lang w:val="en-US"/>
            <w:rPrChange w:id="971" w:author="Lou Bruno" w:date="2022-06-18T14:38:00Z">
              <w:rPr>
                <w:rFonts w:cs="Times New Roman"/>
                <w:i/>
                <w:lang w:val="en-US"/>
              </w:rPr>
            </w:rPrChange>
          </w:rPr>
          <w:delText>Stage 1:</w:delText>
        </w:r>
      </w:del>
      <w:ins w:id="972" w:author="EPH" w:date="2022-06-12T13:14:00Z">
        <w:r w:rsidR="001125CB" w:rsidRPr="002D1A26">
          <w:rPr>
            <w:rFonts w:cs="Times New Roman"/>
            <w:lang w:val="en-US"/>
            <w:rPrChange w:id="973" w:author="Lou Bruno" w:date="2022-06-18T14:38:00Z">
              <w:rPr>
                <w:rFonts w:cs="Times New Roman"/>
                <w:i/>
                <w:lang w:val="en-US"/>
              </w:rPr>
            </w:rPrChange>
          </w:rPr>
          <w:t>&lt;</w:t>
        </w:r>
        <w:del w:id="974" w:author="Lou Bruno" w:date="2022-06-18T14:38:00Z">
          <w:r w:rsidR="001125CB" w:rsidRPr="002D1A26" w:rsidDel="002D1A26">
            <w:rPr>
              <w:rFonts w:cs="Times New Roman"/>
              <w:lang w:val="en-US"/>
              <w:rPrChange w:id="975" w:author="Lou Bruno" w:date="2022-06-18T14:38:00Z">
                <w:rPr>
                  <w:rFonts w:cs="Times New Roman"/>
                  <w:i/>
                  <w:lang w:val="en-US"/>
                </w:rPr>
              </w:rPrChange>
            </w:rPr>
            <w:delText>h4</w:delText>
          </w:r>
        </w:del>
      </w:ins>
      <w:ins w:id="976" w:author="Lou Bruno" w:date="2022-06-18T14:38:00Z">
        <w:r w:rsidR="002D1A26" w:rsidRPr="002D1A26">
          <w:rPr>
            <w:rFonts w:cs="Times New Roman"/>
            <w:lang w:val="en-US"/>
            <w:rPrChange w:id="977" w:author="Lou Bruno" w:date="2022-06-18T14:38:00Z">
              <w:rPr>
                <w:rFonts w:cs="Times New Roman"/>
                <w:i/>
                <w:lang w:val="en-US"/>
              </w:rPr>
            </w:rPrChange>
          </w:rPr>
          <w:t>nl</w:t>
        </w:r>
      </w:ins>
      <w:ins w:id="978" w:author="EPH" w:date="2022-06-12T13:14:00Z">
        <w:r w:rsidR="001125CB" w:rsidRPr="002D1A26">
          <w:rPr>
            <w:rFonts w:cs="Times New Roman"/>
            <w:lang w:val="en-US"/>
            <w:rPrChange w:id="979" w:author="Lou Bruno" w:date="2022-06-18T14:38:00Z">
              <w:rPr>
                <w:rFonts w:cs="Times New Roman"/>
                <w:i/>
                <w:lang w:val="en-US"/>
              </w:rPr>
            </w:rPrChange>
          </w:rPr>
          <w:t>&gt;</w:t>
        </w:r>
        <w:r w:rsidR="001125CB">
          <w:rPr>
            <w:rFonts w:cs="Times New Roman"/>
            <w:i/>
            <w:lang w:val="en-US"/>
          </w:rPr>
          <w:t>Stage 1.</w:t>
        </w:r>
        <w:del w:id="980" w:author="Lou Bruno" w:date="2022-06-18T14:38:00Z">
          <w:r w:rsidR="001125CB" w:rsidDel="002D1A26">
            <w:rPr>
              <w:rFonts w:cs="Times New Roman"/>
              <w:i/>
              <w:lang w:val="en-US"/>
            </w:rPr>
            <w:delText>&lt;bt&gt;</w:delText>
          </w:r>
        </w:del>
      </w:ins>
      <w:r w:rsidRPr="00BE10A4">
        <w:rPr>
          <w:rFonts w:cs="Times New Roman"/>
          <w:lang w:val="en-US"/>
        </w:rPr>
        <w:t xml:space="preserve"> Specify and graph </w:t>
      </w:r>
      <w:r w:rsidRPr="00BE10A4">
        <w:rPr>
          <w:rFonts w:cs="Times New Roman"/>
          <w:i/>
          <w:lang w:val="en-US"/>
        </w:rPr>
        <w:t>f</w:t>
      </w:r>
      <w:r w:rsidRPr="00BE10A4">
        <w:rPr>
          <w:rFonts w:cs="Times New Roman"/>
          <w:lang w:val="en-US"/>
        </w:rPr>
        <w:t xml:space="preserve"> (the curved solid line in Figure </w:t>
      </w:r>
      <w:del w:id="981" w:author="EPH" w:date="2022-06-12T13:43:00Z">
        <w:r w:rsidRPr="00BE10A4" w:rsidDel="00663AAD">
          <w:rPr>
            <w:rFonts w:cs="Times New Roman"/>
            <w:lang w:val="en-US"/>
          </w:rPr>
          <w:delText>??.</w:delText>
        </w:r>
      </w:del>
      <w:ins w:id="982" w:author="EPH" w:date="2022-06-12T13:43:00Z">
        <w:r w:rsidR="00663AAD">
          <w:rPr>
            <w:rFonts w:cs="Times New Roman"/>
            <w:lang w:val="en-US"/>
          </w:rPr>
          <w:t>24</w:t>
        </w:r>
        <w:r w:rsidR="00663AAD" w:rsidRPr="00BE10A4">
          <w:rPr>
            <w:rFonts w:cs="Times New Roman"/>
            <w:lang w:val="en-US"/>
          </w:rPr>
          <w:t>.</w:t>
        </w:r>
      </w:ins>
      <w:r w:rsidRPr="00BE10A4">
        <w:rPr>
          <w:rFonts w:cs="Times New Roman"/>
          <w:lang w:val="en-US"/>
        </w:rPr>
        <w:t>3, left panel).</w:t>
      </w:r>
    </w:p>
    <w:p w14:paraId="1654E8BF" w14:textId="0E84FB77" w:rsidR="00CA3D10" w:rsidRPr="00BE10A4" w:rsidRDefault="00CA3D10">
      <w:pPr>
        <w:pStyle w:val="Style7"/>
        <w:autoSpaceDE w:val="0"/>
        <w:autoSpaceDN w:val="0"/>
        <w:adjustRightInd w:val="0"/>
        <w:spacing w:line="480" w:lineRule="auto"/>
        <w:ind w:firstLine="720"/>
        <w:rPr>
          <w:rFonts w:cs="Times New Roman"/>
          <w:lang w:val="en-US"/>
        </w:rPr>
      </w:pPr>
      <w:del w:id="983" w:author="EPH" w:date="2022-06-12T13:14:00Z">
        <w:r w:rsidRPr="00BE10A4" w:rsidDel="001125CB">
          <w:rPr>
            <w:rFonts w:cs="Times New Roman"/>
            <w:i/>
            <w:lang w:val="en-US"/>
          </w:rPr>
          <w:delText>Stage 2a:</w:delText>
        </w:r>
      </w:del>
      <w:ins w:id="984" w:author="EPH" w:date="2022-06-12T13:14:00Z">
        <w:r w:rsidR="001125CB">
          <w:rPr>
            <w:rFonts w:cs="Times New Roman"/>
            <w:i/>
            <w:lang w:val="en-US"/>
          </w:rPr>
          <w:t>&lt;h4&gt;Stage 2a.</w:t>
        </w:r>
        <w:del w:id="985" w:author="Lou Bruno" w:date="2022-06-18T14:38:00Z">
          <w:r w:rsidR="001125CB" w:rsidDel="002D1A26">
            <w:rPr>
              <w:rFonts w:cs="Times New Roman"/>
              <w:i/>
              <w:lang w:val="en-US"/>
            </w:rPr>
            <w:delText>&lt;bt&gt;</w:delText>
          </w:r>
        </w:del>
      </w:ins>
      <w:r w:rsidRPr="00BE10A4">
        <w:rPr>
          <w:rFonts w:cs="Times New Roman"/>
          <w:lang w:val="en-US"/>
        </w:rPr>
        <w:t xml:space="preserve"> Determine the </w:t>
      </w:r>
      <w:r w:rsidRPr="00BE10A4">
        <w:rPr>
          <w:rFonts w:cs="Times New Roman"/>
          <w:i/>
          <w:lang w:val="en-US"/>
        </w:rPr>
        <w:t>candidate bounds</w:t>
      </w:r>
      <w:r w:rsidRPr="00BE10A4">
        <w:rPr>
          <w:rFonts w:cs="Times New Roman"/>
          <w:lang w:val="en-US"/>
        </w:rPr>
        <w:t xml:space="preserve">, represented by the endpoints of the horizontal axis in </w:t>
      </w:r>
      <w:del w:id="986" w:author="EPH" w:date="2022-06-12T13:44:00Z">
        <w:r w:rsidRPr="00BE10A4" w:rsidDel="00663AAD">
          <w:rPr>
            <w:rFonts w:cs="Times New Roman"/>
            <w:lang w:val="en-US"/>
          </w:rPr>
          <w:delText>Figure ??</w:delText>
        </w:r>
      </w:del>
      <w:ins w:id="987" w:author="EPH" w:date="2022-06-12T13:44:00Z">
        <w:r w:rsidR="00663AAD">
          <w:rPr>
            <w:rFonts w:cs="Times New Roman"/>
            <w:lang w:val="en-US"/>
          </w:rPr>
          <w:t>Figure 24</w:t>
        </w:r>
      </w:ins>
      <w:r w:rsidRPr="00BE10A4">
        <w:rPr>
          <w:rFonts w:cs="Times New Roman"/>
          <w:lang w:val="en-US"/>
        </w:rPr>
        <w:t>.3, left panel. It should cover the minimum and maximum values of the target parameter (which is [−.5, .5]).</w:t>
      </w:r>
    </w:p>
    <w:p w14:paraId="52719D8F" w14:textId="09EEFB58" w:rsidR="00CA3D10" w:rsidRPr="00BE10A4" w:rsidRDefault="00CA3D10">
      <w:pPr>
        <w:pStyle w:val="Style7"/>
        <w:autoSpaceDE w:val="0"/>
        <w:autoSpaceDN w:val="0"/>
        <w:adjustRightInd w:val="0"/>
        <w:spacing w:line="480" w:lineRule="auto"/>
        <w:ind w:firstLine="720"/>
        <w:rPr>
          <w:rFonts w:cs="Times New Roman"/>
          <w:lang w:val="en-US"/>
        </w:rPr>
      </w:pPr>
      <w:del w:id="988" w:author="EPH" w:date="2022-06-12T13:14:00Z">
        <w:r w:rsidRPr="00BE10A4" w:rsidDel="001125CB">
          <w:rPr>
            <w:rFonts w:cs="Times New Roman"/>
            <w:i/>
            <w:lang w:val="en-US"/>
          </w:rPr>
          <w:delText>Stage 2b:</w:delText>
        </w:r>
      </w:del>
      <w:ins w:id="989" w:author="EPH" w:date="2022-06-12T13:14:00Z">
        <w:del w:id="990" w:author="Lou Bruno" w:date="2022-06-18T14:39:00Z">
          <w:r w:rsidR="001125CB" w:rsidDel="003B43D4">
            <w:rPr>
              <w:rFonts w:cs="Times New Roman"/>
              <w:i/>
              <w:lang w:val="en-US"/>
            </w:rPr>
            <w:delText>&lt;h4&gt;</w:delText>
          </w:r>
        </w:del>
        <w:r w:rsidR="001125CB">
          <w:rPr>
            <w:rFonts w:cs="Times New Roman"/>
            <w:i/>
            <w:lang w:val="en-US"/>
          </w:rPr>
          <w:t>Stage 2b.</w:t>
        </w:r>
        <w:del w:id="991" w:author="Lou Bruno" w:date="2022-06-18T14:38:00Z">
          <w:r w:rsidR="001125CB" w:rsidDel="002D1A26">
            <w:rPr>
              <w:rFonts w:cs="Times New Roman"/>
              <w:i/>
              <w:lang w:val="en-US"/>
            </w:rPr>
            <w:delText>&lt;bt&gt;</w:delText>
          </w:r>
        </w:del>
      </w:ins>
      <w:r w:rsidRPr="00BE10A4">
        <w:rPr>
          <w:rFonts w:cs="Times New Roman"/>
          <w:lang w:val="en-US"/>
        </w:rPr>
        <w:t xml:space="preserve"> Determine the </w:t>
      </w:r>
      <w:r w:rsidRPr="00BE10A4">
        <w:rPr>
          <w:rFonts w:cs="Times New Roman"/>
          <w:i/>
          <w:lang w:val="en-US"/>
        </w:rPr>
        <w:t>density bounds</w:t>
      </w:r>
      <w:r w:rsidRPr="00BE10A4">
        <w:rPr>
          <w:rFonts w:cs="Times New Roman"/>
          <w:lang w:val="en-US"/>
        </w:rPr>
        <w:t xml:space="preserve">, [0, </w:t>
      </w:r>
      <w:r w:rsidRPr="00BE10A4">
        <w:rPr>
          <w:rFonts w:cs="Times New Roman"/>
          <w:i/>
          <w:lang w:val="en-US"/>
        </w:rPr>
        <w:t>c</w:t>
      </w:r>
      <w:r w:rsidRPr="00BE10A4">
        <w:rPr>
          <w:rFonts w:cs="Times New Roman"/>
          <w:lang w:val="en-US"/>
        </w:rPr>
        <w:t xml:space="preserve">]. It should start at zero and extend slightly beyond the tallest point </w:t>
      </w:r>
      <w:r w:rsidRPr="00BE10A4">
        <w:rPr>
          <w:rFonts w:cs="Times New Roman"/>
          <w:i/>
          <w:lang w:val="en-US"/>
        </w:rPr>
        <w:t>f</w:t>
      </w:r>
      <w:r w:rsidRPr="00BE10A4">
        <w:rPr>
          <w:rFonts w:cs="Times New Roman"/>
          <w:lang w:val="en-US"/>
        </w:rPr>
        <w:t xml:space="preserve">. The height is called the </w:t>
      </w:r>
      <w:r w:rsidRPr="00BE10A4">
        <w:rPr>
          <w:rFonts w:cs="Times New Roman"/>
          <w:i/>
          <w:lang w:val="en-US"/>
        </w:rPr>
        <w:t>scaling constant</w:t>
      </w:r>
      <w:r w:rsidRPr="00BE10A4">
        <w:rPr>
          <w:rFonts w:cs="Times New Roman"/>
          <w:lang w:val="en-US"/>
        </w:rPr>
        <w:t xml:space="preserve">, </w:t>
      </w:r>
      <w:r w:rsidRPr="00BE10A4">
        <w:rPr>
          <w:rFonts w:cs="Times New Roman"/>
          <w:i/>
          <w:lang w:val="en-US"/>
        </w:rPr>
        <w:t>c</w:t>
      </w:r>
      <w:r w:rsidRPr="00BE10A4">
        <w:rPr>
          <w:rFonts w:cs="Times New Roman"/>
          <w:lang w:val="en-US"/>
        </w:rPr>
        <w:t>.</w:t>
      </w:r>
    </w:p>
    <w:p w14:paraId="6BB65D4D" w14:textId="4847EA29" w:rsidR="00CA3D10" w:rsidRPr="00BE10A4" w:rsidRDefault="00CA3D10">
      <w:pPr>
        <w:pStyle w:val="Style7"/>
        <w:autoSpaceDE w:val="0"/>
        <w:autoSpaceDN w:val="0"/>
        <w:adjustRightInd w:val="0"/>
        <w:spacing w:line="480" w:lineRule="auto"/>
        <w:ind w:firstLine="720"/>
        <w:rPr>
          <w:rFonts w:cs="Times New Roman"/>
          <w:lang w:val="en-US"/>
        </w:rPr>
      </w:pPr>
      <w:del w:id="992" w:author="EPH" w:date="2022-06-12T13:15:00Z">
        <w:r w:rsidRPr="00BE10A4" w:rsidDel="001125CB">
          <w:rPr>
            <w:rFonts w:cs="Times New Roman"/>
            <w:i/>
            <w:lang w:val="en-US"/>
          </w:rPr>
          <w:delText>Stage 2c:</w:delText>
        </w:r>
      </w:del>
      <w:ins w:id="993" w:author="EPH" w:date="2022-06-12T13:15:00Z">
        <w:del w:id="994" w:author="Lou Bruno" w:date="2022-06-18T14:39:00Z">
          <w:r w:rsidR="001125CB" w:rsidDel="003B43D4">
            <w:rPr>
              <w:rFonts w:cs="Times New Roman"/>
              <w:i/>
              <w:lang w:val="en-US"/>
            </w:rPr>
            <w:delText>&lt;h4&gt;</w:delText>
          </w:r>
        </w:del>
        <w:r w:rsidR="001125CB">
          <w:rPr>
            <w:rFonts w:cs="Times New Roman"/>
            <w:i/>
            <w:lang w:val="en-US"/>
          </w:rPr>
          <w:t>Stage 2c.</w:t>
        </w:r>
        <w:del w:id="995" w:author="Lou Bruno" w:date="2022-06-18T14:38:00Z">
          <w:r w:rsidR="001125CB" w:rsidDel="002D1A26">
            <w:rPr>
              <w:rFonts w:cs="Times New Roman"/>
              <w:i/>
              <w:lang w:val="en-US"/>
            </w:rPr>
            <w:delText>&lt;bt&gt;</w:delText>
          </w:r>
        </w:del>
      </w:ins>
      <w:r w:rsidRPr="00BE10A4">
        <w:rPr>
          <w:rFonts w:cs="Times New Roman"/>
          <w:lang w:val="en-US"/>
        </w:rPr>
        <w:t xml:space="preserve"> Plot the box for the candidates and the densities. Stage 2a determines the horizontal coordinates of the box, and </w:t>
      </w:r>
      <w:del w:id="996" w:author="EPH" w:date="2022-06-17T11:48:00Z">
        <w:r w:rsidRPr="00BE10A4" w:rsidDel="00F118F4">
          <w:rPr>
            <w:rFonts w:cs="Times New Roman"/>
            <w:lang w:val="en-US"/>
          </w:rPr>
          <w:delText xml:space="preserve">stage </w:delText>
        </w:r>
      </w:del>
      <w:ins w:id="997" w:author="EPH" w:date="2022-06-17T11:48:00Z">
        <w:r w:rsidR="00F118F4">
          <w:rPr>
            <w:rFonts w:cs="Times New Roman"/>
            <w:lang w:val="en-US"/>
          </w:rPr>
          <w:t>S</w:t>
        </w:r>
        <w:r w:rsidR="00F118F4" w:rsidRPr="00BE10A4">
          <w:rPr>
            <w:rFonts w:cs="Times New Roman"/>
            <w:lang w:val="en-US"/>
          </w:rPr>
          <w:t xml:space="preserve">tage </w:t>
        </w:r>
      </w:ins>
      <w:r w:rsidRPr="00BE10A4">
        <w:rPr>
          <w:rFonts w:cs="Times New Roman"/>
          <w:lang w:val="en-US"/>
        </w:rPr>
        <w:t xml:space="preserve">2b determines the vertical coordinates. It should completely envelope </w:t>
      </w:r>
      <w:r w:rsidRPr="00BE10A4">
        <w:rPr>
          <w:rFonts w:cs="Times New Roman"/>
          <w:i/>
          <w:lang w:val="en-US"/>
        </w:rPr>
        <w:t>f</w:t>
      </w:r>
      <w:r w:rsidRPr="00BE10A4">
        <w:rPr>
          <w:rFonts w:cs="Times New Roman"/>
          <w:lang w:val="en-US"/>
        </w:rPr>
        <w:t>.</w:t>
      </w:r>
    </w:p>
    <w:p w14:paraId="4E263175" w14:textId="49BF3B04" w:rsidR="00CA3D10" w:rsidRPr="00BE10A4" w:rsidRDefault="00CA3D10">
      <w:pPr>
        <w:pStyle w:val="Style7"/>
        <w:autoSpaceDE w:val="0"/>
        <w:autoSpaceDN w:val="0"/>
        <w:adjustRightInd w:val="0"/>
        <w:spacing w:line="480" w:lineRule="auto"/>
        <w:ind w:firstLine="720"/>
        <w:rPr>
          <w:rFonts w:cs="Times New Roman"/>
          <w:lang w:val="en-US"/>
        </w:rPr>
      </w:pPr>
      <w:del w:id="998" w:author="EPH" w:date="2022-06-12T13:15:00Z">
        <w:r w:rsidRPr="00BE10A4" w:rsidDel="001125CB">
          <w:rPr>
            <w:rFonts w:cs="Times New Roman"/>
            <w:i/>
            <w:lang w:val="en-US"/>
          </w:rPr>
          <w:delText>Stage 3a:</w:delText>
        </w:r>
      </w:del>
      <w:ins w:id="999" w:author="EPH" w:date="2022-06-12T13:15:00Z">
        <w:del w:id="1000" w:author="Lou Bruno" w:date="2022-06-18T14:39:00Z">
          <w:r w:rsidR="001125CB" w:rsidDel="003B43D4">
            <w:rPr>
              <w:rFonts w:cs="Times New Roman"/>
              <w:i/>
              <w:lang w:val="en-US"/>
            </w:rPr>
            <w:delText>&lt;h4&gt;</w:delText>
          </w:r>
        </w:del>
        <w:r w:rsidR="001125CB">
          <w:rPr>
            <w:rFonts w:cs="Times New Roman"/>
            <w:i/>
            <w:lang w:val="en-US"/>
          </w:rPr>
          <w:t>Stage 3a.</w:t>
        </w:r>
        <w:del w:id="1001" w:author="Lou Bruno" w:date="2022-06-18T14:38:00Z">
          <w:r w:rsidR="001125CB" w:rsidDel="002D1A26">
            <w:rPr>
              <w:rFonts w:cs="Times New Roman"/>
              <w:i/>
              <w:lang w:val="en-US"/>
            </w:rPr>
            <w:delText>&lt;bt&gt;</w:delText>
          </w:r>
        </w:del>
      </w:ins>
      <w:r w:rsidRPr="00BE10A4">
        <w:rPr>
          <w:rFonts w:cs="Times New Roman"/>
          <w:lang w:val="en-US"/>
        </w:rPr>
        <w:t xml:space="preserve"> Draw a random uniformly distributed variate,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from the candidate bounds [−.5, .5] (i.e., the width of the dashed box). Repeat this </w:t>
      </w:r>
      <w:r w:rsidRPr="00BE10A4">
        <w:rPr>
          <w:rFonts w:cs="Times New Roman"/>
          <w:i/>
          <w:lang w:val="en-US"/>
        </w:rPr>
        <w:t>B</w:t>
      </w:r>
      <w:r w:rsidRPr="00BE10A4">
        <w:rPr>
          <w:rFonts w:cs="Times New Roman"/>
          <w:lang w:val="en-US"/>
        </w:rPr>
        <w:t xml:space="preserve"> times to generate </w:t>
      </w:r>
      <w:r w:rsidRPr="00BE10A4">
        <w:rPr>
          <w:rFonts w:cs="Times New Roman"/>
          <w:i/>
          <w:lang w:val="en-US"/>
        </w:rPr>
        <w:t>x</w:t>
      </w:r>
      <w:r w:rsidRPr="00BE10A4">
        <w:rPr>
          <w:rFonts w:cs="Times New Roman"/>
          <w:vertAlign w:val="subscript"/>
          <w:lang w:val="en-US"/>
        </w:rPr>
        <w:t>1</w:t>
      </w:r>
      <w:r w:rsidRPr="00BE10A4">
        <w:rPr>
          <w:rFonts w:cs="Times New Roman"/>
          <w:lang w:val="en-US"/>
        </w:rPr>
        <w:t xml:space="preserve">, </w:t>
      </w:r>
      <w:r w:rsidRPr="00BE10A4">
        <w:rPr>
          <w:rFonts w:cs="Times New Roman"/>
          <w:i/>
          <w:lang w:val="en-US"/>
        </w:rPr>
        <w:t>x</w:t>
      </w:r>
      <w:r w:rsidRPr="00BE10A4">
        <w:rPr>
          <w:rFonts w:cs="Times New Roman"/>
          <w:vertAlign w:val="subscript"/>
          <w:lang w:val="en-US"/>
        </w:rPr>
        <w:t>2</w:t>
      </w:r>
      <w:r w:rsidRPr="00BE10A4">
        <w:rPr>
          <w:rFonts w:cs="Times New Roman"/>
          <w:lang w:val="en-US"/>
        </w:rPr>
        <w:t xml:space="preserve">, . . .,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 . ., </w:t>
      </w:r>
      <w:r w:rsidRPr="00BE10A4">
        <w:rPr>
          <w:rFonts w:cs="Times New Roman"/>
          <w:i/>
          <w:lang w:val="en-US"/>
        </w:rPr>
        <w:t>x</w:t>
      </w:r>
      <w:r w:rsidRPr="00BE10A4">
        <w:rPr>
          <w:rFonts w:cs="Times New Roman"/>
          <w:i/>
          <w:vertAlign w:val="subscript"/>
          <w:lang w:val="en-US"/>
        </w:rPr>
        <w:t>B</w:t>
      </w:r>
      <w:r w:rsidRPr="00BE10A4">
        <w:rPr>
          <w:rFonts w:cs="Times New Roman"/>
          <w:lang w:val="en-US"/>
        </w:rPr>
        <w:t>.</w:t>
      </w:r>
    </w:p>
    <w:p w14:paraId="2A44314B" w14:textId="133740D7" w:rsidR="00CA3D10" w:rsidRPr="00BE10A4" w:rsidRDefault="00CA3D10">
      <w:pPr>
        <w:pStyle w:val="Style7"/>
        <w:autoSpaceDE w:val="0"/>
        <w:autoSpaceDN w:val="0"/>
        <w:adjustRightInd w:val="0"/>
        <w:spacing w:line="480" w:lineRule="auto"/>
        <w:ind w:firstLine="720"/>
        <w:rPr>
          <w:rFonts w:cs="Times New Roman"/>
          <w:lang w:val="en-US"/>
        </w:rPr>
      </w:pPr>
      <w:del w:id="1002" w:author="EPH" w:date="2022-06-12T13:15:00Z">
        <w:r w:rsidRPr="00BE10A4" w:rsidDel="001125CB">
          <w:rPr>
            <w:rFonts w:cs="Times New Roman"/>
            <w:i/>
            <w:lang w:val="en-US"/>
          </w:rPr>
          <w:lastRenderedPageBreak/>
          <w:delText>Stage 3b:</w:delText>
        </w:r>
      </w:del>
      <w:ins w:id="1003" w:author="EPH" w:date="2022-06-12T13:15:00Z">
        <w:del w:id="1004" w:author="Lou Bruno" w:date="2022-06-18T14:39:00Z">
          <w:r w:rsidR="001125CB" w:rsidDel="003B43D4">
            <w:rPr>
              <w:rFonts w:cs="Times New Roman"/>
              <w:i/>
              <w:lang w:val="en-US"/>
            </w:rPr>
            <w:delText>&lt;h4&gt;</w:delText>
          </w:r>
        </w:del>
        <w:r w:rsidR="001125CB">
          <w:rPr>
            <w:rFonts w:cs="Times New Roman"/>
            <w:i/>
            <w:lang w:val="en-US"/>
          </w:rPr>
          <w:t>Stage 3b.</w:t>
        </w:r>
        <w:del w:id="1005" w:author="Lou Bruno" w:date="2022-06-18T14:38:00Z">
          <w:r w:rsidR="001125CB" w:rsidDel="002D1A26">
            <w:rPr>
              <w:rFonts w:cs="Times New Roman"/>
              <w:i/>
              <w:lang w:val="en-US"/>
            </w:rPr>
            <w:delText>&lt;bt&gt;</w:delText>
          </w:r>
        </w:del>
      </w:ins>
      <w:r w:rsidRPr="00BE10A4">
        <w:rPr>
          <w:rFonts w:cs="Times New Roman"/>
          <w:lang w:val="en-US"/>
        </w:rPr>
        <w:t xml:space="preserve"> For every candidate, draw a uniformly distributed variate, </w:t>
      </w:r>
      <w:r w:rsidRPr="00BE10A4">
        <w:rPr>
          <w:rFonts w:cs="Times New Roman"/>
          <w:i/>
          <w:lang w:val="en-US"/>
        </w:rPr>
        <w:t>y</w:t>
      </w:r>
      <w:r w:rsidRPr="00BE10A4">
        <w:rPr>
          <w:rFonts w:cs="Times New Roman"/>
          <w:i/>
          <w:vertAlign w:val="subscript"/>
          <w:lang w:val="en-US"/>
        </w:rPr>
        <w:t>b</w:t>
      </w:r>
      <w:r w:rsidRPr="00BE10A4">
        <w:rPr>
          <w:rFonts w:cs="Times New Roman"/>
          <w:lang w:val="en-US"/>
        </w:rPr>
        <w:t xml:space="preserve">, from the density bounds [0, </w:t>
      </w:r>
      <w:r w:rsidRPr="00BE10A4">
        <w:rPr>
          <w:rFonts w:cs="Times New Roman"/>
          <w:i/>
          <w:lang w:val="en-US"/>
        </w:rPr>
        <w:t>c</w:t>
      </w:r>
      <w:r w:rsidRPr="00BE10A4">
        <w:rPr>
          <w:rFonts w:cs="Times New Roman"/>
          <w:lang w:val="en-US"/>
        </w:rPr>
        <w:t>] (i.e., the height of the dashed box).</w:t>
      </w:r>
    </w:p>
    <w:p w14:paraId="1523D148" w14:textId="700F3A2A" w:rsidR="00CA3D10" w:rsidRPr="00BE10A4" w:rsidRDefault="00CA3D10">
      <w:pPr>
        <w:pStyle w:val="Style7"/>
        <w:autoSpaceDE w:val="0"/>
        <w:autoSpaceDN w:val="0"/>
        <w:adjustRightInd w:val="0"/>
        <w:spacing w:line="480" w:lineRule="auto"/>
        <w:ind w:firstLine="720"/>
        <w:rPr>
          <w:rFonts w:cs="Times New Roman"/>
          <w:lang w:val="en-US"/>
        </w:rPr>
      </w:pPr>
      <w:del w:id="1006" w:author="EPH" w:date="2022-06-12T13:16:00Z">
        <w:r w:rsidRPr="00BE10A4" w:rsidDel="004E7917">
          <w:rPr>
            <w:rFonts w:cs="Times New Roman"/>
            <w:i/>
            <w:lang w:val="en-US"/>
          </w:rPr>
          <w:delText>Stage 4:</w:delText>
        </w:r>
      </w:del>
      <w:ins w:id="1007" w:author="EPH" w:date="2022-06-12T13:16:00Z">
        <w:del w:id="1008" w:author="Lou Bruno" w:date="2022-06-18T14:39:00Z">
          <w:r w:rsidR="004E7917" w:rsidDel="003B43D4">
            <w:rPr>
              <w:rFonts w:cs="Times New Roman"/>
              <w:i/>
              <w:lang w:val="en-US"/>
            </w:rPr>
            <w:delText>&lt;h4&gt;</w:delText>
          </w:r>
        </w:del>
        <w:r w:rsidR="004E7917">
          <w:rPr>
            <w:rFonts w:cs="Times New Roman"/>
            <w:i/>
            <w:lang w:val="en-US"/>
          </w:rPr>
          <w:t>Stage 4.</w:t>
        </w:r>
        <w:del w:id="1009" w:author="Lou Bruno" w:date="2022-06-18T14:38:00Z">
          <w:r w:rsidR="004E7917" w:rsidDel="002D1A26">
            <w:rPr>
              <w:rFonts w:cs="Times New Roman"/>
              <w:i/>
              <w:lang w:val="en-US"/>
            </w:rPr>
            <w:delText>&lt;bt&gt;</w:delText>
          </w:r>
        </w:del>
      </w:ins>
      <w:r w:rsidRPr="00BE10A4">
        <w:rPr>
          <w:rFonts w:cs="Times New Roman"/>
          <w:lang w:val="en-US"/>
        </w:rPr>
        <w:t xml:space="preserve"> For every candidate, ﬁnd the corresponding height of the target pdf, </w:t>
      </w:r>
      <w:r w:rsidRPr="00BE10A4">
        <w:rPr>
          <w:rFonts w:cs="Times New Roman"/>
          <w:i/>
          <w:lang w:val="en-US"/>
        </w:rPr>
        <w:t>f</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Accept the candidate if </w:t>
      </w:r>
      <w:r w:rsidRPr="00BE10A4">
        <w:rPr>
          <w:rFonts w:cs="Times New Roman"/>
          <w:i/>
          <w:lang w:val="en-US"/>
        </w:rPr>
        <w:t>f</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 </w:t>
      </w:r>
      <w:r w:rsidRPr="00BE10A4">
        <w:rPr>
          <w:rFonts w:cs="Times New Roman"/>
          <w:i/>
          <w:lang w:val="en-US"/>
        </w:rPr>
        <w:t>y</w:t>
      </w:r>
      <w:r w:rsidRPr="00BE10A4">
        <w:rPr>
          <w:rFonts w:cs="Times New Roman"/>
          <w:i/>
          <w:vertAlign w:val="subscript"/>
          <w:lang w:val="en-US"/>
        </w:rPr>
        <w:t>b</w:t>
      </w:r>
      <w:r w:rsidRPr="00BE10A4">
        <w:rPr>
          <w:rFonts w:cs="Times New Roman"/>
          <w:lang w:val="en-US"/>
        </w:rPr>
        <w:t>. Accepted candidates are stored in a collection of target points. Plot each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w:t>
      </w:r>
      <w:r w:rsidRPr="00BE10A4">
        <w:rPr>
          <w:rFonts w:cs="Times New Roman"/>
          <w:i/>
          <w:lang w:val="en-US"/>
        </w:rPr>
        <w:t>y</w:t>
      </w:r>
      <w:r w:rsidRPr="00BE10A4">
        <w:rPr>
          <w:rFonts w:cs="Times New Roman"/>
          <w:i/>
          <w:vertAlign w:val="subscript"/>
          <w:lang w:val="en-US"/>
        </w:rPr>
        <w:t>b</w:t>
      </w:r>
      <w:r w:rsidRPr="00BE10A4">
        <w:rPr>
          <w:rFonts w:cs="Times New Roman"/>
          <w:lang w:val="en-US"/>
        </w:rPr>
        <w:t xml:space="preserve">) point; in </w:t>
      </w:r>
      <w:del w:id="1010" w:author="EPH" w:date="2022-06-12T13:44:00Z">
        <w:r w:rsidRPr="00BE10A4" w:rsidDel="00663AAD">
          <w:rPr>
            <w:rFonts w:cs="Times New Roman"/>
            <w:lang w:val="en-US"/>
          </w:rPr>
          <w:delText>Figure ??</w:delText>
        </w:r>
      </w:del>
      <w:ins w:id="1011" w:author="EPH" w:date="2022-06-12T13:44:00Z">
        <w:r w:rsidR="00663AAD">
          <w:rPr>
            <w:rFonts w:cs="Times New Roman"/>
            <w:lang w:val="en-US"/>
          </w:rPr>
          <w:t>Figure 24</w:t>
        </w:r>
      </w:ins>
      <w:r w:rsidRPr="00BE10A4">
        <w:rPr>
          <w:rFonts w:cs="Times New Roman"/>
          <w:lang w:val="en-US"/>
        </w:rPr>
        <w:t xml:space="preserve">.3, left panel, an accepted point is a dark gray circle, whereas a rejection is a light gray </w:t>
      </w:r>
      <w:r w:rsidRPr="00BE10A4">
        <w:rPr>
          <w:rFonts w:cs="Times New Roman"/>
          <w:i/>
          <w:lang w:val="en-US"/>
        </w:rPr>
        <w:t>x</w:t>
      </w:r>
      <w:r w:rsidRPr="00BE10A4">
        <w:rPr>
          <w:rFonts w:cs="Times New Roman"/>
          <w:lang w:val="en-US"/>
        </w:rPr>
        <w:t>.</w:t>
      </w:r>
    </w:p>
    <w:p w14:paraId="1A207221" w14:textId="4E88C58B" w:rsidR="00CA3D10" w:rsidRPr="00BE10A4" w:rsidRDefault="00CA3D10">
      <w:pPr>
        <w:pStyle w:val="Style7"/>
        <w:autoSpaceDE w:val="0"/>
        <w:autoSpaceDN w:val="0"/>
        <w:adjustRightInd w:val="0"/>
        <w:spacing w:line="480" w:lineRule="auto"/>
        <w:ind w:firstLine="720"/>
        <w:rPr>
          <w:rFonts w:cs="Times New Roman"/>
          <w:lang w:val="en-US"/>
        </w:rPr>
      </w:pPr>
      <w:del w:id="1012" w:author="EPH" w:date="2022-06-12T13:16:00Z">
        <w:r w:rsidRPr="00BE10A4" w:rsidDel="004E7917">
          <w:rPr>
            <w:rFonts w:cs="Times New Roman"/>
            <w:i/>
            <w:lang w:val="en-US"/>
          </w:rPr>
          <w:delText>Stage 5:</w:delText>
        </w:r>
      </w:del>
      <w:ins w:id="1013" w:author="EPH" w:date="2022-06-12T13:16:00Z">
        <w:del w:id="1014" w:author="Lou Bruno" w:date="2022-06-18T14:38:00Z">
          <w:r w:rsidR="004E7917" w:rsidDel="002D1A26">
            <w:rPr>
              <w:rFonts w:cs="Times New Roman"/>
              <w:i/>
              <w:lang w:val="en-US"/>
            </w:rPr>
            <w:delText>&lt;h4&gt;</w:delText>
          </w:r>
        </w:del>
        <w:r w:rsidR="004E7917">
          <w:rPr>
            <w:rFonts w:cs="Times New Roman"/>
            <w:i/>
            <w:lang w:val="en-US"/>
          </w:rPr>
          <w:t>Stage 5.</w:t>
        </w:r>
        <w:del w:id="1015" w:author="Lou Bruno" w:date="2022-06-18T14:38:00Z">
          <w:r w:rsidR="004E7917" w:rsidDel="002D1A26">
            <w:rPr>
              <w:rFonts w:cs="Times New Roman"/>
              <w:i/>
              <w:lang w:val="en-US"/>
            </w:rPr>
            <w:delText>&lt;bt&gt;</w:delText>
          </w:r>
        </w:del>
      </w:ins>
      <w:r w:rsidRPr="00BE10A4">
        <w:rPr>
          <w:rFonts w:cs="Times New Roman"/>
          <w:lang w:val="en-US"/>
        </w:rPr>
        <w:t xml:space="preserve"> Calculate the summary statistics of the distribution. Like the bootstrap, the inferences are estimated by calculating statistics on the distribution of accepted candidates. For instance, the estimated mean of the posterior is simply the mean of the accepted candidates. Similarly, the 95% Bayesian CI is marked by the .025 and .975 quantiles of the accepted candidates.</w:t>
      </w:r>
      <w:ins w:id="1016" w:author="Lou Bruno" w:date="2022-06-18T14:39:00Z">
        <w:r w:rsidR="003B43D4">
          <w:rPr>
            <w:rFonts w:cs="Times New Roman"/>
            <w:lang w:val="en-US"/>
          </w:rPr>
          <w:t>&lt;/nl&gt;</w:t>
        </w:r>
      </w:ins>
    </w:p>
    <w:p w14:paraId="69C70D97" w14:textId="61D2768E"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After the candidate and density bounds are established in </w:t>
      </w:r>
      <w:del w:id="1017" w:author="EPH" w:date="2022-06-17T11:49:00Z">
        <w:r w:rsidRPr="00BE10A4" w:rsidDel="00F118F4">
          <w:rPr>
            <w:rFonts w:cs="Times New Roman"/>
            <w:lang w:val="en-US"/>
          </w:rPr>
          <w:delText>stage</w:delText>
        </w:r>
      </w:del>
      <w:ins w:id="1018" w:author="EPH" w:date="2022-06-17T11:49:00Z">
        <w:r w:rsidR="00F118F4">
          <w:rPr>
            <w:rFonts w:cs="Times New Roman"/>
            <w:lang w:val="en-US"/>
          </w:rPr>
          <w:t>Stage</w:t>
        </w:r>
      </w:ins>
      <w:r w:rsidRPr="00BE10A4">
        <w:rPr>
          <w:rFonts w:cs="Times New Roman"/>
          <w:lang w:val="en-US"/>
        </w:rPr>
        <w:t xml:space="preserve"> 2, a pair of random numbers is drawn for every candidate in </w:t>
      </w:r>
      <w:del w:id="1019" w:author="EPH" w:date="2022-06-17T11:49:00Z">
        <w:r w:rsidRPr="00BE10A4" w:rsidDel="00F118F4">
          <w:rPr>
            <w:rFonts w:cs="Times New Roman"/>
            <w:lang w:val="en-US"/>
          </w:rPr>
          <w:delText>stage</w:delText>
        </w:r>
      </w:del>
      <w:ins w:id="1020" w:author="EPH" w:date="2022-06-17T11:49:00Z">
        <w:r w:rsidR="00F118F4">
          <w:rPr>
            <w:rFonts w:cs="Times New Roman"/>
            <w:lang w:val="en-US"/>
          </w:rPr>
          <w:t>Stage</w:t>
        </w:r>
      </w:ins>
      <w:r w:rsidRPr="00BE10A4">
        <w:rPr>
          <w:rFonts w:cs="Times New Roman"/>
          <w:lang w:val="en-US"/>
        </w:rPr>
        <w:t xml:space="preserve"> 3. The ﬁrst variate is a parameter value (i.e., the point’s horizontal position). The second variate is a density value (i.e., the vertical position). It is important that these variates can cover the range of both dimensions.</w:t>
      </w:r>
    </w:p>
    <w:p w14:paraId="14613D23" w14:textId="0EF7958B"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target distribution is taller at θ = −.3 than at θ = .1, indicating that −.3 is more likely. Therefore in </w:t>
      </w:r>
      <w:del w:id="1021" w:author="EPH" w:date="2022-06-17T11:49:00Z">
        <w:r w:rsidRPr="00BE10A4" w:rsidDel="00F118F4">
          <w:rPr>
            <w:rFonts w:cs="Times New Roman"/>
            <w:lang w:val="en-US"/>
          </w:rPr>
          <w:delText>stage</w:delText>
        </w:r>
      </w:del>
      <w:ins w:id="1022" w:author="EPH" w:date="2022-06-17T11:49:00Z">
        <w:r w:rsidR="00F118F4">
          <w:rPr>
            <w:rFonts w:cs="Times New Roman"/>
            <w:lang w:val="en-US"/>
          </w:rPr>
          <w:t>Stage</w:t>
        </w:r>
      </w:ins>
      <w:r w:rsidRPr="00BE10A4">
        <w:rPr>
          <w:rFonts w:cs="Times New Roman"/>
          <w:lang w:val="en-US"/>
        </w:rPr>
        <w:t xml:space="preserve"> 4, we want more of the accepted candidates to be in the neighborhood of −.3 than in the neighborhood of .1. The height of </w:t>
      </w:r>
      <w:r w:rsidRPr="00BE10A4">
        <w:rPr>
          <w:rFonts w:cs="Times New Roman"/>
          <w:i/>
          <w:lang w:val="en-US"/>
        </w:rPr>
        <w:t>f</w:t>
      </w:r>
      <w:r w:rsidRPr="00BE10A4">
        <w:rPr>
          <w:rFonts w:cs="Times New Roman"/>
          <w:lang w:val="en-US"/>
        </w:rPr>
        <w:t xml:space="preserve"> at θ = −.3 is roughly 1.7 and </w:t>
      </w:r>
      <w:r w:rsidRPr="00BE10A4">
        <w:rPr>
          <w:rFonts w:cs="Times New Roman"/>
          <w:i/>
          <w:lang w:val="en-US"/>
        </w:rPr>
        <w:t>c</w:t>
      </w:r>
      <w:r w:rsidRPr="00BE10A4">
        <w:rPr>
          <w:rFonts w:cs="Times New Roman"/>
          <w:lang w:val="en-US"/>
        </w:rPr>
        <w:t xml:space="preserve"> (the height of the dashed box) is 1.75. As a result, a candidate of θ = −.3 has a 97% (= 1.7/1.75) chance of being accepted. For comparison, candidates in the neighborhood of θ = .1 will be accepted 41% (= .72/1.75) of the time. When enough candidates are evaluated, the collection of accepted candidates will have more than twice as many values near −.3 than near .1. This allows the summary statistics calculated in Stage 5 to assess the properties of the posterior distribution.</w:t>
      </w:r>
    </w:p>
    <w:p w14:paraId="7173350A" w14:textId="65C41294" w:rsidR="00CA3D10" w:rsidRDefault="00CA3D10">
      <w:pPr>
        <w:pStyle w:val="Style7"/>
        <w:autoSpaceDE w:val="0"/>
        <w:autoSpaceDN w:val="0"/>
        <w:adjustRightInd w:val="0"/>
        <w:spacing w:line="480" w:lineRule="auto"/>
        <w:ind w:firstLine="720"/>
        <w:rPr>
          <w:ins w:id="1023" w:author="EPH" w:date="2022-06-12T13:45:00Z"/>
          <w:rFonts w:cs="Times New Roman"/>
          <w:lang w:val="en-US"/>
        </w:rPr>
      </w:pPr>
      <w:r w:rsidRPr="00BE10A4">
        <w:rPr>
          <w:rFonts w:cs="Times New Roman"/>
          <w:lang w:val="en-US"/>
        </w:rPr>
        <w:t xml:space="preserve">The example’s </w:t>
      </w:r>
      <w:r w:rsidRPr="00BE10A4">
        <w:rPr>
          <w:rFonts w:cs="Times New Roman"/>
          <w:i/>
          <w:lang w:val="en-US"/>
        </w:rPr>
        <w:t>f</w:t>
      </w:r>
      <w:r w:rsidRPr="00BE10A4">
        <w:rPr>
          <w:rFonts w:cs="Times New Roman"/>
          <w:lang w:val="en-US"/>
        </w:rPr>
        <w:t xml:space="preserve"> was deﬁned to be a proper probability distribution</w:t>
      </w:r>
      <w:ins w:id="1024" w:author="EPH" w:date="2022-06-12T13:45:00Z">
        <w:r w:rsidR="00663AAD">
          <w:rPr>
            <w:rFonts w:cs="Times New Roman"/>
            <w:lang w:val="en-US"/>
          </w:rPr>
          <w:t>&lt;fnc&gt;</w:t>
        </w:r>
      </w:ins>
      <w:r w:rsidRPr="000D1853">
        <w:rPr>
          <w:rFonts w:cs="Times New Roman"/>
          <w:highlight w:val="yellow"/>
          <w:vertAlign w:val="superscript"/>
          <w:lang w:val="en-US"/>
          <w:rPrChange w:id="1025" w:author="EPH" w:date="2022-06-12T13:04:00Z">
            <w:rPr>
              <w:rFonts w:cs="Times New Roman"/>
              <w:vertAlign w:val="superscript"/>
              <w:lang w:val="en-US"/>
            </w:rPr>
          </w:rPrChange>
        </w:rPr>
        <w:t>15</w:t>
      </w:r>
      <w:r w:rsidRPr="00BE10A4">
        <w:rPr>
          <w:rFonts w:cs="Times New Roman"/>
          <w:lang w:val="en-US"/>
        </w:rPr>
        <w:t xml:space="preserve"> (i.e., the total area under the curve, its integral, equals 1), which allows us to verify that the proportion of </w:t>
      </w:r>
      <w:r w:rsidRPr="00BE10A4">
        <w:rPr>
          <w:rFonts w:cs="Times New Roman"/>
          <w:lang w:val="en-US"/>
        </w:rPr>
        <w:lastRenderedPageBreak/>
        <w:t xml:space="preserve">accepted candidates is approximately correct. The area of the box is 1.75 (= (.5 </w:t>
      </w:r>
      <w:del w:id="1026" w:author="EPH" w:date="2022-06-17T11:51:00Z">
        <w:r w:rsidRPr="00BE10A4" w:rsidDel="00F118F4">
          <w:rPr>
            <w:rFonts w:cs="Times New Roman"/>
            <w:lang w:val="en-US"/>
          </w:rPr>
          <w:delText>−</w:delText>
        </w:r>
      </w:del>
      <w:ins w:id="1027" w:author="EPH" w:date="2022-06-17T11:51:00Z">
        <w:r w:rsidR="00F118F4">
          <w:rPr>
            <w:rFonts w:cs="Times New Roman"/>
            <w:lang w:val="en-US"/>
          </w:rPr>
          <w:t>–</w:t>
        </w:r>
      </w:ins>
      <w:r w:rsidRPr="00BE10A4">
        <w:rPr>
          <w:rFonts w:cs="Times New Roman"/>
          <w:lang w:val="en-US"/>
        </w:rPr>
        <w:t xml:space="preserve"> </w:t>
      </w:r>
      <w:ins w:id="1028" w:author="EPH" w:date="2022-06-17T11:51:00Z">
        <w:r w:rsidR="00F118F4">
          <w:rPr>
            <w:rFonts w:cs="Times New Roman"/>
            <w:lang w:val="en-US"/>
          </w:rPr>
          <w:t>[</w:t>
        </w:r>
      </w:ins>
      <w:r w:rsidRPr="00BE10A4">
        <w:rPr>
          <w:rFonts w:cs="Times New Roman"/>
          <w:lang w:val="en-US"/>
        </w:rPr>
        <w:t>−.5</w:t>
      </w:r>
      <w:ins w:id="1029" w:author="EPH" w:date="2022-06-17T11:51:00Z">
        <w:r w:rsidR="00F118F4">
          <w:rPr>
            <w:rFonts w:cs="Times New Roman"/>
            <w:lang w:val="en-US"/>
          </w:rPr>
          <w:t>]</w:t>
        </w:r>
      </w:ins>
      <w:r w:rsidRPr="00BE10A4">
        <w:rPr>
          <w:rFonts w:cs="Times New Roman"/>
          <w:lang w:val="en-US"/>
        </w:rPr>
        <w:t>) × (1.75 – 0)) and the area under the target distribution is 1; 57.1% (= 1/1.75) of candidates should be accepted. In this example 57.8% were accepted, which will vary slightly between simulation runs.</w:t>
      </w:r>
    </w:p>
    <w:p w14:paraId="7581CD80" w14:textId="59BBEC3B" w:rsidR="00663AAD" w:rsidRPr="00227191" w:rsidRDefault="00663AAD">
      <w:pPr>
        <w:pPrChange w:id="1030" w:author="EPH" w:date="2022-06-12T13:45:00Z">
          <w:pPr>
            <w:pStyle w:val="Style7"/>
            <w:autoSpaceDE w:val="0"/>
            <w:autoSpaceDN w:val="0"/>
            <w:adjustRightInd w:val="0"/>
            <w:spacing w:line="480" w:lineRule="auto"/>
            <w:ind w:firstLine="720"/>
          </w:pPr>
        </w:pPrChange>
      </w:pPr>
      <w:ins w:id="1031" w:author="EPH" w:date="2022-06-12T13:45:00Z">
        <w:r>
          <w:rPr>
            <w:lang w:eastAsia="en-IN"/>
          </w:rPr>
          <w:t>&lt;fn&gt;</w:t>
        </w:r>
      </w:ins>
      <w:ins w:id="1032" w:author="EPH" w:date="2022-06-12T13:46:00Z">
        <w:r w:rsidRPr="00663AAD">
          <w:rPr>
            <w:highlight w:val="yellow"/>
            <w:vertAlign w:val="superscript"/>
            <w:lang w:eastAsia="en-IN"/>
            <w:rPrChange w:id="1033" w:author="EPH" w:date="2022-06-12T13:46:00Z">
              <w:rPr/>
            </w:rPrChange>
          </w:rPr>
          <w:t>15</w:t>
        </w:r>
        <w:r w:rsidRPr="00663AAD">
          <w:rPr>
            <w:lang w:eastAsia="en-IN"/>
          </w:rPr>
          <w:t>Rejection sampling can estimate improper probability distributions whose total area is not 1. The total area underneath does not matter, as long as the heights along f are correctly proportioned. This is useful in Bayesian statistics, in which the posterior is known only up to a proportional constant.</w:t>
        </w:r>
      </w:ins>
    </w:p>
    <w:p w14:paraId="05FE38D4" w14:textId="00E31CB7" w:rsidR="00663AAD" w:rsidRDefault="00CA3D10">
      <w:pPr>
        <w:pStyle w:val="Heading3"/>
        <w:rPr>
          <w:ins w:id="1034" w:author="EPH" w:date="2022-06-12T13:45:00Z"/>
        </w:rPr>
        <w:pPrChange w:id="1035" w:author="EPH" w:date="2022-06-12T13:45:00Z">
          <w:pPr>
            <w:pStyle w:val="Style7"/>
            <w:autoSpaceDE w:val="0"/>
            <w:autoSpaceDN w:val="0"/>
            <w:adjustRightInd w:val="0"/>
            <w:spacing w:line="480" w:lineRule="auto"/>
            <w:ind w:firstLine="720"/>
          </w:pPr>
        </w:pPrChange>
      </w:pPr>
      <w:del w:id="1036" w:author="EPH" w:date="2022-06-12T13:18:00Z">
        <w:r w:rsidRPr="00BE10A4" w:rsidDel="004E7917">
          <w:delText>Example</w:delText>
        </w:r>
      </w:del>
      <w:ins w:id="1037" w:author="EPH" w:date="2022-06-12T13:18:00Z">
        <w:r w:rsidR="004E7917">
          <w:t>&lt;h3&gt;Example</w:t>
        </w:r>
      </w:ins>
      <w:r w:rsidRPr="00BE10A4">
        <w:t xml:space="preserve"> 4b: Rejection </w:t>
      </w:r>
      <w:r w:rsidR="00663AAD" w:rsidRPr="00BE10A4">
        <w:t xml:space="preserve">Sampling </w:t>
      </w:r>
      <w:r w:rsidRPr="00BE10A4">
        <w:t xml:space="preserve">with </w:t>
      </w:r>
      <w:r w:rsidR="00663AAD" w:rsidRPr="00BE10A4">
        <w:t>Unbounded Support</w:t>
      </w:r>
      <w:del w:id="1038" w:author="EPH" w:date="2022-06-12T13:45:00Z">
        <w:r w:rsidRPr="00BE10A4" w:rsidDel="00663AAD">
          <w:delText xml:space="preserve">. </w:delText>
        </w:r>
      </w:del>
    </w:p>
    <w:p w14:paraId="6BC6ABDA" w14:textId="76E71A11" w:rsidR="00CA3D10" w:rsidRPr="00BE10A4" w:rsidRDefault="00663AAD">
      <w:pPr>
        <w:pStyle w:val="Style7"/>
        <w:autoSpaceDE w:val="0"/>
        <w:autoSpaceDN w:val="0"/>
        <w:adjustRightInd w:val="0"/>
        <w:spacing w:line="480" w:lineRule="auto"/>
        <w:ind w:firstLine="720"/>
        <w:rPr>
          <w:rFonts w:cs="Times New Roman"/>
          <w:lang w:val="en-US"/>
        </w:rPr>
      </w:pPr>
      <w:ins w:id="1039" w:author="EPH" w:date="2022-06-12T13:45:00Z">
        <w:r w:rsidRPr="00663AAD">
          <w:rPr>
            <w:rFonts w:cs="Times New Roman"/>
            <w:bCs/>
            <w:lang w:val="en-US"/>
            <w:rPrChange w:id="1040" w:author="EPH" w:date="2022-06-12T13:45:00Z">
              <w:rPr>
                <w:rFonts w:cs="Times New Roman"/>
                <w:b/>
                <w:lang w:val="en-US"/>
              </w:rPr>
            </w:rPrChange>
          </w:rPr>
          <w:t>&lt;bt&gt;</w:t>
        </w:r>
      </w:ins>
      <w:r w:rsidR="00CA3D10" w:rsidRPr="00BE10A4">
        <w:rPr>
          <w:rFonts w:cs="Times New Roman"/>
          <w:lang w:val="en-US"/>
        </w:rPr>
        <w:t xml:space="preserve">The parameter in Example 4a was bound by [−.5, .5], which permitted a convenient box to be drawn around </w:t>
      </w:r>
      <w:r w:rsidR="00CA3D10" w:rsidRPr="00BE10A4">
        <w:rPr>
          <w:rFonts w:cs="Times New Roman"/>
          <w:i/>
          <w:lang w:val="en-US"/>
        </w:rPr>
        <w:t>f</w:t>
      </w:r>
      <w:r w:rsidR="00CA3D10" w:rsidRPr="00BE10A4">
        <w:rPr>
          <w:rFonts w:cs="Times New Roman"/>
          <w:lang w:val="en-US"/>
        </w:rPr>
        <w:t xml:space="preserve">. Two primary changes are necessary when θ is unbounded. First, an unbounded </w:t>
      </w:r>
      <w:r w:rsidR="00CA3D10" w:rsidRPr="00BE10A4">
        <w:rPr>
          <w:rFonts w:cs="Times New Roman"/>
          <w:i/>
          <w:lang w:val="en-US"/>
        </w:rPr>
        <w:t>candidate distribution</w:t>
      </w:r>
      <w:r w:rsidR="00CA3D10" w:rsidRPr="00BE10A4">
        <w:rPr>
          <w:rFonts w:cs="Times New Roman"/>
          <w:lang w:val="en-US"/>
        </w:rPr>
        <w:t xml:space="preserve">, </w:t>
      </w:r>
      <w:r w:rsidR="00CA3D10" w:rsidRPr="00BE10A4">
        <w:rPr>
          <w:rFonts w:cs="Times New Roman"/>
          <w:i/>
          <w:lang w:val="en-US"/>
        </w:rPr>
        <w:t>g</w:t>
      </w:r>
      <w:r w:rsidR="00CA3D10" w:rsidRPr="00BE10A4">
        <w:rPr>
          <w:rFonts w:cs="Times New Roman"/>
          <w:lang w:val="en-US"/>
        </w:rPr>
        <w:t xml:space="preserve">, is needed. In the previous example, the candidate distribution was the uniform distribution, </w:t>
      </w:r>
      <w:r w:rsidR="00CA3D10" w:rsidRPr="00BE10A4">
        <w:rPr>
          <w:rFonts w:cs="Times New Roman"/>
          <w:i/>
          <w:lang w:val="en-US"/>
        </w:rPr>
        <w:t>U</w:t>
      </w:r>
      <w:r w:rsidR="00CA3D10" w:rsidRPr="00BE10A4">
        <w:rPr>
          <w:rFonts w:cs="Times New Roman"/>
          <w:lang w:val="en-US"/>
        </w:rPr>
        <w:t xml:space="preserve">(−.5, .5), but now </w:t>
      </w:r>
      <w:r w:rsidR="00CA3D10" w:rsidRPr="00BE10A4">
        <w:rPr>
          <w:rFonts w:cs="Times New Roman"/>
          <w:i/>
          <w:lang w:val="en-US"/>
        </w:rPr>
        <w:t>g</w:t>
      </w:r>
      <w:r w:rsidR="00CA3D10" w:rsidRPr="00BE10A4">
        <w:rPr>
          <w:rFonts w:cs="Times New Roman"/>
          <w:lang w:val="en-US"/>
        </w:rPr>
        <w:t xml:space="preserve"> should be chosen more carefully. Second, the density variate drawn in </w:t>
      </w:r>
      <w:del w:id="1041" w:author="EPH" w:date="2022-06-17T11:49:00Z">
        <w:r w:rsidR="00CA3D10" w:rsidRPr="00BE10A4" w:rsidDel="00F118F4">
          <w:rPr>
            <w:rFonts w:cs="Times New Roman"/>
            <w:lang w:val="en-US"/>
          </w:rPr>
          <w:delText>stage</w:delText>
        </w:r>
      </w:del>
      <w:ins w:id="1042" w:author="EPH" w:date="2022-06-17T11:49:00Z">
        <w:r w:rsidR="00F118F4">
          <w:rPr>
            <w:rFonts w:cs="Times New Roman"/>
            <w:lang w:val="en-US"/>
          </w:rPr>
          <w:t>Stage</w:t>
        </w:r>
      </w:ins>
      <w:r w:rsidR="00CA3D10" w:rsidRPr="00BE10A4">
        <w:rPr>
          <w:rFonts w:cs="Times New Roman"/>
          <w:lang w:val="en-US"/>
        </w:rPr>
        <w:t xml:space="preserve"> 3b will depend on the candidate drawn in </w:t>
      </w:r>
      <w:del w:id="1043" w:author="EPH" w:date="2022-06-17T11:49:00Z">
        <w:r w:rsidR="00CA3D10" w:rsidRPr="00BE10A4" w:rsidDel="00F118F4">
          <w:rPr>
            <w:rFonts w:cs="Times New Roman"/>
            <w:lang w:val="en-US"/>
          </w:rPr>
          <w:delText>stage</w:delText>
        </w:r>
      </w:del>
      <w:ins w:id="1044" w:author="EPH" w:date="2022-06-17T11:49:00Z">
        <w:r w:rsidR="00F118F4">
          <w:rPr>
            <w:rFonts w:cs="Times New Roman"/>
            <w:lang w:val="en-US"/>
          </w:rPr>
          <w:t>Stage</w:t>
        </w:r>
      </w:ins>
      <w:r w:rsidR="00CA3D10" w:rsidRPr="00BE10A4">
        <w:rPr>
          <w:rFonts w:cs="Times New Roman"/>
          <w:lang w:val="en-US"/>
        </w:rPr>
        <w:t xml:space="preserve"> 3a. It will no longer be ﬁxed at </w:t>
      </w:r>
      <w:r w:rsidR="00CA3D10" w:rsidRPr="00BE10A4">
        <w:rPr>
          <w:rFonts w:cs="Times New Roman"/>
          <w:i/>
          <w:lang w:val="en-US"/>
        </w:rPr>
        <w:t>U</w:t>
      </w:r>
      <w:r w:rsidR="00CA3D10" w:rsidRPr="00BE10A4">
        <w:rPr>
          <w:rFonts w:cs="Times New Roman"/>
          <w:lang w:val="en-US"/>
        </w:rPr>
        <w:t xml:space="preserve">(0, </w:t>
      </w:r>
      <w:r w:rsidR="00CA3D10" w:rsidRPr="00BE10A4">
        <w:rPr>
          <w:rFonts w:cs="Times New Roman"/>
          <w:i/>
          <w:lang w:val="en-US"/>
        </w:rPr>
        <w:t>c</w:t>
      </w:r>
      <w:r w:rsidR="00CA3D10" w:rsidRPr="00BE10A4">
        <w:rPr>
          <w:rFonts w:cs="Times New Roman"/>
          <w:lang w:val="en-US"/>
        </w:rPr>
        <w:t xml:space="preserve">). The range of the uniform distribution will differ for each candidate. For instance, sometimes it is </w:t>
      </w:r>
      <w:r w:rsidR="00CA3D10" w:rsidRPr="00BE10A4">
        <w:rPr>
          <w:rFonts w:cs="Times New Roman"/>
          <w:i/>
          <w:lang w:val="en-US"/>
        </w:rPr>
        <w:t>U</w:t>
      </w:r>
      <w:r w:rsidR="00CA3D10" w:rsidRPr="00BE10A4">
        <w:rPr>
          <w:rFonts w:cs="Times New Roman"/>
          <w:lang w:val="en-US"/>
        </w:rPr>
        <w:t xml:space="preserve">(0, .35), and sometimes </w:t>
      </w:r>
      <w:r w:rsidR="00CA3D10" w:rsidRPr="00BE10A4">
        <w:rPr>
          <w:rFonts w:cs="Times New Roman"/>
          <w:i/>
          <w:lang w:val="en-US"/>
        </w:rPr>
        <w:t>U</w:t>
      </w:r>
      <w:r w:rsidR="00CA3D10" w:rsidRPr="00BE10A4">
        <w:rPr>
          <w:rFonts w:cs="Times New Roman"/>
          <w:lang w:val="en-US"/>
        </w:rPr>
        <w:t>(0, 1.3).</w:t>
      </w:r>
    </w:p>
    <w:p w14:paraId="3FBBC7B3" w14:textId="4A7D245B" w:rsidR="00CA3D10" w:rsidRPr="003B43D4" w:rsidRDefault="00CA3D10">
      <w:pPr>
        <w:pStyle w:val="Style11"/>
        <w:autoSpaceDE w:val="0"/>
        <w:autoSpaceDN w:val="0"/>
        <w:adjustRightInd w:val="0"/>
        <w:spacing w:line="480" w:lineRule="auto"/>
        <w:ind w:firstLine="720"/>
        <w:rPr>
          <w:rFonts w:ascii="Helvetica" w:hAnsi="Helvetica" w:cs="Times New Roman"/>
          <w:sz w:val="24"/>
          <w:szCs w:val="24"/>
          <w:rPrChange w:id="1045" w:author="Lou Bruno" w:date="2022-06-18T14:40:00Z">
            <w:rPr>
              <w:rFonts w:cs="Times New Roman"/>
              <w:szCs w:val="24"/>
            </w:rPr>
          </w:rPrChange>
        </w:rPr>
      </w:pPr>
      <w:del w:id="1046" w:author="EPH" w:date="2022-06-12T13:14:00Z">
        <w:r w:rsidRPr="003B43D4" w:rsidDel="001125CB">
          <w:rPr>
            <w:rFonts w:ascii="Helvetica" w:hAnsi="Helvetica" w:cs="Times New Roman"/>
            <w:sz w:val="24"/>
            <w:szCs w:val="24"/>
            <w:rPrChange w:id="1047" w:author="Lou Bruno" w:date="2022-06-18T14:40:00Z">
              <w:rPr>
                <w:rFonts w:cs="Times New Roman"/>
                <w:i/>
                <w:szCs w:val="24"/>
              </w:rPr>
            </w:rPrChange>
          </w:rPr>
          <w:delText>Stage 1:</w:delText>
        </w:r>
      </w:del>
      <w:ins w:id="1048" w:author="EPH" w:date="2022-06-12T13:14:00Z">
        <w:r w:rsidR="001125CB" w:rsidRPr="003B43D4">
          <w:rPr>
            <w:rFonts w:ascii="Helvetica" w:hAnsi="Helvetica" w:cs="Times New Roman"/>
            <w:sz w:val="24"/>
            <w:szCs w:val="24"/>
            <w:rPrChange w:id="1049" w:author="Lou Bruno" w:date="2022-06-18T14:40:00Z">
              <w:rPr>
                <w:rFonts w:cs="Times New Roman"/>
                <w:i/>
                <w:szCs w:val="24"/>
              </w:rPr>
            </w:rPrChange>
          </w:rPr>
          <w:t>&lt;</w:t>
        </w:r>
        <w:del w:id="1050" w:author="Lou Bruno" w:date="2022-06-18T14:39:00Z">
          <w:r w:rsidR="001125CB" w:rsidRPr="003B43D4" w:rsidDel="003B43D4">
            <w:rPr>
              <w:rFonts w:ascii="Helvetica" w:hAnsi="Helvetica" w:cs="Times New Roman"/>
              <w:sz w:val="24"/>
              <w:szCs w:val="24"/>
              <w:rPrChange w:id="1051" w:author="Lou Bruno" w:date="2022-06-18T14:40:00Z">
                <w:rPr>
                  <w:rFonts w:cs="Times New Roman"/>
                  <w:i/>
                  <w:szCs w:val="24"/>
                </w:rPr>
              </w:rPrChange>
            </w:rPr>
            <w:delText>h4</w:delText>
          </w:r>
        </w:del>
      </w:ins>
      <w:ins w:id="1052" w:author="Lou Bruno" w:date="2022-06-18T14:39:00Z">
        <w:r w:rsidR="003B43D4" w:rsidRPr="003B43D4">
          <w:rPr>
            <w:rFonts w:ascii="Helvetica" w:hAnsi="Helvetica" w:cs="Times New Roman"/>
            <w:sz w:val="24"/>
            <w:szCs w:val="24"/>
            <w:rPrChange w:id="1053" w:author="Lou Bruno" w:date="2022-06-18T14:40:00Z">
              <w:rPr>
                <w:rFonts w:cs="Times New Roman"/>
                <w:i/>
                <w:szCs w:val="24"/>
              </w:rPr>
            </w:rPrChange>
          </w:rPr>
          <w:t>nl</w:t>
        </w:r>
      </w:ins>
      <w:ins w:id="1054" w:author="EPH" w:date="2022-06-12T13:14:00Z">
        <w:r w:rsidR="001125CB" w:rsidRPr="003B43D4">
          <w:rPr>
            <w:rFonts w:ascii="Helvetica" w:hAnsi="Helvetica" w:cs="Times New Roman"/>
            <w:sz w:val="24"/>
            <w:szCs w:val="24"/>
            <w:rPrChange w:id="1055" w:author="Lou Bruno" w:date="2022-06-18T14:40:00Z">
              <w:rPr>
                <w:rFonts w:cs="Times New Roman"/>
                <w:i/>
                <w:szCs w:val="24"/>
              </w:rPr>
            </w:rPrChange>
          </w:rPr>
          <w:t>&gt;</w:t>
        </w:r>
        <w:r w:rsidR="001125CB" w:rsidRPr="003B43D4">
          <w:rPr>
            <w:rFonts w:ascii="Helvetica" w:hAnsi="Helvetica" w:cs="Times New Roman"/>
            <w:i/>
            <w:sz w:val="24"/>
            <w:szCs w:val="24"/>
            <w:rPrChange w:id="1056" w:author="Lou Bruno" w:date="2022-06-18T14:40:00Z">
              <w:rPr>
                <w:rFonts w:cs="Times New Roman"/>
                <w:i/>
                <w:szCs w:val="24"/>
              </w:rPr>
            </w:rPrChange>
          </w:rPr>
          <w:t>Stage 1.</w:t>
        </w:r>
        <w:del w:id="1057" w:author="Lou Bruno" w:date="2022-06-18T14:40:00Z">
          <w:r w:rsidR="001125CB" w:rsidRPr="003B43D4" w:rsidDel="003B43D4">
            <w:rPr>
              <w:rFonts w:ascii="Helvetica" w:hAnsi="Helvetica" w:cs="Times New Roman"/>
              <w:i/>
              <w:sz w:val="24"/>
              <w:szCs w:val="24"/>
              <w:rPrChange w:id="1058" w:author="Lou Bruno" w:date="2022-06-18T14:40:00Z">
                <w:rPr>
                  <w:rFonts w:cs="Times New Roman"/>
                  <w:i/>
                  <w:szCs w:val="24"/>
                </w:rPr>
              </w:rPrChange>
            </w:rPr>
            <w:delText>&lt;bt&gt;</w:delText>
          </w:r>
        </w:del>
      </w:ins>
      <w:r w:rsidRPr="003B43D4">
        <w:rPr>
          <w:rFonts w:ascii="Helvetica" w:hAnsi="Helvetica" w:cs="Times New Roman"/>
          <w:sz w:val="24"/>
          <w:szCs w:val="24"/>
          <w:rPrChange w:id="1059" w:author="Lou Bruno" w:date="2022-06-18T14:40:00Z">
            <w:rPr>
              <w:rFonts w:cs="Times New Roman"/>
              <w:szCs w:val="24"/>
            </w:rPr>
          </w:rPrChange>
        </w:rPr>
        <w:t xml:space="preserve"> Specify and graph the target distribution, </w:t>
      </w:r>
      <w:r w:rsidRPr="003B43D4">
        <w:rPr>
          <w:rFonts w:ascii="Helvetica" w:hAnsi="Helvetica" w:cs="Times New Roman"/>
          <w:i/>
          <w:sz w:val="24"/>
          <w:szCs w:val="24"/>
          <w:rPrChange w:id="1060" w:author="Lou Bruno" w:date="2022-06-18T14:40:00Z">
            <w:rPr>
              <w:rFonts w:cs="Times New Roman"/>
              <w:i/>
              <w:szCs w:val="24"/>
            </w:rPr>
          </w:rPrChange>
        </w:rPr>
        <w:t>f</w:t>
      </w:r>
      <w:r w:rsidRPr="003B43D4">
        <w:rPr>
          <w:rFonts w:ascii="Helvetica" w:hAnsi="Helvetica" w:cs="Times New Roman"/>
          <w:sz w:val="24"/>
          <w:szCs w:val="24"/>
          <w:rPrChange w:id="1061" w:author="Lou Bruno" w:date="2022-06-18T14:40:00Z">
            <w:rPr>
              <w:rFonts w:cs="Times New Roman"/>
              <w:szCs w:val="24"/>
            </w:rPr>
          </w:rPrChange>
        </w:rPr>
        <w:t xml:space="preserve"> (the solid bimodal line in </w:t>
      </w:r>
      <w:del w:id="1062" w:author="EPH" w:date="2022-06-12T13:44:00Z">
        <w:r w:rsidRPr="003B43D4" w:rsidDel="00663AAD">
          <w:rPr>
            <w:rFonts w:ascii="Helvetica" w:hAnsi="Helvetica" w:cs="Times New Roman"/>
            <w:sz w:val="24"/>
            <w:szCs w:val="24"/>
            <w:rPrChange w:id="1063" w:author="Lou Bruno" w:date="2022-06-18T14:40:00Z">
              <w:rPr>
                <w:rFonts w:cs="Times New Roman"/>
                <w:szCs w:val="24"/>
              </w:rPr>
            </w:rPrChange>
          </w:rPr>
          <w:delText>Figure ??</w:delText>
        </w:r>
      </w:del>
      <w:ins w:id="1064" w:author="EPH" w:date="2022-06-12T13:44:00Z">
        <w:r w:rsidR="00663AAD" w:rsidRPr="003B43D4">
          <w:rPr>
            <w:rFonts w:ascii="Helvetica" w:hAnsi="Helvetica" w:cs="Times New Roman"/>
            <w:sz w:val="24"/>
            <w:szCs w:val="24"/>
            <w:rPrChange w:id="1065" w:author="Lou Bruno" w:date="2022-06-18T14:40:00Z">
              <w:rPr>
                <w:rFonts w:cs="Times New Roman"/>
                <w:szCs w:val="24"/>
              </w:rPr>
            </w:rPrChange>
          </w:rPr>
          <w:t>Figure 24</w:t>
        </w:r>
      </w:ins>
      <w:r w:rsidRPr="003B43D4">
        <w:rPr>
          <w:rFonts w:ascii="Helvetica" w:hAnsi="Helvetica" w:cs="Times New Roman"/>
          <w:sz w:val="24"/>
          <w:szCs w:val="24"/>
          <w:rPrChange w:id="1066" w:author="Lou Bruno" w:date="2022-06-18T14:40:00Z">
            <w:rPr>
              <w:rFonts w:cs="Times New Roman"/>
              <w:szCs w:val="24"/>
            </w:rPr>
          </w:rPrChange>
        </w:rPr>
        <w:t xml:space="preserve">.3, right panel). Because </w:t>
      </w:r>
      <w:r w:rsidRPr="003B43D4">
        <w:rPr>
          <w:rFonts w:ascii="Helvetica" w:hAnsi="Helvetica" w:cs="Times New Roman"/>
          <w:i/>
          <w:sz w:val="24"/>
          <w:szCs w:val="24"/>
          <w:rPrChange w:id="1067" w:author="Lou Bruno" w:date="2022-06-18T14:40:00Z">
            <w:rPr>
              <w:rFonts w:cs="Times New Roman"/>
              <w:i/>
              <w:szCs w:val="24"/>
            </w:rPr>
          </w:rPrChange>
        </w:rPr>
        <w:t>f</w:t>
      </w:r>
      <w:r w:rsidRPr="003B43D4">
        <w:rPr>
          <w:rFonts w:ascii="Helvetica" w:hAnsi="Helvetica" w:cs="Times New Roman"/>
          <w:sz w:val="24"/>
          <w:szCs w:val="24"/>
          <w:rPrChange w:id="1068" w:author="Lou Bruno" w:date="2022-06-18T14:40:00Z">
            <w:rPr>
              <w:rFonts w:cs="Times New Roman"/>
              <w:szCs w:val="24"/>
            </w:rPr>
          </w:rPrChange>
        </w:rPr>
        <w:t xml:space="preserve"> extends (−∞,∞), decide on reasonable bounds for the graph. The target’s tails should practically be zero at the graph’s boundaries.</w:t>
      </w:r>
    </w:p>
    <w:p w14:paraId="21E90176" w14:textId="3DE890AC" w:rsidR="00CA3D10" w:rsidRPr="00BE10A4" w:rsidRDefault="00CA3D10">
      <w:pPr>
        <w:pStyle w:val="Style7"/>
        <w:autoSpaceDE w:val="0"/>
        <w:autoSpaceDN w:val="0"/>
        <w:adjustRightInd w:val="0"/>
        <w:spacing w:line="480" w:lineRule="auto"/>
        <w:ind w:firstLine="720"/>
        <w:rPr>
          <w:rFonts w:cs="Times New Roman"/>
          <w:lang w:val="en-US"/>
        </w:rPr>
      </w:pPr>
      <w:del w:id="1069" w:author="EPH" w:date="2022-06-12T13:14:00Z">
        <w:r w:rsidRPr="00BE10A4" w:rsidDel="001125CB">
          <w:rPr>
            <w:rFonts w:cs="Times New Roman"/>
            <w:i/>
            <w:lang w:val="en-US"/>
          </w:rPr>
          <w:delText>Stage 2a:</w:delText>
        </w:r>
      </w:del>
      <w:ins w:id="1070" w:author="EPH" w:date="2022-06-12T13:14:00Z">
        <w:del w:id="1071" w:author="Lou Bruno" w:date="2022-06-18T14:40:00Z">
          <w:r w:rsidR="001125CB" w:rsidDel="003B43D4">
            <w:rPr>
              <w:rFonts w:cs="Times New Roman"/>
              <w:i/>
              <w:lang w:val="en-US"/>
            </w:rPr>
            <w:delText>&lt;h4&gt;</w:delText>
          </w:r>
        </w:del>
        <w:r w:rsidR="001125CB">
          <w:rPr>
            <w:rFonts w:cs="Times New Roman"/>
            <w:i/>
            <w:lang w:val="en-US"/>
          </w:rPr>
          <w:t>Stage 2a.</w:t>
        </w:r>
        <w:del w:id="1072" w:author="Lou Bruno" w:date="2022-06-18T14:40:00Z">
          <w:r w:rsidR="001125CB" w:rsidDel="003B43D4">
            <w:rPr>
              <w:rFonts w:cs="Times New Roman"/>
              <w:i/>
              <w:lang w:val="en-US"/>
            </w:rPr>
            <w:delText>&lt;bt&gt;</w:delText>
          </w:r>
        </w:del>
      </w:ins>
      <w:r w:rsidRPr="00BE10A4">
        <w:rPr>
          <w:rFonts w:cs="Times New Roman"/>
          <w:lang w:val="en-US"/>
        </w:rPr>
        <w:t xml:space="preserve"> Choose an appropriate </w:t>
      </w:r>
      <w:r w:rsidRPr="00BE10A4">
        <w:rPr>
          <w:rFonts w:cs="Times New Roman"/>
          <w:i/>
          <w:lang w:val="en-US"/>
        </w:rPr>
        <w:t>g</w:t>
      </w:r>
      <w:r w:rsidRPr="00BE10A4">
        <w:rPr>
          <w:rFonts w:cs="Times New Roman"/>
          <w:lang w:val="en-US"/>
        </w:rPr>
        <w:t xml:space="preserve">. When </w:t>
      </w:r>
      <w:r w:rsidRPr="00BE10A4">
        <w:rPr>
          <w:rFonts w:cs="Times New Roman"/>
          <w:i/>
          <w:lang w:val="en-US"/>
        </w:rPr>
        <w:t>f</w:t>
      </w:r>
      <w:r w:rsidRPr="00BE10A4">
        <w:rPr>
          <w:rFonts w:cs="Times New Roman"/>
          <w:lang w:val="en-US"/>
        </w:rPr>
        <w:t xml:space="preserve"> covers (−∞,∞), </w:t>
      </w:r>
      <w:r w:rsidRPr="00BE10A4">
        <w:rPr>
          <w:rFonts w:cs="Times New Roman"/>
          <w:i/>
          <w:lang w:val="en-US"/>
        </w:rPr>
        <w:t>g</w:t>
      </w:r>
      <w:r w:rsidRPr="00BE10A4">
        <w:rPr>
          <w:rFonts w:cs="Times New Roman"/>
          <w:lang w:val="en-US"/>
        </w:rPr>
        <w:t xml:space="preserve"> also should be unbounded.</w:t>
      </w:r>
    </w:p>
    <w:p w14:paraId="02E9C0C5" w14:textId="1E02F99E" w:rsidR="00CA3D10" w:rsidRPr="00BE10A4" w:rsidRDefault="00CA3D10">
      <w:pPr>
        <w:pStyle w:val="Style7"/>
        <w:autoSpaceDE w:val="0"/>
        <w:autoSpaceDN w:val="0"/>
        <w:adjustRightInd w:val="0"/>
        <w:spacing w:line="480" w:lineRule="auto"/>
        <w:ind w:firstLine="720"/>
        <w:rPr>
          <w:rFonts w:cs="Times New Roman"/>
          <w:lang w:val="en-US"/>
        </w:rPr>
      </w:pPr>
      <w:del w:id="1073" w:author="EPH" w:date="2022-06-12T13:14:00Z">
        <w:r w:rsidRPr="00BE10A4" w:rsidDel="001125CB">
          <w:rPr>
            <w:rFonts w:cs="Times New Roman"/>
            <w:i/>
            <w:lang w:val="en-US"/>
          </w:rPr>
          <w:delText>Stage 2b:</w:delText>
        </w:r>
      </w:del>
      <w:ins w:id="1074" w:author="EPH" w:date="2022-06-12T13:14:00Z">
        <w:del w:id="1075" w:author="Lou Bruno" w:date="2022-06-18T14:40:00Z">
          <w:r w:rsidR="001125CB" w:rsidDel="003B43D4">
            <w:rPr>
              <w:rFonts w:cs="Times New Roman"/>
              <w:i/>
              <w:lang w:val="en-US"/>
            </w:rPr>
            <w:delText>&lt;h4&gt;</w:delText>
          </w:r>
        </w:del>
        <w:r w:rsidR="001125CB">
          <w:rPr>
            <w:rFonts w:cs="Times New Roman"/>
            <w:i/>
            <w:lang w:val="en-US"/>
          </w:rPr>
          <w:t>Stage 2b.</w:t>
        </w:r>
        <w:del w:id="1076" w:author="Lou Bruno" w:date="2022-06-18T14:40:00Z">
          <w:r w:rsidR="001125CB" w:rsidDel="003B43D4">
            <w:rPr>
              <w:rFonts w:cs="Times New Roman"/>
              <w:i/>
              <w:lang w:val="en-US"/>
            </w:rPr>
            <w:delText>&lt;bt&gt;</w:delText>
          </w:r>
        </w:del>
      </w:ins>
      <w:r w:rsidRPr="00BE10A4">
        <w:rPr>
          <w:rFonts w:cs="Times New Roman"/>
          <w:lang w:val="en-US"/>
        </w:rPr>
        <w:t xml:space="preserve"> Choose the density bounds. The scaling constant, </w:t>
      </w:r>
      <w:r w:rsidRPr="00BE10A4">
        <w:rPr>
          <w:rFonts w:cs="Times New Roman"/>
          <w:i/>
          <w:lang w:val="en-US"/>
        </w:rPr>
        <w:t>c</w:t>
      </w:r>
      <w:r w:rsidRPr="00BE10A4">
        <w:rPr>
          <w:rFonts w:cs="Times New Roman"/>
          <w:lang w:val="en-US"/>
        </w:rPr>
        <w:t xml:space="preserve">, should be deﬁned </w:t>
      </w:r>
      <w:r w:rsidRPr="00BE10A4">
        <w:rPr>
          <w:rFonts w:cs="Times New Roman"/>
          <w:i/>
          <w:lang w:val="en-US"/>
        </w:rPr>
        <w:t>f</w:t>
      </w:r>
      <w:r w:rsidRPr="00BE10A4">
        <w:rPr>
          <w:rFonts w:cs="Times New Roman"/>
          <w:lang w:val="en-US"/>
        </w:rPr>
        <w:t xml:space="preserve">(θ) ≤ </w:t>
      </w:r>
      <w:r w:rsidRPr="00BE10A4">
        <w:rPr>
          <w:rFonts w:cs="Times New Roman"/>
          <w:i/>
          <w:lang w:val="en-US"/>
        </w:rPr>
        <w:t>c</w:t>
      </w:r>
      <w:r w:rsidRPr="00BE10A4">
        <w:rPr>
          <w:rFonts w:cs="Times New Roman"/>
          <w:lang w:val="en-US"/>
        </w:rPr>
        <w:t xml:space="preserve"> × </w:t>
      </w:r>
      <w:r w:rsidRPr="00BE10A4">
        <w:rPr>
          <w:rFonts w:cs="Times New Roman"/>
          <w:i/>
          <w:lang w:val="en-US"/>
        </w:rPr>
        <w:t>g</w:t>
      </w:r>
      <w:r w:rsidRPr="00BE10A4">
        <w:rPr>
          <w:rFonts w:cs="Times New Roman"/>
          <w:lang w:val="en-US"/>
        </w:rPr>
        <w:t>(θ), at all points (i.e., the solid line never exceeds the dashed line).</w:t>
      </w:r>
    </w:p>
    <w:p w14:paraId="5C95022F" w14:textId="732EE1C9" w:rsidR="00CA3D10" w:rsidRPr="00BE10A4" w:rsidRDefault="00CA3D10">
      <w:pPr>
        <w:pStyle w:val="Style7"/>
        <w:autoSpaceDE w:val="0"/>
        <w:autoSpaceDN w:val="0"/>
        <w:adjustRightInd w:val="0"/>
        <w:spacing w:line="480" w:lineRule="auto"/>
        <w:ind w:firstLine="720"/>
        <w:rPr>
          <w:rFonts w:cs="Times New Roman"/>
          <w:lang w:val="en-US"/>
        </w:rPr>
      </w:pPr>
      <w:del w:id="1077" w:author="EPH" w:date="2022-06-12T13:15:00Z">
        <w:r w:rsidRPr="00BE10A4" w:rsidDel="001125CB">
          <w:rPr>
            <w:rFonts w:cs="Times New Roman"/>
            <w:i/>
            <w:lang w:val="en-US"/>
          </w:rPr>
          <w:delText>Stage 2c:</w:delText>
        </w:r>
      </w:del>
      <w:ins w:id="1078" w:author="EPH" w:date="2022-06-12T13:15:00Z">
        <w:del w:id="1079" w:author="Lou Bruno" w:date="2022-06-18T14:40:00Z">
          <w:r w:rsidR="001125CB" w:rsidDel="003B43D4">
            <w:rPr>
              <w:rFonts w:cs="Times New Roman"/>
              <w:i/>
              <w:lang w:val="en-US"/>
            </w:rPr>
            <w:delText>&lt;h4&gt;</w:delText>
          </w:r>
        </w:del>
        <w:r w:rsidR="001125CB">
          <w:rPr>
            <w:rFonts w:cs="Times New Roman"/>
            <w:i/>
            <w:lang w:val="en-US"/>
          </w:rPr>
          <w:t>Stage 2c.</w:t>
        </w:r>
        <w:del w:id="1080" w:author="Lou Bruno" w:date="2022-06-18T14:40:00Z">
          <w:r w:rsidR="001125CB" w:rsidDel="003B43D4">
            <w:rPr>
              <w:rFonts w:cs="Times New Roman"/>
              <w:i/>
              <w:lang w:val="en-US"/>
            </w:rPr>
            <w:delText>&lt;bt&gt;</w:delText>
          </w:r>
        </w:del>
      </w:ins>
      <w:r w:rsidRPr="00BE10A4">
        <w:rPr>
          <w:rFonts w:cs="Times New Roman"/>
          <w:lang w:val="en-US"/>
        </w:rPr>
        <w:t xml:space="preserve"> Plot the scaled candidate distribution, </w:t>
      </w:r>
      <w:r w:rsidRPr="00BE10A4">
        <w:rPr>
          <w:rFonts w:cs="Times New Roman"/>
          <w:i/>
          <w:lang w:val="en-US"/>
        </w:rPr>
        <w:t>c</w:t>
      </w:r>
      <w:r w:rsidRPr="00BE10A4">
        <w:rPr>
          <w:rFonts w:cs="Times New Roman"/>
          <w:lang w:val="en-US"/>
        </w:rPr>
        <w:t xml:space="preserve"> × </w:t>
      </w:r>
      <w:r w:rsidRPr="00BE10A4">
        <w:rPr>
          <w:rFonts w:cs="Times New Roman"/>
          <w:i/>
          <w:lang w:val="en-US"/>
        </w:rPr>
        <w:t>g</w:t>
      </w:r>
      <w:r w:rsidRPr="00BE10A4">
        <w:rPr>
          <w:rFonts w:cs="Times New Roman"/>
          <w:lang w:val="en-US"/>
        </w:rPr>
        <w:t xml:space="preserve">(θ). Make adjustments in Stages 2a to 2b until the candidate envelopes the target completely. In </w:t>
      </w:r>
      <w:del w:id="1081" w:author="EPH" w:date="2022-06-12T13:44:00Z">
        <w:r w:rsidRPr="00BE10A4" w:rsidDel="00663AAD">
          <w:rPr>
            <w:rFonts w:cs="Times New Roman"/>
            <w:lang w:val="en-US"/>
          </w:rPr>
          <w:delText>Figure ??</w:delText>
        </w:r>
      </w:del>
      <w:ins w:id="1082" w:author="EPH" w:date="2022-06-12T13:44:00Z">
        <w:r w:rsidR="00663AAD">
          <w:rPr>
            <w:rFonts w:cs="Times New Roman"/>
            <w:lang w:val="en-US"/>
          </w:rPr>
          <w:t>Figure 24</w:t>
        </w:r>
      </w:ins>
      <w:r w:rsidRPr="00BE10A4">
        <w:rPr>
          <w:rFonts w:cs="Times New Roman"/>
          <w:lang w:val="en-US"/>
        </w:rPr>
        <w:t xml:space="preserve">.3, right panel, we ultimately settled on </w:t>
      </w:r>
      <w:r w:rsidRPr="00BE10A4">
        <w:rPr>
          <w:rFonts w:cs="Times New Roman"/>
          <w:i/>
          <w:lang w:val="en-US"/>
        </w:rPr>
        <w:t>g</w:t>
      </w:r>
      <w:r w:rsidRPr="00BE10A4">
        <w:rPr>
          <w:rFonts w:cs="Times New Roman"/>
          <w:lang w:val="en-US"/>
        </w:rPr>
        <w:t xml:space="preserve">(θ) = </w:t>
      </w:r>
      <w:r w:rsidRPr="00BE10A4">
        <w:rPr>
          <w:rFonts w:cs="Times New Roman"/>
          <w:i/>
          <w:lang w:val="en-US"/>
        </w:rPr>
        <w:t>t</w:t>
      </w:r>
      <w:r w:rsidRPr="00BE10A4">
        <w:rPr>
          <w:rFonts w:cs="Times New Roman"/>
          <w:i/>
          <w:vertAlign w:val="subscript"/>
          <w:lang w:val="en-US"/>
        </w:rPr>
        <w:t>df</w:t>
      </w:r>
      <w:r w:rsidRPr="00BE10A4">
        <w:rPr>
          <w:rFonts w:cs="Times New Roman"/>
          <w:vertAlign w:val="subscript"/>
          <w:lang w:val="en-US"/>
        </w:rPr>
        <w:t>=3</w:t>
      </w:r>
      <w:r w:rsidRPr="00BE10A4">
        <w:rPr>
          <w:rFonts w:cs="Times New Roman"/>
          <w:lang w:val="en-US"/>
        </w:rPr>
        <w:t xml:space="preserve">(θ) with </w:t>
      </w:r>
      <w:r w:rsidRPr="00BE10A4">
        <w:rPr>
          <w:rFonts w:cs="Times New Roman"/>
          <w:i/>
          <w:lang w:val="en-US"/>
        </w:rPr>
        <w:t>c</w:t>
      </w:r>
      <w:r w:rsidRPr="00BE10A4">
        <w:rPr>
          <w:rFonts w:cs="Times New Roman"/>
          <w:lang w:val="en-US"/>
        </w:rPr>
        <w:t xml:space="preserve"> = 2.</w:t>
      </w:r>
    </w:p>
    <w:p w14:paraId="5B819CE4" w14:textId="0F102684" w:rsidR="00CA3D10" w:rsidRPr="00BE10A4" w:rsidRDefault="00CA3D10">
      <w:pPr>
        <w:pStyle w:val="Style7"/>
        <w:autoSpaceDE w:val="0"/>
        <w:autoSpaceDN w:val="0"/>
        <w:adjustRightInd w:val="0"/>
        <w:spacing w:line="480" w:lineRule="auto"/>
        <w:ind w:firstLine="720"/>
        <w:rPr>
          <w:rFonts w:cs="Times New Roman"/>
          <w:lang w:val="en-US"/>
        </w:rPr>
      </w:pPr>
      <w:del w:id="1083" w:author="EPH" w:date="2022-06-12T13:15:00Z">
        <w:r w:rsidRPr="00BE10A4" w:rsidDel="001125CB">
          <w:rPr>
            <w:rFonts w:cs="Times New Roman"/>
            <w:i/>
            <w:lang w:val="en-US"/>
          </w:rPr>
          <w:delText>Stage 3a:</w:delText>
        </w:r>
      </w:del>
      <w:ins w:id="1084" w:author="EPH" w:date="2022-06-12T13:15:00Z">
        <w:del w:id="1085" w:author="Lou Bruno" w:date="2022-06-18T14:40:00Z">
          <w:r w:rsidR="001125CB" w:rsidDel="003B43D4">
            <w:rPr>
              <w:rFonts w:cs="Times New Roman"/>
              <w:i/>
              <w:lang w:val="en-US"/>
            </w:rPr>
            <w:delText>&lt;h4&gt;</w:delText>
          </w:r>
        </w:del>
        <w:r w:rsidR="001125CB">
          <w:rPr>
            <w:rFonts w:cs="Times New Roman"/>
            <w:i/>
            <w:lang w:val="en-US"/>
          </w:rPr>
          <w:t>Stage 3a</w:t>
        </w:r>
      </w:ins>
      <w:ins w:id="1086" w:author="Lou Bruno" w:date="2022-06-18T14:40:00Z">
        <w:r w:rsidR="003B43D4">
          <w:rPr>
            <w:rFonts w:cs="Times New Roman"/>
            <w:i/>
            <w:lang w:val="en-US"/>
          </w:rPr>
          <w:t xml:space="preserve">. </w:t>
        </w:r>
      </w:ins>
      <w:ins w:id="1087" w:author="EPH" w:date="2022-06-12T13:15:00Z">
        <w:del w:id="1088" w:author="Lou Bruno" w:date="2022-06-18T14:40:00Z">
          <w:r w:rsidR="001125CB" w:rsidDel="003B43D4">
            <w:rPr>
              <w:rFonts w:cs="Times New Roman"/>
              <w:i/>
              <w:lang w:val="en-US"/>
            </w:rPr>
            <w:delText>.&lt;bt&gt;</w:delText>
          </w:r>
        </w:del>
      </w:ins>
      <w:del w:id="1089" w:author="Lou Bruno" w:date="2022-06-18T14:40:00Z">
        <w:r w:rsidRPr="00BE10A4" w:rsidDel="003B43D4">
          <w:rPr>
            <w:rFonts w:cs="Times New Roman"/>
            <w:lang w:val="en-US"/>
          </w:rPr>
          <w:delText xml:space="preserve"> </w:delText>
        </w:r>
      </w:del>
      <w:r w:rsidRPr="00BE10A4">
        <w:rPr>
          <w:rFonts w:cs="Times New Roman"/>
          <w:lang w:val="en-US"/>
        </w:rPr>
        <w:t xml:space="preserve">Draw random variate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from </w:t>
      </w:r>
      <w:r w:rsidRPr="00BE10A4">
        <w:rPr>
          <w:rFonts w:cs="Times New Roman"/>
          <w:i/>
          <w:lang w:val="en-US"/>
        </w:rPr>
        <w:t>g</w:t>
      </w:r>
      <w:r w:rsidRPr="00BE10A4">
        <w:rPr>
          <w:rFonts w:cs="Times New Roman"/>
          <w:lang w:val="en-US"/>
        </w:rPr>
        <w:t xml:space="preserve">. Repeat this </w:t>
      </w:r>
      <w:r w:rsidRPr="00BE10A4">
        <w:rPr>
          <w:rFonts w:cs="Times New Roman"/>
          <w:i/>
          <w:lang w:val="en-US"/>
        </w:rPr>
        <w:t>B</w:t>
      </w:r>
      <w:r w:rsidRPr="00BE10A4">
        <w:rPr>
          <w:rFonts w:cs="Times New Roman"/>
          <w:lang w:val="en-US"/>
        </w:rPr>
        <w:t xml:space="preserve"> times.</w:t>
      </w:r>
    </w:p>
    <w:p w14:paraId="166CC32D" w14:textId="495C9E70" w:rsidR="00CA3D10" w:rsidRPr="00BE10A4" w:rsidRDefault="00CA3D10">
      <w:pPr>
        <w:pStyle w:val="Style7"/>
        <w:autoSpaceDE w:val="0"/>
        <w:autoSpaceDN w:val="0"/>
        <w:adjustRightInd w:val="0"/>
        <w:spacing w:line="480" w:lineRule="auto"/>
        <w:ind w:firstLine="720"/>
        <w:rPr>
          <w:rFonts w:cs="Times New Roman"/>
          <w:lang w:val="en-US"/>
        </w:rPr>
      </w:pPr>
      <w:del w:id="1090" w:author="EPH" w:date="2022-06-12T13:15:00Z">
        <w:r w:rsidRPr="00BE10A4" w:rsidDel="001125CB">
          <w:rPr>
            <w:rFonts w:cs="Times New Roman"/>
            <w:i/>
            <w:lang w:val="en-US"/>
          </w:rPr>
          <w:lastRenderedPageBreak/>
          <w:delText>Stage 3b:</w:delText>
        </w:r>
      </w:del>
      <w:ins w:id="1091" w:author="EPH" w:date="2022-06-12T13:15:00Z">
        <w:del w:id="1092" w:author="Lou Bruno" w:date="2022-06-18T14:40:00Z">
          <w:r w:rsidR="001125CB" w:rsidDel="003B43D4">
            <w:rPr>
              <w:rFonts w:cs="Times New Roman"/>
              <w:i/>
              <w:lang w:val="en-US"/>
            </w:rPr>
            <w:delText>&lt;h4&gt;</w:delText>
          </w:r>
        </w:del>
        <w:r w:rsidR="001125CB">
          <w:rPr>
            <w:rFonts w:cs="Times New Roman"/>
            <w:i/>
            <w:lang w:val="en-US"/>
          </w:rPr>
          <w:t>Stage 3b.</w:t>
        </w:r>
        <w:del w:id="1093" w:author="Lou Bruno" w:date="2022-06-18T14:40:00Z">
          <w:r w:rsidR="001125CB" w:rsidDel="003B43D4">
            <w:rPr>
              <w:rFonts w:cs="Times New Roman"/>
              <w:i/>
              <w:lang w:val="en-US"/>
            </w:rPr>
            <w:delText>&lt;bt&gt;</w:delText>
          </w:r>
        </w:del>
      </w:ins>
      <w:r w:rsidRPr="00BE10A4">
        <w:rPr>
          <w:rFonts w:cs="Times New Roman"/>
          <w:lang w:val="en-US"/>
        </w:rPr>
        <w:t xml:space="preserve"> For every candidate, ﬁnd the corresponding height of the dashed line (i.e., </w:t>
      </w:r>
      <w:r w:rsidRPr="00BE10A4">
        <w:rPr>
          <w:rFonts w:cs="Times New Roman"/>
          <w:i/>
          <w:lang w:val="en-US"/>
        </w:rPr>
        <w:t>c</w:t>
      </w:r>
      <w:r w:rsidRPr="00BE10A4">
        <w:rPr>
          <w:rFonts w:cs="Times New Roman"/>
          <w:lang w:val="en-US"/>
        </w:rPr>
        <w:t xml:space="preserve"> × </w:t>
      </w:r>
      <w:r w:rsidRPr="00BE10A4">
        <w:rPr>
          <w:rFonts w:cs="Times New Roman"/>
          <w:i/>
          <w:lang w:val="en-US"/>
        </w:rPr>
        <w:t>g</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Draw the density variate </w:t>
      </w:r>
      <w:r w:rsidRPr="00BE10A4">
        <w:rPr>
          <w:rFonts w:cs="Times New Roman"/>
          <w:i/>
          <w:lang w:val="en-US"/>
        </w:rPr>
        <w:t>y</w:t>
      </w:r>
      <w:r w:rsidRPr="00BE10A4">
        <w:rPr>
          <w:rFonts w:cs="Times New Roman"/>
          <w:i/>
          <w:vertAlign w:val="subscript"/>
          <w:lang w:val="en-US"/>
        </w:rPr>
        <w:t>b</w:t>
      </w:r>
      <w:r w:rsidRPr="00BE10A4">
        <w:rPr>
          <w:rFonts w:cs="Times New Roman"/>
          <w:lang w:val="en-US"/>
        </w:rPr>
        <w:t xml:space="preserve"> from </w:t>
      </w:r>
      <w:r w:rsidRPr="00BE10A4">
        <w:rPr>
          <w:rFonts w:cs="Times New Roman"/>
          <w:i/>
          <w:lang w:val="en-US"/>
        </w:rPr>
        <w:t>U</w:t>
      </w:r>
      <w:r w:rsidRPr="00BE10A4">
        <w:rPr>
          <w:rFonts w:cs="Times New Roman"/>
          <w:lang w:val="en-US"/>
        </w:rPr>
        <w:t xml:space="preserve">(0, </w:t>
      </w:r>
      <w:r w:rsidRPr="00BE10A4">
        <w:rPr>
          <w:rFonts w:cs="Times New Roman"/>
          <w:i/>
          <w:lang w:val="en-US"/>
        </w:rPr>
        <w:t>c</w:t>
      </w:r>
      <w:r w:rsidRPr="00BE10A4">
        <w:rPr>
          <w:rFonts w:cs="Times New Roman"/>
          <w:lang w:val="en-US"/>
        </w:rPr>
        <w:t xml:space="preserve"> × </w:t>
      </w:r>
      <w:r w:rsidRPr="00BE10A4">
        <w:rPr>
          <w:rFonts w:cs="Times New Roman"/>
          <w:i/>
          <w:lang w:val="en-US"/>
        </w:rPr>
        <w:t>g</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w:t>
      </w:r>
    </w:p>
    <w:p w14:paraId="658861D9" w14:textId="3773819F" w:rsidR="00CA3D10" w:rsidRPr="00BE10A4" w:rsidRDefault="00CA3D10">
      <w:pPr>
        <w:pStyle w:val="Style7"/>
        <w:autoSpaceDE w:val="0"/>
        <w:autoSpaceDN w:val="0"/>
        <w:adjustRightInd w:val="0"/>
        <w:spacing w:line="480" w:lineRule="auto"/>
        <w:ind w:firstLine="720"/>
        <w:rPr>
          <w:rFonts w:cs="Times New Roman"/>
          <w:lang w:val="en-US"/>
        </w:rPr>
      </w:pPr>
      <w:del w:id="1094" w:author="EPH" w:date="2022-06-12T13:16:00Z">
        <w:r w:rsidRPr="00BE10A4" w:rsidDel="004E7917">
          <w:rPr>
            <w:rFonts w:cs="Times New Roman"/>
            <w:i/>
            <w:lang w:val="en-US"/>
          </w:rPr>
          <w:delText>Stage 4:</w:delText>
        </w:r>
      </w:del>
      <w:ins w:id="1095" w:author="EPH" w:date="2022-06-12T13:16:00Z">
        <w:r w:rsidR="004E7917">
          <w:rPr>
            <w:rFonts w:cs="Times New Roman"/>
            <w:i/>
            <w:lang w:val="en-US"/>
          </w:rPr>
          <w:t>&lt;h4&gt;Stage 4.&lt;bt&gt;</w:t>
        </w:r>
      </w:ins>
      <w:r w:rsidRPr="00BE10A4">
        <w:rPr>
          <w:rFonts w:cs="Times New Roman"/>
          <w:lang w:val="en-US"/>
        </w:rPr>
        <w:t xml:space="preserve"> For every candidate, ﬁnd </w:t>
      </w:r>
      <w:r w:rsidRPr="00BE10A4">
        <w:rPr>
          <w:rFonts w:cs="Times New Roman"/>
          <w:i/>
          <w:lang w:val="en-US"/>
        </w:rPr>
        <w:t>f</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Accept and store the candidate if </w:t>
      </w:r>
      <w:r w:rsidRPr="00BE10A4">
        <w:rPr>
          <w:rFonts w:cs="Times New Roman"/>
          <w:i/>
          <w:lang w:val="en-US"/>
        </w:rPr>
        <w:t>f</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 </w:t>
      </w:r>
      <w:r w:rsidRPr="00BE10A4">
        <w:rPr>
          <w:rFonts w:cs="Times New Roman"/>
          <w:i/>
          <w:lang w:val="en-US"/>
        </w:rPr>
        <w:t>y</w:t>
      </w:r>
      <w:r w:rsidRPr="00BE10A4">
        <w:rPr>
          <w:rFonts w:cs="Times New Roman"/>
          <w:i/>
          <w:vertAlign w:val="subscript"/>
          <w:lang w:val="en-US"/>
        </w:rPr>
        <w:t>b</w:t>
      </w:r>
      <w:r w:rsidRPr="00BE10A4">
        <w:rPr>
          <w:rFonts w:cs="Times New Roman"/>
          <w:lang w:val="en-US"/>
        </w:rPr>
        <w:t>.</w:t>
      </w:r>
    </w:p>
    <w:p w14:paraId="3C1EAD21" w14:textId="79A24EAC" w:rsidR="00CA3D10" w:rsidRPr="00BE10A4" w:rsidRDefault="00CA3D10">
      <w:pPr>
        <w:pStyle w:val="Style7"/>
        <w:autoSpaceDE w:val="0"/>
        <w:autoSpaceDN w:val="0"/>
        <w:adjustRightInd w:val="0"/>
        <w:spacing w:line="480" w:lineRule="auto"/>
        <w:ind w:firstLine="720"/>
        <w:rPr>
          <w:rFonts w:cs="Times New Roman"/>
          <w:lang w:val="en-US"/>
        </w:rPr>
      </w:pPr>
      <w:del w:id="1096" w:author="EPH" w:date="2022-06-12T13:16:00Z">
        <w:r w:rsidRPr="00BE10A4" w:rsidDel="004E7917">
          <w:rPr>
            <w:rFonts w:cs="Times New Roman"/>
            <w:i/>
            <w:lang w:val="en-US"/>
          </w:rPr>
          <w:delText>Stage 5:</w:delText>
        </w:r>
      </w:del>
      <w:ins w:id="1097" w:author="EPH" w:date="2022-06-12T13:16:00Z">
        <w:r w:rsidR="004E7917">
          <w:rPr>
            <w:rFonts w:cs="Times New Roman"/>
            <w:i/>
            <w:lang w:val="en-US"/>
          </w:rPr>
          <w:t>&lt;h4&gt;Stage 5.&lt;bt&gt;</w:t>
        </w:r>
      </w:ins>
      <w:r w:rsidRPr="00BE10A4">
        <w:rPr>
          <w:rFonts w:cs="Times New Roman"/>
          <w:lang w:val="en-US"/>
        </w:rPr>
        <w:t xml:space="preserve"> Calculate the desired summary statistics of the distribution as in Example 4a.</w:t>
      </w:r>
      <w:ins w:id="1098" w:author="Lou Bruno" w:date="2022-06-18T14:41:00Z">
        <w:r w:rsidR="003B43D4">
          <w:rPr>
            <w:rFonts w:cs="Times New Roman"/>
            <w:lang w:val="en-US"/>
          </w:rPr>
          <w:t>&lt;/nl&gt;</w:t>
        </w:r>
      </w:ins>
    </w:p>
    <w:p w14:paraId="7FE4A905" w14:textId="1DD4659E" w:rsidR="00CA3D10" w:rsidRDefault="00CA3D10">
      <w:pPr>
        <w:pStyle w:val="Style8"/>
        <w:autoSpaceDE w:val="0"/>
        <w:autoSpaceDN w:val="0"/>
        <w:adjustRightInd w:val="0"/>
        <w:spacing w:line="480" w:lineRule="auto"/>
        <w:ind w:firstLine="720"/>
        <w:rPr>
          <w:ins w:id="1099" w:author="EPH" w:date="2022-06-12T13:44:00Z"/>
          <w:rFonts w:asciiTheme="minorHAnsi" w:hAnsiTheme="minorHAnsi" w:cstheme="minorHAnsi"/>
          <w:sz w:val="24"/>
          <w:szCs w:val="24"/>
          <w:vertAlign w:val="superscript"/>
          <w:lang w:val="en-US"/>
        </w:rPr>
      </w:pPr>
      <w:r w:rsidRPr="00663AAD">
        <w:rPr>
          <w:rFonts w:asciiTheme="minorHAnsi" w:hAnsiTheme="minorHAnsi" w:cstheme="minorHAnsi"/>
          <w:sz w:val="24"/>
          <w:szCs w:val="24"/>
          <w:lang w:val="en-US"/>
          <w:rPrChange w:id="1100" w:author="EPH" w:date="2022-06-12T13:44:00Z">
            <w:rPr>
              <w:rFonts w:cs="Times New Roman"/>
              <w:szCs w:val="24"/>
              <w:lang w:val="en-US"/>
            </w:rPr>
          </w:rPrChange>
        </w:rPr>
        <w:t xml:space="preserve">In Example 4a, the only explicit adjustment in Stages 2a to 2c was the </w:t>
      </w:r>
      <w:r w:rsidRPr="00663AAD">
        <w:rPr>
          <w:rFonts w:asciiTheme="minorHAnsi" w:hAnsiTheme="minorHAnsi" w:cstheme="minorHAnsi"/>
          <w:i/>
          <w:sz w:val="24"/>
          <w:szCs w:val="24"/>
          <w:lang w:val="en-US"/>
          <w:rPrChange w:id="1101" w:author="EPH" w:date="2022-06-12T13:44:00Z">
            <w:rPr>
              <w:rFonts w:cs="Times New Roman"/>
              <w:i/>
              <w:szCs w:val="24"/>
              <w:lang w:val="en-US"/>
            </w:rPr>
          </w:rPrChange>
        </w:rPr>
        <w:t>c</w:t>
      </w:r>
      <w:r w:rsidRPr="00663AAD">
        <w:rPr>
          <w:rFonts w:asciiTheme="minorHAnsi" w:hAnsiTheme="minorHAnsi" w:cstheme="minorHAnsi"/>
          <w:sz w:val="24"/>
          <w:szCs w:val="24"/>
          <w:lang w:val="en-US"/>
          <w:rPrChange w:id="1102" w:author="EPH" w:date="2022-06-12T13:44:00Z">
            <w:rPr>
              <w:rFonts w:cs="Times New Roman"/>
              <w:szCs w:val="24"/>
              <w:lang w:val="en-US"/>
            </w:rPr>
          </w:rPrChange>
        </w:rPr>
        <w:t xml:space="preserve"> value because the candidate distribution already covered the range of the </w:t>
      </w:r>
      <w:r w:rsidRPr="00663AAD">
        <w:rPr>
          <w:rFonts w:asciiTheme="minorHAnsi" w:hAnsiTheme="minorHAnsi" w:cstheme="minorHAnsi" w:hint="eastAsia"/>
          <w:sz w:val="24"/>
          <w:szCs w:val="24"/>
          <w:lang w:val="en-US"/>
          <w:rPrChange w:id="1103" w:author="EPH" w:date="2022-06-12T13:44:00Z">
            <w:rPr>
              <w:rFonts w:cs="Times New Roman" w:hint="eastAsia"/>
              <w:szCs w:val="24"/>
              <w:lang w:val="en-US"/>
            </w:rPr>
          </w:rPrChange>
        </w:rPr>
        <w:t>θ</w:t>
      </w:r>
      <w:r w:rsidRPr="00663AAD">
        <w:rPr>
          <w:rFonts w:asciiTheme="minorHAnsi" w:hAnsiTheme="minorHAnsi" w:cstheme="minorHAnsi"/>
          <w:sz w:val="24"/>
          <w:szCs w:val="24"/>
          <w:lang w:val="en-US"/>
          <w:rPrChange w:id="1104" w:author="EPH" w:date="2022-06-12T13:44:00Z">
            <w:rPr>
              <w:rFonts w:cs="Times New Roman"/>
              <w:szCs w:val="24"/>
              <w:lang w:val="en-US"/>
            </w:rPr>
          </w:rPrChange>
        </w:rPr>
        <w:t xml:space="preserve"> parameter. In this example, however, the analyst determines </w:t>
      </w:r>
      <w:r w:rsidRPr="00663AAD">
        <w:rPr>
          <w:rFonts w:asciiTheme="minorHAnsi" w:hAnsiTheme="minorHAnsi" w:cstheme="minorHAnsi"/>
          <w:i/>
          <w:sz w:val="24"/>
          <w:szCs w:val="24"/>
          <w:lang w:val="en-US"/>
          <w:rPrChange w:id="1105" w:author="EPH" w:date="2022-06-12T13:44:00Z">
            <w:rPr>
              <w:rFonts w:cs="Times New Roman"/>
              <w:i/>
              <w:szCs w:val="24"/>
              <w:lang w:val="en-US"/>
            </w:rPr>
          </w:rPrChange>
        </w:rPr>
        <w:t>c</w:t>
      </w:r>
      <w:r w:rsidRPr="00663AAD">
        <w:rPr>
          <w:rFonts w:asciiTheme="minorHAnsi" w:hAnsiTheme="minorHAnsi" w:cstheme="minorHAnsi"/>
          <w:sz w:val="24"/>
          <w:szCs w:val="24"/>
          <w:lang w:val="en-US"/>
          <w:rPrChange w:id="1106" w:author="EPH" w:date="2022-06-12T13:44:00Z">
            <w:rPr>
              <w:rFonts w:cs="Times New Roman"/>
              <w:szCs w:val="24"/>
              <w:lang w:val="en-US"/>
            </w:rPr>
          </w:rPrChange>
        </w:rPr>
        <w:t xml:space="preserve"> and the family of the candidate distribution (along with distribution parameters like </w:t>
      </w:r>
      <w:r w:rsidRPr="00663AAD">
        <w:rPr>
          <w:rFonts w:asciiTheme="minorHAnsi" w:hAnsiTheme="minorHAnsi" w:cstheme="minorHAnsi"/>
          <w:i/>
          <w:sz w:val="24"/>
          <w:szCs w:val="24"/>
          <w:lang w:val="en-US"/>
          <w:rPrChange w:id="1107" w:author="EPH" w:date="2022-06-12T13:44:00Z">
            <w:rPr>
              <w:rFonts w:cs="Times New Roman"/>
              <w:i/>
              <w:szCs w:val="24"/>
              <w:lang w:val="en-US"/>
            </w:rPr>
          </w:rPrChange>
        </w:rPr>
        <w:t>df</w:t>
      </w:r>
      <w:r w:rsidRPr="00663AAD">
        <w:rPr>
          <w:rFonts w:asciiTheme="minorHAnsi" w:hAnsiTheme="minorHAnsi" w:cstheme="minorHAnsi"/>
          <w:sz w:val="24"/>
          <w:szCs w:val="24"/>
          <w:lang w:val="en-US"/>
          <w:rPrChange w:id="1108" w:author="EPH" w:date="2022-06-12T13:44:00Z">
            <w:rPr>
              <w:rFonts w:cs="Times New Roman"/>
              <w:szCs w:val="24"/>
              <w:lang w:val="en-US"/>
            </w:rPr>
          </w:rPrChange>
        </w:rPr>
        <w:t>). In practice, these are decided together with trial and error.</w:t>
      </w:r>
      <w:ins w:id="1109" w:author="EPH" w:date="2022-06-12T13:44:00Z">
        <w:r w:rsidR="00663AAD">
          <w:rPr>
            <w:rFonts w:asciiTheme="minorHAnsi" w:hAnsiTheme="minorHAnsi" w:cstheme="minorHAnsi"/>
            <w:sz w:val="24"/>
            <w:szCs w:val="24"/>
            <w:lang w:val="en-US"/>
          </w:rPr>
          <w:t>&lt;fnc&gt;</w:t>
        </w:r>
      </w:ins>
      <w:r w:rsidRPr="00663AAD">
        <w:rPr>
          <w:rFonts w:asciiTheme="minorHAnsi" w:hAnsiTheme="minorHAnsi" w:cstheme="minorHAnsi"/>
          <w:sz w:val="24"/>
          <w:szCs w:val="24"/>
          <w:highlight w:val="yellow"/>
          <w:vertAlign w:val="superscript"/>
          <w:lang w:val="en-US"/>
          <w:rPrChange w:id="1110" w:author="EPH" w:date="2022-06-12T13:44:00Z">
            <w:rPr>
              <w:rFonts w:cs="Times New Roman"/>
              <w:szCs w:val="24"/>
              <w:vertAlign w:val="superscript"/>
              <w:lang w:val="en-US"/>
            </w:rPr>
          </w:rPrChange>
        </w:rPr>
        <w:t>16</w:t>
      </w:r>
    </w:p>
    <w:p w14:paraId="784B0DAD" w14:textId="00A08DF0" w:rsidR="00663AAD" w:rsidRPr="00663AAD" w:rsidRDefault="00663AAD">
      <w:pPr>
        <w:pStyle w:val="FootnoteText"/>
        <w:autoSpaceDE w:val="0"/>
        <w:autoSpaceDN w:val="0"/>
        <w:adjustRightInd w:val="0"/>
        <w:jc w:val="both"/>
        <w:rPr>
          <w:szCs w:val="24"/>
        </w:rPr>
        <w:pPrChange w:id="1111" w:author="EPH" w:date="2022-06-12T13:45:00Z">
          <w:pPr>
            <w:pStyle w:val="Style8"/>
            <w:autoSpaceDE w:val="0"/>
            <w:autoSpaceDN w:val="0"/>
            <w:adjustRightInd w:val="0"/>
            <w:spacing w:line="480" w:lineRule="auto"/>
            <w:ind w:firstLine="720"/>
          </w:pPr>
        </w:pPrChange>
      </w:pPr>
      <w:ins w:id="1112" w:author="EPH" w:date="2022-06-12T13:44:00Z">
        <w:r>
          <w:rPr>
            <w:lang w:eastAsia="en-IN"/>
          </w:rPr>
          <w:t>&lt;fn&gt;</w:t>
        </w:r>
      </w:ins>
      <w:ins w:id="1113" w:author="EPH" w:date="2022-06-12T13:45:00Z">
        <w:r w:rsidRPr="00663AAD">
          <w:rPr>
            <w:szCs w:val="24"/>
            <w:highlight w:val="yellow"/>
            <w:vertAlign w:val="superscript"/>
            <w:rPrChange w:id="1114" w:author="EPH" w:date="2022-06-12T13:45:00Z">
              <w:rPr>
                <w:szCs w:val="24"/>
                <w:vertAlign w:val="superscript"/>
              </w:rPr>
            </w:rPrChange>
          </w:rPr>
          <w:t>16</w:t>
        </w:r>
        <w:r w:rsidRPr="00BE10A4">
          <w:t>Albert (2009</w:t>
        </w:r>
        <w:r w:rsidRPr="00BE10A4">
          <w:rPr>
            <w:szCs w:val="24"/>
          </w:rPr>
          <w:t xml:space="preserve">, p. 99) provided an automatic way to ﬁnd the scaling constant with a multivariate target distribution (although the candidate distribution and its parameter are still decided by a human). This approach improves efﬁciency because as </w:t>
        </w:r>
        <w:r w:rsidRPr="00BE10A4">
          <w:rPr>
            <w:i/>
            <w:szCs w:val="24"/>
          </w:rPr>
          <w:t>c</w:t>
        </w:r>
        <w:r w:rsidRPr="00BE10A4">
          <w:rPr>
            <w:szCs w:val="24"/>
          </w:rPr>
          <w:t xml:space="preserve"> grows, more candidates are rejected and the simulation becomes less efﬁcient. It also is useful with multivariate distributions where graphically determining </w:t>
        </w:r>
        <w:r w:rsidRPr="00BE10A4">
          <w:rPr>
            <w:i/>
            <w:szCs w:val="24"/>
          </w:rPr>
          <w:t>c</w:t>
        </w:r>
        <w:r w:rsidRPr="00BE10A4">
          <w:rPr>
            <w:szCs w:val="24"/>
          </w:rPr>
          <w:t xml:space="preserve"> is difﬁcult.</w:t>
        </w:r>
      </w:ins>
    </w:p>
    <w:p w14:paraId="02352373" w14:textId="6C6B278E" w:rsidR="00CA3D10" w:rsidRPr="00BE10A4" w:rsidRDefault="00663AAD">
      <w:pPr>
        <w:pStyle w:val="Style7"/>
        <w:autoSpaceDE w:val="0"/>
        <w:autoSpaceDN w:val="0"/>
        <w:adjustRightInd w:val="0"/>
        <w:spacing w:line="480" w:lineRule="auto"/>
        <w:ind w:firstLine="720"/>
        <w:rPr>
          <w:rFonts w:cs="Times New Roman"/>
          <w:lang w:val="en-US"/>
        </w:rPr>
      </w:pPr>
      <w:ins w:id="1115" w:author="EPH" w:date="2022-06-12T13:44:00Z">
        <w:r>
          <w:rPr>
            <w:rFonts w:cs="Times New Roman"/>
            <w:lang w:val="en-US"/>
          </w:rPr>
          <w:t>&lt;bt</w:t>
        </w:r>
      </w:ins>
      <w:ins w:id="1116" w:author="EPH" w:date="2022-06-12T13:45:00Z">
        <w:r>
          <w:rPr>
            <w:rFonts w:cs="Times New Roman"/>
            <w:lang w:val="en-US"/>
          </w:rPr>
          <w:t>&gt;</w:t>
        </w:r>
      </w:ins>
      <w:r w:rsidR="00CA3D10" w:rsidRPr="00BE10A4">
        <w:rPr>
          <w:rFonts w:cs="Times New Roman"/>
          <w:lang w:val="en-US"/>
        </w:rPr>
        <w:t xml:space="preserve">The choice of candidate distribution has three requirements. First, after it is multiplied by </w:t>
      </w:r>
      <w:r w:rsidR="00CA3D10" w:rsidRPr="00BE10A4">
        <w:rPr>
          <w:rFonts w:cs="Times New Roman"/>
          <w:i/>
          <w:lang w:val="en-US"/>
        </w:rPr>
        <w:t>c</w:t>
      </w:r>
      <w:r w:rsidR="00CA3D10" w:rsidRPr="00BE10A4">
        <w:rPr>
          <w:rFonts w:cs="Times New Roman"/>
          <w:lang w:val="en-US"/>
        </w:rPr>
        <w:t xml:space="preserve">, it must be equal to or greater than the target distribution for all values in the target. For this reason, a heavy tailed distribution is a good initial try (like a </w:t>
      </w:r>
      <w:r w:rsidR="00CA3D10" w:rsidRPr="00BE10A4">
        <w:rPr>
          <w:rFonts w:cs="Times New Roman"/>
          <w:i/>
          <w:lang w:val="en-US"/>
        </w:rPr>
        <w:t>t</w:t>
      </w:r>
      <w:r w:rsidR="00CA3D10" w:rsidRPr="00BE10A4">
        <w:rPr>
          <w:rFonts w:cs="Times New Roman"/>
          <w:lang w:val="en-US"/>
        </w:rPr>
        <w:t xml:space="preserve"> with few degrees of freedom). Second, the target distribution should have a quick and accessible random number generator. Third, the height of the target distribution should be easily calculated. Most statistical software provides a function for producing random variates from a </w:t>
      </w:r>
      <w:r w:rsidR="00CA3D10" w:rsidRPr="00BE10A4">
        <w:rPr>
          <w:rFonts w:cs="Times New Roman"/>
          <w:i/>
          <w:lang w:val="en-US"/>
        </w:rPr>
        <w:t>t</w:t>
      </w:r>
      <w:r w:rsidR="00CA3D10" w:rsidRPr="00BE10A4">
        <w:rPr>
          <w:rFonts w:cs="Times New Roman"/>
          <w:lang w:val="en-US"/>
        </w:rPr>
        <w:t xml:space="preserve"> distribution and calculating its pdf.</w:t>
      </w:r>
    </w:p>
    <w:p w14:paraId="4B9DA55B" w14:textId="23137AAA" w:rsidR="00CA3D10" w:rsidRPr="00BE10A4" w:rsidRDefault="00663AAD">
      <w:pPr>
        <w:pStyle w:val="Heading2"/>
        <w:pPrChange w:id="1117" w:author="EPH" w:date="2022-06-12T13:46:00Z">
          <w:pPr>
            <w:pStyle w:val="Heading3"/>
          </w:pPr>
        </w:pPrChange>
      </w:pPr>
      <w:ins w:id="1118" w:author="EPH" w:date="2022-06-12T13:46:00Z">
        <w:r>
          <w:t>&lt;h2&gt;</w:t>
        </w:r>
      </w:ins>
      <w:r w:rsidR="00CA3D10" w:rsidRPr="00BE10A4">
        <w:t>Markov Chain Monte Carlo</w:t>
      </w:r>
    </w:p>
    <w:p w14:paraId="79DD5ED6" w14:textId="0680FBB4" w:rsidR="00CA3D10" w:rsidRPr="00BE10A4" w:rsidRDefault="00663AAD">
      <w:pPr>
        <w:pStyle w:val="Style7"/>
        <w:autoSpaceDE w:val="0"/>
        <w:autoSpaceDN w:val="0"/>
        <w:adjustRightInd w:val="0"/>
        <w:spacing w:line="480" w:lineRule="auto"/>
        <w:ind w:firstLine="720"/>
        <w:rPr>
          <w:rFonts w:cs="Times New Roman"/>
          <w:lang w:val="en-US"/>
        </w:rPr>
      </w:pPr>
      <w:ins w:id="1119" w:author="EPH" w:date="2022-06-12T13:46:00Z">
        <w:r>
          <w:rPr>
            <w:rFonts w:cs="Times New Roman"/>
            <w:lang w:val="en-US"/>
          </w:rPr>
          <w:t>&lt;bt&gt;</w:t>
        </w:r>
      </w:ins>
      <w:r w:rsidR="00CA3D10" w:rsidRPr="00BE10A4">
        <w:rPr>
          <w:rFonts w:cs="Times New Roman"/>
          <w:lang w:val="en-US"/>
        </w:rPr>
        <w:t xml:space="preserve">An MCMC simulation introduces dependencies between the </w:t>
      </w:r>
      <w:r w:rsidR="00CA3D10" w:rsidRPr="00BE10A4">
        <w:rPr>
          <w:rFonts w:cs="Times New Roman"/>
          <w:i/>
          <w:lang w:val="en-US"/>
        </w:rPr>
        <w:t>B</w:t>
      </w:r>
      <w:r w:rsidR="00CA3D10" w:rsidRPr="00BE10A4">
        <w:rPr>
          <w:rFonts w:cs="Times New Roman"/>
          <w:lang w:val="en-US"/>
        </w:rPr>
        <w:t xml:space="preserve"> statistics. The theoretical justiﬁcation and foundations of MCMC are covered in </w:t>
      </w:r>
      <w:r w:rsidR="00CA3D10" w:rsidRPr="00BE10A4">
        <w:rPr>
          <w:lang w:val="en-US"/>
        </w:rPr>
        <w:t>Robert and Casella (2004)</w:t>
      </w:r>
      <w:r w:rsidR="00CA3D10" w:rsidRPr="00BE10A4">
        <w:rPr>
          <w:rFonts w:cs="Times New Roman"/>
          <w:lang w:val="en-US"/>
        </w:rPr>
        <w:t xml:space="preserve"> and </w:t>
      </w:r>
      <w:r w:rsidR="00CA3D10" w:rsidRPr="00BE10A4">
        <w:rPr>
          <w:lang w:val="en-US"/>
        </w:rPr>
        <w:lastRenderedPageBreak/>
        <w:t>Gamerman and Lopes (2006)</w:t>
      </w:r>
      <w:r w:rsidR="00CA3D10" w:rsidRPr="00BE10A4">
        <w:rPr>
          <w:rFonts w:cs="Times New Roman"/>
          <w:lang w:val="en-US"/>
        </w:rPr>
        <w:t>. Only a few details differ between rejection sampling and the simplest MCMC.</w:t>
      </w:r>
    </w:p>
    <w:p w14:paraId="2A41CB26" w14:textId="77777777" w:rsidR="00663AAD" w:rsidRDefault="00CA3D10">
      <w:pPr>
        <w:pStyle w:val="Heading3"/>
        <w:rPr>
          <w:ins w:id="1120" w:author="EPH" w:date="2022-06-12T13:46:00Z"/>
        </w:rPr>
        <w:pPrChange w:id="1121" w:author="EPH" w:date="2022-06-12T13:46:00Z">
          <w:pPr>
            <w:pStyle w:val="Style9"/>
            <w:autoSpaceDE w:val="0"/>
            <w:autoSpaceDN w:val="0"/>
            <w:adjustRightInd w:val="0"/>
            <w:spacing w:line="480" w:lineRule="auto"/>
            <w:ind w:firstLine="720"/>
          </w:pPr>
        </w:pPrChange>
      </w:pPr>
      <w:del w:id="1122" w:author="EPH" w:date="2022-06-12T13:18:00Z">
        <w:r w:rsidRPr="00BE10A4" w:rsidDel="004E7917">
          <w:delText></w:delText>
        </w:r>
        <w:r w:rsidRPr="00BE10A4" w:rsidDel="004E7917">
          <w:delText></w:delText>
        </w:r>
        <w:r w:rsidRPr="00BE10A4" w:rsidDel="004E7917">
          <w:delText></w:delText>
        </w:r>
        <w:r w:rsidRPr="00BE10A4" w:rsidDel="004E7917">
          <w:delText></w:delText>
        </w:r>
        <w:r w:rsidRPr="00BE10A4" w:rsidDel="004E7917">
          <w:delText></w:delText>
        </w:r>
        <w:r w:rsidRPr="00BE10A4" w:rsidDel="004E7917">
          <w:delText></w:delText>
        </w:r>
        <w:r w:rsidRPr="00BE10A4" w:rsidDel="004E7917">
          <w:delText></w:delText>
        </w:r>
      </w:del>
      <w:ins w:id="1123" w:author="EPH" w:date="2022-06-12T13:18:00Z">
        <w:r w:rsidR="004E7917">
          <w:t></w:t>
        </w:r>
        <w:r w:rsidR="004E7917">
          <w:t></w:t>
        </w:r>
        <w:r w:rsidR="004E7917">
          <w:t></w:t>
        </w:r>
        <w:r w:rsidR="004E7917">
          <w:t></w:t>
        </w:r>
        <w:r w:rsidR="004E7917">
          <w:t></w:t>
        </w:r>
        <w:r w:rsidR="004E7917">
          <w:t></w:t>
        </w:r>
        <w:r w:rsidR="004E7917">
          <w:t></w:t>
        </w:r>
        <w:r w:rsidR="004E7917">
          <w:t></w:t>
        </w:r>
        <w:r w:rsidR="004E7917">
          <w:t></w:t>
        </w:r>
        <w:r w:rsidR="004E7917">
          <w:t></w:t>
        </w:r>
        <w:r w:rsidR="004E7917">
          <w:t></w:t>
        </w:r>
      </w:ins>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r w:rsidRPr="00BE10A4">
        <w:t></w:t>
      </w:r>
      <w:del w:id="1124" w:author="EPH" w:date="2022-06-12T13:46:00Z">
        <w:r w:rsidRPr="00BE10A4" w:rsidDel="00663AAD">
          <w:delText></w:delText>
        </w:r>
        <w:r w:rsidRPr="00BE10A4" w:rsidDel="00663AAD">
          <w:delText></w:delText>
        </w:r>
      </w:del>
    </w:p>
    <w:p w14:paraId="3C8C3339" w14:textId="33F84DF6" w:rsidR="00CA3D10" w:rsidRPr="003B43D4" w:rsidRDefault="00663AAD">
      <w:pPr>
        <w:pStyle w:val="Style9"/>
        <w:autoSpaceDE w:val="0"/>
        <w:autoSpaceDN w:val="0"/>
        <w:adjustRightInd w:val="0"/>
        <w:spacing w:line="480" w:lineRule="auto"/>
        <w:ind w:firstLine="720"/>
        <w:rPr>
          <w:rFonts w:ascii="Helvetica" w:hAnsi="Helvetica" w:cs="Times New Roman"/>
          <w:lang w:val="en-US"/>
          <w:rPrChange w:id="1125" w:author="Lou Bruno" w:date="2022-06-18T14:41:00Z">
            <w:rPr>
              <w:rFonts w:cs="Times New Roman"/>
              <w:lang w:val="en-US"/>
            </w:rPr>
          </w:rPrChange>
        </w:rPr>
      </w:pPr>
      <w:ins w:id="1126" w:author="EPH" w:date="2022-06-12T13:46:00Z">
        <w:r w:rsidRPr="003B43D4">
          <w:rPr>
            <w:rFonts w:ascii="Helvetica" w:hAnsi="Helvetica" w:cs="Times New Roman"/>
            <w:lang w:val="en-US"/>
            <w:rPrChange w:id="1127" w:author="Lou Bruno" w:date="2022-06-18T14:41:00Z">
              <w:rPr>
                <w:rFonts w:cs="Times New Roman"/>
                <w:lang w:val="en-US"/>
              </w:rPr>
            </w:rPrChange>
          </w:rPr>
          <w:t></w:t>
        </w:r>
        <w:r w:rsidRPr="003B43D4">
          <w:rPr>
            <w:rFonts w:ascii="Helvetica" w:hAnsi="Helvetica" w:cs="Times New Roman"/>
            <w:lang w:val="en-US"/>
            <w:rPrChange w:id="1128" w:author="Lou Bruno" w:date="2022-06-18T14:41:00Z">
              <w:rPr>
                <w:rFonts w:cs="Times New Roman"/>
                <w:lang w:val="en-US"/>
              </w:rPr>
            </w:rPrChange>
          </w:rPr>
          <w:t></w:t>
        </w:r>
        <w:r w:rsidRPr="003B43D4">
          <w:rPr>
            <w:rFonts w:ascii="Helvetica" w:hAnsi="Helvetica" w:cs="Times New Roman"/>
            <w:lang w:val="en-US"/>
            <w:rPrChange w:id="1129" w:author="Lou Bruno" w:date="2022-06-18T14:41:00Z">
              <w:rPr>
                <w:rFonts w:cs="Times New Roman"/>
                <w:lang w:val="en-US"/>
              </w:rPr>
            </w:rPrChange>
          </w:rPr>
          <w:t></w:t>
        </w:r>
        <w:r w:rsidRPr="003B43D4">
          <w:rPr>
            <w:rFonts w:ascii="Helvetica" w:hAnsi="Helvetica" w:cs="Times New Roman"/>
            <w:lang w:val="en-US"/>
            <w:rPrChange w:id="1130" w:author="Lou Bruno" w:date="2022-06-18T14:41:00Z">
              <w:rPr>
                <w:rFonts w:cs="Times New Roman"/>
                <w:lang w:val="en-US"/>
              </w:rPr>
            </w:rPrChange>
          </w:rPr>
          <w:t></w:t>
        </w:r>
      </w:ins>
      <w:r w:rsidR="00CA3D10" w:rsidRPr="003B43D4">
        <w:rPr>
          <w:rFonts w:ascii="Helvetica" w:hAnsi="Helvetica" w:cs="Times New Roman"/>
          <w:lang w:val="en-US"/>
          <w:rPrChange w:id="1131" w:author="Lou Bruno" w:date="2022-06-18T14:41:00Z">
            <w:rPr>
              <w:rFonts w:cs="Times New Roman"/>
              <w:lang w:val="en-US"/>
            </w:rPr>
          </w:rPrChange>
        </w:rPr>
        <w:t></w:t>
      </w:r>
      <w:r w:rsidR="00CA3D10" w:rsidRPr="003B43D4">
        <w:rPr>
          <w:rFonts w:ascii="Helvetica" w:hAnsi="Helvetica" w:cs="Times New Roman"/>
          <w:lang w:val="en-US"/>
          <w:rPrChange w:id="1132" w:author="Lou Bruno" w:date="2022-06-18T14:41:00Z">
            <w:rPr>
              <w:rFonts w:cs="Times New Roman"/>
              <w:lang w:val="en-US"/>
            </w:rPr>
          </w:rPrChange>
        </w:rPr>
        <w:t></w:t>
      </w:r>
      <w:r w:rsidR="00CA3D10" w:rsidRPr="003B43D4">
        <w:rPr>
          <w:rFonts w:ascii="Helvetica" w:hAnsi="Helvetica" w:cs="Times New Roman"/>
          <w:lang w:val="en-US"/>
          <w:rPrChange w:id="1133" w:author="Lou Bruno" w:date="2022-06-18T14:41:00Z">
            <w:rPr>
              <w:rFonts w:cs="Times New Roman"/>
              <w:lang w:val="en-US"/>
            </w:rPr>
          </w:rPrChange>
        </w:rPr>
        <w:t></w:t>
      </w:r>
      <w:r w:rsidR="00CA3D10" w:rsidRPr="003B43D4">
        <w:rPr>
          <w:rFonts w:ascii="Helvetica" w:hAnsi="Helvetica" w:cs="Times New Roman"/>
          <w:lang w:val="en-US"/>
          <w:rPrChange w:id="1134" w:author="Lou Bruno" w:date="2022-06-18T14:41:00Z">
            <w:rPr>
              <w:rFonts w:cs="Times New Roman"/>
              <w:lang w:val="en-US"/>
            </w:rPr>
          </w:rPrChange>
        </w:rPr>
        <w:t></w:t>
      </w:r>
      <w:r w:rsidR="00CA3D10" w:rsidRPr="003B43D4">
        <w:rPr>
          <w:rFonts w:ascii="Helvetica" w:hAnsi="Helvetica" w:cs="Times New Roman"/>
          <w:lang w:val="en-US"/>
          <w:rPrChange w:id="1135" w:author="Lou Bruno" w:date="2022-06-18T14:41:00Z">
            <w:rPr>
              <w:rFonts w:cs="Times New Roman"/>
              <w:lang w:val="en-US"/>
            </w:rPr>
          </w:rPrChange>
        </w:rPr>
        <w:t></w:t>
      </w:r>
      <w:r w:rsidR="00CA3D10" w:rsidRPr="003B43D4">
        <w:rPr>
          <w:rFonts w:ascii="Helvetica" w:hAnsi="Helvetica" w:cs="Times New Roman"/>
          <w:lang w:val="en-US"/>
          <w:rPrChange w:id="1136" w:author="Lou Bruno" w:date="2022-06-18T14:41:00Z">
            <w:rPr>
              <w:rFonts w:cs="Times New Roman"/>
              <w:lang w:val="en-US"/>
            </w:rPr>
          </w:rPrChange>
        </w:rPr>
        <w:t></w:t>
      </w:r>
      <w:r w:rsidR="00CA3D10" w:rsidRPr="003B43D4">
        <w:rPr>
          <w:rFonts w:ascii="Helvetica" w:hAnsi="Helvetica" w:cs="Times New Roman"/>
          <w:lang w:val="en-US"/>
          <w:rPrChange w:id="1137" w:author="Lou Bruno" w:date="2022-06-18T14:41:00Z">
            <w:rPr>
              <w:rFonts w:cs="Times New Roman"/>
              <w:lang w:val="en-US"/>
            </w:rPr>
          </w:rPrChange>
        </w:rPr>
        <w:t></w:t>
      </w:r>
      <w:r w:rsidR="00CA3D10" w:rsidRPr="003B43D4">
        <w:rPr>
          <w:rFonts w:ascii="Helvetica" w:hAnsi="Helvetica" w:cs="Times New Roman"/>
          <w:lang w:val="en-US"/>
          <w:rPrChange w:id="1138" w:author="Lou Bruno" w:date="2022-06-18T14:41:00Z">
            <w:rPr>
              <w:rFonts w:cs="Times New Roman"/>
              <w:lang w:val="en-US"/>
            </w:rPr>
          </w:rPrChange>
        </w:rPr>
        <w:t></w:t>
      </w:r>
      <w:r w:rsidR="00CA3D10" w:rsidRPr="003B43D4">
        <w:rPr>
          <w:rFonts w:ascii="Helvetica" w:hAnsi="Helvetica" w:cs="Times New Roman"/>
          <w:lang w:val="en-US"/>
          <w:rPrChange w:id="1139" w:author="Lou Bruno" w:date="2022-06-18T14:41:00Z">
            <w:rPr>
              <w:rFonts w:cs="Times New Roman"/>
              <w:lang w:val="en-US"/>
            </w:rPr>
          </w:rPrChange>
        </w:rPr>
        <w:t></w:t>
      </w:r>
      <w:r w:rsidR="00CA3D10" w:rsidRPr="003B43D4">
        <w:rPr>
          <w:rFonts w:ascii="Helvetica" w:hAnsi="Helvetica" w:cs="Times New Roman"/>
          <w:lang w:val="en-US"/>
          <w:rPrChange w:id="1140" w:author="Lou Bruno" w:date="2022-06-18T14:41:00Z">
            <w:rPr>
              <w:rFonts w:cs="Times New Roman"/>
              <w:lang w:val="en-US"/>
            </w:rPr>
          </w:rPrChange>
        </w:rPr>
        <w:t></w:t>
      </w:r>
      <w:r w:rsidR="00CA3D10" w:rsidRPr="003B43D4">
        <w:rPr>
          <w:rFonts w:ascii="Helvetica" w:hAnsi="Helvetica" w:cs="Times New Roman"/>
          <w:lang w:val="en-US"/>
          <w:rPrChange w:id="1141" w:author="Lou Bruno" w:date="2022-06-18T14:41:00Z">
            <w:rPr>
              <w:rFonts w:cs="Times New Roman"/>
              <w:lang w:val="en-US"/>
            </w:rPr>
          </w:rPrChange>
        </w:rPr>
        <w:t></w:t>
      </w:r>
      <w:r w:rsidR="00CA3D10" w:rsidRPr="003B43D4">
        <w:rPr>
          <w:rFonts w:ascii="Helvetica" w:hAnsi="Helvetica" w:cs="Times New Roman"/>
          <w:lang w:val="en-US"/>
          <w:rPrChange w:id="1142" w:author="Lou Bruno" w:date="2022-06-18T14:41:00Z">
            <w:rPr>
              <w:rFonts w:cs="Times New Roman"/>
              <w:lang w:val="en-US"/>
            </w:rPr>
          </w:rPrChange>
        </w:rPr>
        <w:t></w:t>
      </w:r>
      <w:r w:rsidR="00CA3D10" w:rsidRPr="003B43D4">
        <w:rPr>
          <w:rFonts w:ascii="Helvetica" w:hAnsi="Helvetica" w:cs="Times New Roman"/>
          <w:lang w:val="en-US"/>
          <w:rPrChange w:id="1143" w:author="Lou Bruno" w:date="2022-06-18T14:41:00Z">
            <w:rPr>
              <w:rFonts w:cs="Times New Roman"/>
              <w:lang w:val="en-US"/>
            </w:rPr>
          </w:rPrChange>
        </w:rPr>
        <w:t></w:t>
      </w:r>
      <w:r w:rsidR="00CA3D10" w:rsidRPr="003B43D4">
        <w:rPr>
          <w:rFonts w:ascii="Helvetica" w:hAnsi="Helvetica" w:cs="Times New Roman"/>
          <w:lang w:val="en-US"/>
          <w:rPrChange w:id="1144" w:author="Lou Bruno" w:date="2022-06-18T14:41:00Z">
            <w:rPr>
              <w:rFonts w:cs="Times New Roman"/>
              <w:lang w:val="en-US"/>
            </w:rPr>
          </w:rPrChange>
        </w:rPr>
        <w:t></w:t>
      </w:r>
      <w:r w:rsidR="00CA3D10" w:rsidRPr="003B43D4">
        <w:rPr>
          <w:rFonts w:ascii="Helvetica" w:hAnsi="Helvetica" w:cs="Times New Roman"/>
          <w:lang w:val="en-US"/>
          <w:rPrChange w:id="1145" w:author="Lou Bruno" w:date="2022-06-18T14:41:00Z">
            <w:rPr>
              <w:rFonts w:cs="Times New Roman"/>
              <w:lang w:val="en-US"/>
            </w:rPr>
          </w:rPrChange>
        </w:rPr>
        <w:t></w:t>
      </w:r>
      <w:r w:rsidR="00CA3D10" w:rsidRPr="003B43D4">
        <w:rPr>
          <w:rFonts w:ascii="Helvetica" w:hAnsi="Helvetica" w:cs="Times New Roman"/>
          <w:lang w:val="en-US"/>
          <w:rPrChange w:id="1146" w:author="Lou Bruno" w:date="2022-06-18T14:41:00Z">
            <w:rPr>
              <w:rFonts w:cs="Times New Roman"/>
              <w:lang w:val="en-US"/>
            </w:rPr>
          </w:rPrChange>
        </w:rPr>
        <w:t></w:t>
      </w:r>
      <w:r w:rsidR="00CA3D10" w:rsidRPr="003B43D4">
        <w:rPr>
          <w:rFonts w:ascii="Helvetica" w:hAnsi="Helvetica" w:cs="Times New Roman"/>
          <w:lang w:val="en-US"/>
          <w:rPrChange w:id="1147" w:author="Lou Bruno" w:date="2022-06-18T14:41:00Z">
            <w:rPr>
              <w:rFonts w:cs="Times New Roman"/>
              <w:lang w:val="en-US"/>
            </w:rPr>
          </w:rPrChange>
        </w:rPr>
        <w:t></w:t>
      </w:r>
      <w:r w:rsidR="00CA3D10" w:rsidRPr="003B43D4">
        <w:rPr>
          <w:rFonts w:ascii="Helvetica" w:hAnsi="Helvetica" w:cs="Times New Roman"/>
          <w:lang w:val="en-US"/>
          <w:rPrChange w:id="1148" w:author="Lou Bruno" w:date="2022-06-18T14:41:00Z">
            <w:rPr>
              <w:rFonts w:cs="Times New Roman"/>
              <w:lang w:val="en-US"/>
            </w:rPr>
          </w:rPrChange>
        </w:rPr>
        <w:t></w:t>
      </w:r>
      <w:r w:rsidR="00CA3D10" w:rsidRPr="003B43D4">
        <w:rPr>
          <w:rFonts w:ascii="Helvetica" w:hAnsi="Helvetica" w:cs="Times New Roman"/>
          <w:lang w:val="en-US"/>
          <w:rPrChange w:id="1149" w:author="Lou Bruno" w:date="2022-06-18T14:41:00Z">
            <w:rPr>
              <w:rFonts w:cs="Times New Roman"/>
              <w:lang w:val="en-US"/>
            </w:rPr>
          </w:rPrChange>
        </w:rPr>
        <w:t></w:t>
      </w:r>
      <w:r w:rsidR="00CA3D10" w:rsidRPr="003B43D4">
        <w:rPr>
          <w:rFonts w:ascii="Helvetica" w:hAnsi="Helvetica" w:cs="Times New Roman"/>
          <w:lang w:val="en-US"/>
          <w:rPrChange w:id="1150" w:author="Lou Bruno" w:date="2022-06-18T14:41:00Z">
            <w:rPr>
              <w:rFonts w:cs="Times New Roman"/>
              <w:lang w:val="en-US"/>
            </w:rPr>
          </w:rPrChange>
        </w:rPr>
        <w:t></w:t>
      </w:r>
      <w:r w:rsidR="00CA3D10" w:rsidRPr="003B43D4">
        <w:rPr>
          <w:rFonts w:ascii="Helvetica" w:hAnsi="Helvetica" w:cs="Times New Roman"/>
          <w:lang w:val="en-US"/>
          <w:rPrChange w:id="1151" w:author="Lou Bruno" w:date="2022-06-18T14:41:00Z">
            <w:rPr>
              <w:rFonts w:cs="Times New Roman"/>
              <w:lang w:val="en-US"/>
            </w:rPr>
          </w:rPrChange>
        </w:rPr>
        <w:t></w:t>
      </w:r>
      <w:r w:rsidR="00CA3D10" w:rsidRPr="003B43D4">
        <w:rPr>
          <w:rFonts w:ascii="Helvetica" w:hAnsi="Helvetica" w:cs="Times New Roman"/>
          <w:lang w:val="en-US"/>
          <w:rPrChange w:id="1152" w:author="Lou Bruno" w:date="2022-06-18T14:41:00Z">
            <w:rPr>
              <w:rFonts w:cs="Times New Roman"/>
              <w:lang w:val="en-US"/>
            </w:rPr>
          </w:rPrChange>
        </w:rPr>
        <w:t></w:t>
      </w:r>
      <w:r w:rsidR="00CA3D10" w:rsidRPr="003B43D4">
        <w:rPr>
          <w:rFonts w:ascii="Helvetica" w:hAnsi="Helvetica" w:cs="Times New Roman"/>
          <w:lang w:val="en-US"/>
          <w:rPrChange w:id="1153" w:author="Lou Bruno" w:date="2022-06-18T14:41:00Z">
            <w:rPr>
              <w:rFonts w:cs="Times New Roman"/>
              <w:lang w:val="en-US"/>
            </w:rPr>
          </w:rPrChange>
        </w:rPr>
        <w:t></w:t>
      </w:r>
      <w:r w:rsidR="00CA3D10" w:rsidRPr="003B43D4">
        <w:rPr>
          <w:rFonts w:ascii="Helvetica" w:hAnsi="Helvetica" w:cs="Times New Roman"/>
          <w:lang w:val="en-US"/>
          <w:rPrChange w:id="1154" w:author="Lou Bruno" w:date="2022-06-18T14:41:00Z">
            <w:rPr>
              <w:rFonts w:cs="Times New Roman"/>
              <w:lang w:val="en-US"/>
            </w:rPr>
          </w:rPrChange>
        </w:rPr>
        <w:t></w:t>
      </w:r>
      <w:r w:rsidR="00CA3D10" w:rsidRPr="003B43D4">
        <w:rPr>
          <w:rFonts w:ascii="Helvetica" w:hAnsi="Helvetica" w:cs="Times New Roman"/>
          <w:lang w:val="en-US"/>
          <w:rPrChange w:id="1155" w:author="Lou Bruno" w:date="2022-06-18T14:41:00Z">
            <w:rPr>
              <w:rFonts w:cs="Times New Roman"/>
              <w:lang w:val="en-US"/>
            </w:rPr>
          </w:rPrChange>
        </w:rPr>
        <w:t></w:t>
      </w:r>
      <w:r w:rsidR="00CA3D10" w:rsidRPr="003B43D4">
        <w:rPr>
          <w:rFonts w:ascii="Helvetica" w:hAnsi="Helvetica" w:cs="Times New Roman"/>
          <w:lang w:val="en-US"/>
          <w:rPrChange w:id="1156" w:author="Lou Bruno" w:date="2022-06-18T14:41:00Z">
            <w:rPr>
              <w:rFonts w:cs="Times New Roman"/>
              <w:lang w:val="en-US"/>
            </w:rPr>
          </w:rPrChange>
        </w:rPr>
        <w:t></w:t>
      </w:r>
      <w:r w:rsidR="00CA3D10" w:rsidRPr="003B43D4">
        <w:rPr>
          <w:rFonts w:ascii="Helvetica" w:hAnsi="Helvetica" w:cs="Times New Roman"/>
          <w:lang w:val="en-US"/>
          <w:rPrChange w:id="1157" w:author="Lou Bruno" w:date="2022-06-18T14:41:00Z">
            <w:rPr>
              <w:rFonts w:cs="Times New Roman"/>
              <w:lang w:val="en-US"/>
            </w:rPr>
          </w:rPrChange>
        </w:rPr>
        <w:t></w:t>
      </w:r>
      <w:r w:rsidR="00CA3D10" w:rsidRPr="003B43D4">
        <w:rPr>
          <w:rFonts w:ascii="Helvetica" w:hAnsi="Helvetica" w:cs="Times New Roman"/>
          <w:lang w:val="en-US"/>
          <w:rPrChange w:id="1158" w:author="Lou Bruno" w:date="2022-06-18T14:41:00Z">
            <w:rPr>
              <w:rFonts w:cs="Times New Roman"/>
              <w:lang w:val="en-US"/>
            </w:rPr>
          </w:rPrChange>
        </w:rPr>
        <w:t></w:t>
      </w:r>
      <w:r w:rsidR="00CA3D10" w:rsidRPr="003B43D4">
        <w:rPr>
          <w:rFonts w:ascii="Helvetica" w:hAnsi="Helvetica" w:cs="Times New Roman"/>
          <w:lang w:val="en-US"/>
          <w:rPrChange w:id="1159" w:author="Lou Bruno" w:date="2022-06-18T14:41:00Z">
            <w:rPr>
              <w:rFonts w:cs="Times New Roman"/>
              <w:lang w:val="en-US"/>
            </w:rPr>
          </w:rPrChange>
        </w:rPr>
        <w:t></w:t>
      </w:r>
      <w:r w:rsidR="00CA3D10" w:rsidRPr="003B43D4">
        <w:rPr>
          <w:rFonts w:ascii="Helvetica" w:hAnsi="Helvetica" w:cs="Times New Roman"/>
          <w:lang w:val="en-US"/>
          <w:rPrChange w:id="1160" w:author="Lou Bruno" w:date="2022-06-18T14:41:00Z">
            <w:rPr>
              <w:rFonts w:cs="Times New Roman"/>
              <w:lang w:val="en-US"/>
            </w:rPr>
          </w:rPrChange>
        </w:rPr>
        <w:t></w:t>
      </w:r>
      <w:r w:rsidR="00CA3D10" w:rsidRPr="003B43D4">
        <w:rPr>
          <w:rFonts w:ascii="Helvetica" w:hAnsi="Helvetica" w:cs="Times New Roman"/>
          <w:lang w:val="en-US"/>
          <w:rPrChange w:id="1161" w:author="Lou Bruno" w:date="2022-06-18T14:41:00Z">
            <w:rPr>
              <w:rFonts w:cs="Times New Roman"/>
              <w:lang w:val="en-US"/>
            </w:rPr>
          </w:rPrChange>
        </w:rPr>
        <w:t></w:t>
      </w:r>
      <w:r w:rsidR="00CA3D10" w:rsidRPr="003B43D4">
        <w:rPr>
          <w:rFonts w:ascii="Helvetica" w:hAnsi="Helvetica" w:cs="Times New Roman"/>
          <w:lang w:val="en-US"/>
          <w:rPrChange w:id="1162" w:author="Lou Bruno" w:date="2022-06-18T14:41:00Z">
            <w:rPr>
              <w:rFonts w:cs="Times New Roman"/>
              <w:lang w:val="en-US"/>
            </w:rPr>
          </w:rPrChange>
        </w:rPr>
        <w:t></w:t>
      </w:r>
      <w:r w:rsidR="00CA3D10" w:rsidRPr="003B43D4">
        <w:rPr>
          <w:rFonts w:ascii="Helvetica" w:hAnsi="Helvetica" w:cs="Times New Roman"/>
          <w:lang w:val="en-US"/>
          <w:rPrChange w:id="1163" w:author="Lou Bruno" w:date="2022-06-18T14:41:00Z">
            <w:rPr>
              <w:rFonts w:cs="Times New Roman"/>
              <w:lang w:val="en-US"/>
            </w:rPr>
          </w:rPrChange>
        </w:rPr>
        <w:t></w:t>
      </w:r>
      <w:r w:rsidR="00CA3D10" w:rsidRPr="003B43D4">
        <w:rPr>
          <w:rFonts w:ascii="Helvetica" w:hAnsi="Helvetica" w:cs="Times New Roman"/>
          <w:lang w:val="en-US"/>
          <w:rPrChange w:id="1164" w:author="Lou Bruno" w:date="2022-06-18T14:41:00Z">
            <w:rPr>
              <w:rFonts w:cs="Times New Roman"/>
              <w:lang w:val="en-US"/>
            </w:rPr>
          </w:rPrChange>
        </w:rPr>
        <w:t></w:t>
      </w:r>
      <w:r w:rsidR="00CA3D10" w:rsidRPr="003B43D4">
        <w:rPr>
          <w:rFonts w:ascii="Helvetica" w:hAnsi="Helvetica" w:cs="Times New Roman"/>
          <w:lang w:val="en-US"/>
          <w:rPrChange w:id="1165" w:author="Lou Bruno" w:date="2022-06-18T14:41:00Z">
            <w:rPr>
              <w:rFonts w:cs="Times New Roman"/>
              <w:lang w:val="en-US"/>
            </w:rPr>
          </w:rPrChange>
        </w:rPr>
        <w:t></w:t>
      </w:r>
      <w:r w:rsidR="00CA3D10" w:rsidRPr="003B43D4">
        <w:rPr>
          <w:rFonts w:ascii="Helvetica" w:hAnsi="Helvetica" w:cs="Times New Roman"/>
          <w:lang w:val="en-US"/>
          <w:rPrChange w:id="1166" w:author="Lou Bruno" w:date="2022-06-18T14:41:00Z">
            <w:rPr>
              <w:rFonts w:cs="Times New Roman"/>
              <w:lang w:val="en-US"/>
            </w:rPr>
          </w:rPrChange>
        </w:rPr>
        <w:t></w:t>
      </w:r>
      <w:r w:rsidR="00CA3D10" w:rsidRPr="003B43D4">
        <w:rPr>
          <w:rFonts w:ascii="Helvetica" w:hAnsi="Helvetica" w:cs="Times New Roman"/>
          <w:lang w:val="en-US"/>
          <w:rPrChange w:id="1167" w:author="Lou Bruno" w:date="2022-06-18T14:41:00Z">
            <w:rPr>
              <w:rFonts w:cs="Times New Roman"/>
              <w:lang w:val="en-US"/>
            </w:rPr>
          </w:rPrChange>
        </w:rPr>
        <w:t></w:t>
      </w:r>
      <w:r w:rsidR="00CA3D10" w:rsidRPr="003B43D4">
        <w:rPr>
          <w:rFonts w:ascii="Helvetica" w:hAnsi="Helvetica" w:cs="Times New Roman"/>
          <w:lang w:val="en-US"/>
          <w:rPrChange w:id="1168" w:author="Lou Bruno" w:date="2022-06-18T14:41:00Z">
            <w:rPr>
              <w:rFonts w:cs="Times New Roman"/>
              <w:lang w:val="en-US"/>
            </w:rPr>
          </w:rPrChange>
        </w:rPr>
        <w:t></w:t>
      </w:r>
      <w:r w:rsidR="00CA3D10" w:rsidRPr="003B43D4">
        <w:rPr>
          <w:rFonts w:ascii="Helvetica" w:hAnsi="Helvetica" w:cs="Times New Roman"/>
          <w:lang w:val="en-US"/>
          <w:rPrChange w:id="1169" w:author="Lou Bruno" w:date="2022-06-18T14:41:00Z">
            <w:rPr>
              <w:rFonts w:cs="Times New Roman"/>
              <w:lang w:val="en-US"/>
            </w:rPr>
          </w:rPrChange>
        </w:rPr>
        <w:t></w:t>
      </w:r>
      <w:r w:rsidR="00CA3D10" w:rsidRPr="003B43D4">
        <w:rPr>
          <w:rFonts w:ascii="Helvetica" w:hAnsi="Helvetica" w:cs="Times New Roman"/>
          <w:lang w:val="en-US"/>
          <w:rPrChange w:id="1170" w:author="Lou Bruno" w:date="2022-06-18T14:41:00Z">
            <w:rPr>
              <w:rFonts w:cs="Times New Roman"/>
              <w:lang w:val="en-US"/>
            </w:rPr>
          </w:rPrChange>
        </w:rPr>
        <w:t></w:t>
      </w:r>
      <w:r w:rsidR="00CA3D10" w:rsidRPr="003B43D4">
        <w:rPr>
          <w:rFonts w:ascii="Helvetica" w:hAnsi="Helvetica" w:cs="Times New Roman"/>
          <w:lang w:val="en-US"/>
          <w:rPrChange w:id="1171" w:author="Lou Bruno" w:date="2022-06-18T14:41:00Z">
            <w:rPr>
              <w:rFonts w:cs="Times New Roman"/>
              <w:lang w:val="en-US"/>
            </w:rPr>
          </w:rPrChange>
        </w:rPr>
        <w:t></w:t>
      </w:r>
      <w:r w:rsidR="00CA3D10" w:rsidRPr="003B43D4">
        <w:rPr>
          <w:rFonts w:ascii="Helvetica" w:hAnsi="Helvetica" w:cs="Times New Roman"/>
          <w:lang w:val="en-US"/>
          <w:rPrChange w:id="1172" w:author="Lou Bruno" w:date="2022-06-18T14:41:00Z">
            <w:rPr>
              <w:rFonts w:cs="Times New Roman"/>
              <w:lang w:val="en-US"/>
            </w:rPr>
          </w:rPrChange>
        </w:rPr>
        <w:t></w:t>
      </w:r>
      <w:r w:rsidR="00CA3D10" w:rsidRPr="003B43D4">
        <w:rPr>
          <w:rFonts w:ascii="Helvetica" w:hAnsi="Helvetica" w:cs="Times New Roman"/>
          <w:lang w:val="en-US"/>
          <w:rPrChange w:id="1173" w:author="Lou Bruno" w:date="2022-06-18T14:41:00Z">
            <w:rPr>
              <w:rFonts w:cs="Times New Roman"/>
              <w:lang w:val="en-US"/>
            </w:rPr>
          </w:rPrChange>
        </w:rPr>
        <w:t></w:t>
      </w:r>
      <w:r w:rsidR="00CA3D10" w:rsidRPr="003B43D4">
        <w:rPr>
          <w:rFonts w:ascii="Helvetica" w:hAnsi="Helvetica" w:cs="Times New Roman"/>
          <w:lang w:val="en-US"/>
          <w:rPrChange w:id="1174" w:author="Lou Bruno" w:date="2022-06-18T14:41:00Z">
            <w:rPr>
              <w:rFonts w:cs="Times New Roman"/>
              <w:lang w:val="en-US"/>
            </w:rPr>
          </w:rPrChange>
        </w:rPr>
        <w:t></w:t>
      </w:r>
      <w:r w:rsidR="00CA3D10" w:rsidRPr="003B43D4">
        <w:rPr>
          <w:rFonts w:ascii="Helvetica" w:hAnsi="Helvetica" w:cs="Times New Roman"/>
          <w:lang w:val="en-US"/>
          <w:rPrChange w:id="1175" w:author="Lou Bruno" w:date="2022-06-18T14:41:00Z">
            <w:rPr>
              <w:rFonts w:cs="Times New Roman"/>
              <w:lang w:val="en-US"/>
            </w:rPr>
          </w:rPrChange>
        </w:rPr>
        <w:t></w:t>
      </w:r>
      <w:r w:rsidR="00CA3D10" w:rsidRPr="003B43D4">
        <w:rPr>
          <w:rFonts w:ascii="Helvetica" w:hAnsi="Helvetica" w:cs="Times New Roman"/>
          <w:lang w:val="en-US"/>
          <w:rPrChange w:id="1176" w:author="Lou Bruno" w:date="2022-06-18T14:41:00Z">
            <w:rPr>
              <w:rFonts w:cs="Times New Roman"/>
              <w:lang w:val="en-US"/>
            </w:rPr>
          </w:rPrChange>
        </w:rPr>
        <w:t></w:t>
      </w:r>
      <w:r w:rsidR="00CA3D10" w:rsidRPr="003B43D4">
        <w:rPr>
          <w:rFonts w:ascii="Helvetica" w:hAnsi="Helvetica" w:cs="Times New Roman"/>
          <w:lang w:val="en-US"/>
          <w:rPrChange w:id="1177" w:author="Lou Bruno" w:date="2022-06-18T14:41:00Z">
            <w:rPr>
              <w:rFonts w:cs="Times New Roman"/>
              <w:lang w:val="en-US"/>
            </w:rPr>
          </w:rPrChange>
        </w:rPr>
        <w:t></w:t>
      </w:r>
      <w:r w:rsidR="00CA3D10" w:rsidRPr="003B43D4">
        <w:rPr>
          <w:rFonts w:ascii="Helvetica" w:hAnsi="Helvetica" w:cs="Times New Roman"/>
          <w:lang w:val="en-US"/>
          <w:rPrChange w:id="1178" w:author="Lou Bruno" w:date="2022-06-18T14:41:00Z">
            <w:rPr>
              <w:rFonts w:cs="Times New Roman"/>
              <w:lang w:val="en-US"/>
            </w:rPr>
          </w:rPrChange>
        </w:rPr>
        <w:t></w:t>
      </w:r>
      <w:r w:rsidR="00CA3D10" w:rsidRPr="003B43D4">
        <w:rPr>
          <w:rFonts w:ascii="Helvetica" w:hAnsi="Helvetica" w:cs="Times New Roman"/>
          <w:lang w:val="en-US"/>
          <w:rPrChange w:id="1179" w:author="Lou Bruno" w:date="2022-06-18T14:41:00Z">
            <w:rPr>
              <w:rFonts w:cs="Times New Roman"/>
              <w:lang w:val="en-US"/>
            </w:rPr>
          </w:rPrChange>
        </w:rPr>
        <w:t></w:t>
      </w:r>
      <w:r w:rsidR="00CA3D10" w:rsidRPr="003B43D4">
        <w:rPr>
          <w:rFonts w:ascii="Helvetica" w:hAnsi="Helvetica" w:cs="Times New Roman"/>
          <w:lang w:val="en-US"/>
          <w:rPrChange w:id="1180" w:author="Lou Bruno" w:date="2022-06-18T14:41:00Z">
            <w:rPr>
              <w:rFonts w:cs="Times New Roman"/>
              <w:lang w:val="en-US"/>
            </w:rPr>
          </w:rPrChange>
        </w:rPr>
        <w:t></w:t>
      </w:r>
      <w:r w:rsidR="00CA3D10" w:rsidRPr="003B43D4">
        <w:rPr>
          <w:rFonts w:ascii="Helvetica" w:hAnsi="Helvetica" w:cs="Times New Roman"/>
          <w:lang w:val="en-US"/>
          <w:rPrChange w:id="1181" w:author="Lou Bruno" w:date="2022-06-18T14:41:00Z">
            <w:rPr>
              <w:rFonts w:cs="Times New Roman"/>
              <w:lang w:val="en-US"/>
            </w:rPr>
          </w:rPrChange>
        </w:rPr>
        <w:t></w:t>
      </w:r>
      <w:r w:rsidR="00CA3D10" w:rsidRPr="003B43D4">
        <w:rPr>
          <w:rFonts w:ascii="Helvetica" w:hAnsi="Helvetica" w:cs="Times New Roman"/>
          <w:lang w:val="en-US"/>
          <w:rPrChange w:id="1182" w:author="Lou Bruno" w:date="2022-06-18T14:41:00Z">
            <w:rPr>
              <w:rFonts w:cs="Times New Roman"/>
              <w:lang w:val="en-US"/>
            </w:rPr>
          </w:rPrChange>
        </w:rPr>
        <w:t></w:t>
      </w:r>
      <w:r w:rsidR="00CA3D10" w:rsidRPr="003B43D4">
        <w:rPr>
          <w:rFonts w:ascii="Helvetica" w:hAnsi="Helvetica" w:cs="Times New Roman"/>
          <w:lang w:val="en-US"/>
          <w:rPrChange w:id="1183" w:author="Lou Bruno" w:date="2022-06-18T14:41:00Z">
            <w:rPr>
              <w:rFonts w:cs="Times New Roman"/>
              <w:lang w:val="en-US"/>
            </w:rPr>
          </w:rPrChange>
        </w:rPr>
        <w:t></w:t>
      </w:r>
      <w:r w:rsidR="00CA3D10" w:rsidRPr="003B43D4">
        <w:rPr>
          <w:rFonts w:ascii="Helvetica" w:hAnsi="Helvetica" w:cs="Times New Roman"/>
          <w:lang w:val="en-US"/>
          <w:rPrChange w:id="1184" w:author="Lou Bruno" w:date="2022-06-18T14:41:00Z">
            <w:rPr>
              <w:rFonts w:cs="Times New Roman"/>
              <w:lang w:val="en-US"/>
            </w:rPr>
          </w:rPrChange>
        </w:rPr>
        <w:t></w:t>
      </w:r>
      <w:r w:rsidR="00CA3D10" w:rsidRPr="003B43D4">
        <w:rPr>
          <w:rFonts w:ascii="Helvetica" w:hAnsi="Helvetica" w:cs="Times New Roman"/>
          <w:lang w:val="en-US"/>
          <w:rPrChange w:id="1185" w:author="Lou Bruno" w:date="2022-06-18T14:41:00Z">
            <w:rPr>
              <w:rFonts w:cs="Times New Roman"/>
              <w:lang w:val="en-US"/>
            </w:rPr>
          </w:rPrChange>
        </w:rPr>
        <w:t></w:t>
      </w:r>
      <w:r w:rsidR="00CA3D10" w:rsidRPr="003B43D4">
        <w:rPr>
          <w:rFonts w:ascii="Helvetica" w:hAnsi="Helvetica" w:cs="Times New Roman"/>
          <w:lang w:val="en-US"/>
          <w:rPrChange w:id="1186" w:author="Lou Bruno" w:date="2022-06-18T14:41:00Z">
            <w:rPr>
              <w:rFonts w:cs="Times New Roman"/>
              <w:lang w:val="en-US"/>
            </w:rPr>
          </w:rPrChange>
        </w:rPr>
        <w:t></w:t>
      </w:r>
      <w:r w:rsidR="00CA3D10" w:rsidRPr="003B43D4">
        <w:rPr>
          <w:rFonts w:ascii="Helvetica" w:hAnsi="Helvetica" w:cs="Times New Roman"/>
          <w:lang w:val="en-US"/>
          <w:rPrChange w:id="1187" w:author="Lou Bruno" w:date="2022-06-18T14:41:00Z">
            <w:rPr>
              <w:rFonts w:cs="Times New Roman"/>
              <w:lang w:val="en-US"/>
            </w:rPr>
          </w:rPrChange>
        </w:rPr>
        <w:t></w:t>
      </w:r>
      <w:r w:rsidR="00CA3D10" w:rsidRPr="003B43D4">
        <w:rPr>
          <w:rFonts w:ascii="Helvetica" w:hAnsi="Helvetica" w:cs="Times New Roman"/>
          <w:lang w:val="en-US"/>
          <w:rPrChange w:id="1188" w:author="Lou Bruno" w:date="2022-06-18T14:41:00Z">
            <w:rPr>
              <w:rFonts w:cs="Times New Roman"/>
              <w:lang w:val="en-US"/>
            </w:rPr>
          </w:rPrChange>
        </w:rPr>
        <w:t></w:t>
      </w:r>
      <w:r w:rsidR="00CA3D10" w:rsidRPr="003B43D4">
        <w:rPr>
          <w:rFonts w:ascii="Helvetica" w:hAnsi="Helvetica" w:cs="Times New Roman"/>
          <w:lang w:val="en-US"/>
          <w:rPrChange w:id="1189" w:author="Lou Bruno" w:date="2022-06-18T14:41:00Z">
            <w:rPr>
              <w:rFonts w:cs="Times New Roman"/>
              <w:lang w:val="en-US"/>
            </w:rPr>
          </w:rPrChange>
        </w:rPr>
        <w:t></w:t>
      </w:r>
      <w:r w:rsidR="00CA3D10" w:rsidRPr="003B43D4">
        <w:rPr>
          <w:rFonts w:ascii="Helvetica" w:hAnsi="Helvetica" w:cs="Times New Roman"/>
          <w:lang w:val="en-US"/>
          <w:rPrChange w:id="1190" w:author="Lou Bruno" w:date="2022-06-18T14:41:00Z">
            <w:rPr>
              <w:rFonts w:cs="Times New Roman"/>
              <w:lang w:val="en-US"/>
            </w:rPr>
          </w:rPrChange>
        </w:rPr>
        <w:t></w:t>
      </w:r>
      <w:r w:rsidR="00CA3D10" w:rsidRPr="003B43D4">
        <w:rPr>
          <w:rFonts w:ascii="Helvetica" w:hAnsi="Helvetica" w:cs="Times New Roman"/>
          <w:lang w:val="en-US"/>
          <w:rPrChange w:id="1191" w:author="Lou Bruno" w:date="2022-06-18T14:41:00Z">
            <w:rPr>
              <w:rFonts w:cs="Times New Roman"/>
              <w:lang w:val="en-US"/>
            </w:rPr>
          </w:rPrChange>
        </w:rPr>
        <w:t></w:t>
      </w:r>
      <w:r w:rsidR="00CA3D10" w:rsidRPr="003B43D4">
        <w:rPr>
          <w:rFonts w:ascii="Helvetica" w:hAnsi="Helvetica" w:cs="Times New Roman"/>
          <w:lang w:val="en-US"/>
          <w:rPrChange w:id="1192" w:author="Lou Bruno" w:date="2022-06-18T14:41:00Z">
            <w:rPr>
              <w:rFonts w:cs="Times New Roman"/>
              <w:lang w:val="en-US"/>
            </w:rPr>
          </w:rPrChange>
        </w:rPr>
        <w:t></w:t>
      </w:r>
      <w:r w:rsidR="00CA3D10" w:rsidRPr="003B43D4">
        <w:rPr>
          <w:rFonts w:ascii="Helvetica" w:hAnsi="Helvetica" w:cs="Times New Roman"/>
          <w:lang w:val="en-US"/>
          <w:rPrChange w:id="1193" w:author="Lou Bruno" w:date="2022-06-18T14:41:00Z">
            <w:rPr>
              <w:rFonts w:cs="Times New Roman"/>
              <w:lang w:val="en-US"/>
            </w:rPr>
          </w:rPrChange>
        </w:rPr>
        <w:t></w:t>
      </w:r>
      <w:r w:rsidR="00CA3D10" w:rsidRPr="003B43D4">
        <w:rPr>
          <w:rFonts w:ascii="Helvetica" w:hAnsi="Helvetica" w:cs="Times New Roman"/>
          <w:lang w:val="en-US"/>
          <w:rPrChange w:id="1194" w:author="Lou Bruno" w:date="2022-06-18T14:41:00Z">
            <w:rPr>
              <w:rFonts w:cs="Times New Roman"/>
              <w:lang w:val="en-US"/>
            </w:rPr>
          </w:rPrChange>
        </w:rPr>
        <w:t></w:t>
      </w:r>
      <w:r w:rsidR="00CA3D10" w:rsidRPr="003B43D4">
        <w:rPr>
          <w:rFonts w:ascii="Helvetica" w:hAnsi="Helvetica" w:cs="Times New Roman"/>
          <w:lang w:val="en-US"/>
          <w:rPrChange w:id="1195" w:author="Lou Bruno" w:date="2022-06-18T14:41:00Z">
            <w:rPr>
              <w:rFonts w:cs="Times New Roman"/>
              <w:lang w:val="en-US"/>
            </w:rPr>
          </w:rPrChange>
        </w:rPr>
        <w:t></w:t>
      </w:r>
      <w:r w:rsidR="00CA3D10" w:rsidRPr="003B43D4">
        <w:rPr>
          <w:rFonts w:ascii="Helvetica" w:hAnsi="Helvetica" w:cs="Times New Roman"/>
          <w:lang w:val="en-US"/>
          <w:rPrChange w:id="1196" w:author="Lou Bruno" w:date="2022-06-18T14:41:00Z">
            <w:rPr>
              <w:rFonts w:cs="Times New Roman"/>
              <w:lang w:val="en-US"/>
            </w:rPr>
          </w:rPrChange>
        </w:rPr>
        <w:t></w:t>
      </w:r>
      <w:r w:rsidR="00CA3D10" w:rsidRPr="003B43D4">
        <w:rPr>
          <w:rFonts w:ascii="Helvetica" w:hAnsi="Helvetica" w:cs="Times New Roman"/>
          <w:lang w:val="en-US"/>
          <w:rPrChange w:id="1197" w:author="Lou Bruno" w:date="2022-06-18T14:41:00Z">
            <w:rPr>
              <w:rFonts w:cs="Times New Roman"/>
              <w:lang w:val="en-US"/>
            </w:rPr>
          </w:rPrChange>
        </w:rPr>
        <w:t></w:t>
      </w:r>
      <w:r w:rsidR="00CA3D10" w:rsidRPr="003B43D4">
        <w:rPr>
          <w:rFonts w:ascii="Helvetica" w:hAnsi="Helvetica" w:cs="Times New Roman"/>
          <w:lang w:val="en-US"/>
          <w:rPrChange w:id="1198" w:author="Lou Bruno" w:date="2022-06-18T14:41:00Z">
            <w:rPr>
              <w:rFonts w:cs="Times New Roman"/>
              <w:lang w:val="en-US"/>
            </w:rPr>
          </w:rPrChange>
        </w:rPr>
        <w:t></w:t>
      </w:r>
      <w:r w:rsidR="00CA3D10" w:rsidRPr="003B43D4">
        <w:rPr>
          <w:rFonts w:ascii="Helvetica" w:hAnsi="Helvetica" w:cs="Times New Roman"/>
          <w:lang w:val="en-US"/>
          <w:rPrChange w:id="1199" w:author="Lou Bruno" w:date="2022-06-18T14:41:00Z">
            <w:rPr>
              <w:rFonts w:cs="Times New Roman"/>
              <w:lang w:val="en-US"/>
            </w:rPr>
          </w:rPrChange>
        </w:rPr>
        <w:t></w:t>
      </w:r>
      <w:r w:rsidR="00CA3D10" w:rsidRPr="003B43D4">
        <w:rPr>
          <w:rFonts w:ascii="Helvetica" w:hAnsi="Helvetica" w:cs="Times New Roman"/>
          <w:lang w:val="en-US"/>
          <w:rPrChange w:id="1200" w:author="Lou Bruno" w:date="2022-06-18T14:41:00Z">
            <w:rPr>
              <w:rFonts w:cs="Times New Roman"/>
              <w:lang w:val="en-US"/>
            </w:rPr>
          </w:rPrChange>
        </w:rPr>
        <w:t></w:t>
      </w:r>
      <w:r w:rsidR="00CA3D10" w:rsidRPr="003B43D4">
        <w:rPr>
          <w:rFonts w:ascii="Helvetica" w:hAnsi="Helvetica" w:cs="Times New Roman"/>
          <w:lang w:val="en-US"/>
          <w:rPrChange w:id="1201" w:author="Lou Bruno" w:date="2022-06-18T14:41:00Z">
            <w:rPr>
              <w:rFonts w:cs="Times New Roman"/>
              <w:lang w:val="en-US"/>
            </w:rPr>
          </w:rPrChange>
        </w:rPr>
        <w:t></w:t>
      </w:r>
      <w:r w:rsidR="00CA3D10" w:rsidRPr="003B43D4">
        <w:rPr>
          <w:rFonts w:ascii="Helvetica" w:hAnsi="Helvetica" w:cs="Times New Roman"/>
          <w:lang w:val="en-US"/>
          <w:rPrChange w:id="1202" w:author="Lou Bruno" w:date="2022-06-18T14:41:00Z">
            <w:rPr>
              <w:rFonts w:cs="Times New Roman"/>
              <w:lang w:val="en-US"/>
            </w:rPr>
          </w:rPrChange>
        </w:rPr>
        <w:t></w:t>
      </w:r>
      <w:r w:rsidR="00CA3D10" w:rsidRPr="003B43D4">
        <w:rPr>
          <w:rFonts w:ascii="Helvetica" w:hAnsi="Helvetica" w:cs="Times New Roman"/>
          <w:lang w:val="en-US"/>
          <w:rPrChange w:id="1203" w:author="Lou Bruno" w:date="2022-06-18T14:41:00Z">
            <w:rPr>
              <w:rFonts w:cs="Times New Roman"/>
              <w:lang w:val="en-US"/>
            </w:rPr>
          </w:rPrChange>
        </w:rPr>
        <w:t></w:t>
      </w:r>
      <w:r w:rsidR="00CA3D10" w:rsidRPr="003B43D4">
        <w:rPr>
          <w:rFonts w:ascii="Helvetica" w:hAnsi="Helvetica" w:cs="Times New Roman"/>
          <w:lang w:val="en-US"/>
          <w:rPrChange w:id="1204" w:author="Lou Bruno" w:date="2022-06-18T14:41:00Z">
            <w:rPr>
              <w:rFonts w:cs="Times New Roman"/>
              <w:lang w:val="en-US"/>
            </w:rPr>
          </w:rPrChange>
        </w:rPr>
        <w:t></w:t>
      </w:r>
      <w:r w:rsidR="00CA3D10" w:rsidRPr="003B43D4">
        <w:rPr>
          <w:rFonts w:ascii="Helvetica" w:hAnsi="Helvetica" w:cs="Times New Roman"/>
          <w:lang w:val="en-US"/>
          <w:rPrChange w:id="1205" w:author="Lou Bruno" w:date="2022-06-18T14:41:00Z">
            <w:rPr>
              <w:rFonts w:cs="Times New Roman"/>
              <w:lang w:val="en-US"/>
            </w:rPr>
          </w:rPrChange>
        </w:rPr>
        <w:t></w:t>
      </w:r>
      <w:r w:rsidR="00CA3D10" w:rsidRPr="003B43D4">
        <w:rPr>
          <w:rFonts w:ascii="Helvetica" w:hAnsi="Helvetica" w:cs="Times New Roman"/>
          <w:lang w:val="en-US"/>
          <w:rPrChange w:id="1206" w:author="Lou Bruno" w:date="2022-06-18T14:41:00Z">
            <w:rPr>
              <w:rFonts w:cs="Times New Roman"/>
              <w:lang w:val="en-US"/>
            </w:rPr>
          </w:rPrChange>
        </w:rPr>
        <w:t></w:t>
      </w:r>
      <w:r w:rsidR="00CA3D10" w:rsidRPr="003B43D4">
        <w:rPr>
          <w:rFonts w:ascii="Helvetica" w:hAnsi="Helvetica" w:cs="Times New Roman"/>
          <w:lang w:val="en-US"/>
          <w:rPrChange w:id="1207" w:author="Lou Bruno" w:date="2022-06-18T14:41:00Z">
            <w:rPr>
              <w:rFonts w:cs="Times New Roman"/>
              <w:lang w:val="en-US"/>
            </w:rPr>
          </w:rPrChange>
        </w:rPr>
        <w:t></w:t>
      </w:r>
      <w:r w:rsidR="00CA3D10" w:rsidRPr="003B43D4">
        <w:rPr>
          <w:rFonts w:ascii="Helvetica" w:hAnsi="Helvetica" w:cs="Times New Roman"/>
          <w:lang w:val="en-US"/>
          <w:rPrChange w:id="1208" w:author="Lou Bruno" w:date="2022-06-18T14:41:00Z">
            <w:rPr>
              <w:rFonts w:cs="Times New Roman"/>
              <w:lang w:val="en-US"/>
            </w:rPr>
          </w:rPrChange>
        </w:rPr>
        <w:t></w:t>
      </w:r>
      <w:r w:rsidR="00CA3D10" w:rsidRPr="003B43D4">
        <w:rPr>
          <w:rFonts w:ascii="Helvetica" w:hAnsi="Helvetica" w:cs="Times New Roman"/>
          <w:lang w:val="en-US"/>
          <w:rPrChange w:id="1209" w:author="Lou Bruno" w:date="2022-06-18T14:41:00Z">
            <w:rPr>
              <w:rFonts w:cs="Times New Roman"/>
              <w:lang w:val="en-US"/>
            </w:rPr>
          </w:rPrChange>
        </w:rPr>
        <w:t></w:t>
      </w:r>
      <w:r w:rsidR="00CA3D10" w:rsidRPr="003B43D4">
        <w:rPr>
          <w:rFonts w:ascii="Helvetica" w:hAnsi="Helvetica" w:cs="Times New Roman"/>
          <w:lang w:val="en-US"/>
          <w:rPrChange w:id="1210" w:author="Lou Bruno" w:date="2022-06-18T14:41:00Z">
            <w:rPr>
              <w:rFonts w:cs="Times New Roman"/>
              <w:lang w:val="en-US"/>
            </w:rPr>
          </w:rPrChange>
        </w:rPr>
        <w:t></w:t>
      </w:r>
      <w:r w:rsidR="00CA3D10" w:rsidRPr="003B43D4">
        <w:rPr>
          <w:rFonts w:ascii="Helvetica" w:hAnsi="Helvetica" w:cs="Times New Roman"/>
          <w:lang w:val="en-US"/>
          <w:rPrChange w:id="1211" w:author="Lou Bruno" w:date="2022-06-18T14:41:00Z">
            <w:rPr>
              <w:rFonts w:cs="Times New Roman"/>
              <w:lang w:val="en-US"/>
            </w:rPr>
          </w:rPrChange>
        </w:rPr>
        <w:t></w:t>
      </w:r>
      <w:r w:rsidR="00CA3D10" w:rsidRPr="003B43D4">
        <w:rPr>
          <w:rFonts w:ascii="Helvetica" w:hAnsi="Helvetica" w:cs="Times New Roman"/>
          <w:lang w:val="en-US"/>
          <w:rPrChange w:id="1212" w:author="Lou Bruno" w:date="2022-06-18T14:41:00Z">
            <w:rPr>
              <w:rFonts w:cs="Times New Roman"/>
              <w:lang w:val="en-US"/>
            </w:rPr>
          </w:rPrChange>
        </w:rPr>
        <w:t></w:t>
      </w:r>
      <w:r w:rsidR="00CA3D10" w:rsidRPr="003B43D4">
        <w:rPr>
          <w:rFonts w:ascii="Helvetica" w:hAnsi="Helvetica" w:cs="Times New Roman"/>
          <w:lang w:val="en-US"/>
          <w:rPrChange w:id="1213" w:author="Lou Bruno" w:date="2022-06-18T14:41:00Z">
            <w:rPr>
              <w:rFonts w:cs="Times New Roman"/>
              <w:lang w:val="en-US"/>
            </w:rPr>
          </w:rPrChange>
        </w:rPr>
        <w:t></w:t>
      </w:r>
      <w:r w:rsidR="00CA3D10" w:rsidRPr="003B43D4">
        <w:rPr>
          <w:rFonts w:ascii="Helvetica" w:hAnsi="Helvetica" w:cs="Times New Roman"/>
          <w:lang w:val="en-US"/>
          <w:rPrChange w:id="1214" w:author="Lou Bruno" w:date="2022-06-18T14:41:00Z">
            <w:rPr>
              <w:rFonts w:cs="Times New Roman"/>
              <w:lang w:val="en-US"/>
            </w:rPr>
          </w:rPrChange>
        </w:rPr>
        <w:t></w:t>
      </w:r>
      <w:r w:rsidR="00CA3D10" w:rsidRPr="003B43D4">
        <w:rPr>
          <w:rFonts w:ascii="Helvetica" w:hAnsi="Helvetica" w:cs="Times New Roman"/>
          <w:lang w:val="en-US"/>
          <w:rPrChange w:id="1215" w:author="Lou Bruno" w:date="2022-06-18T14:41:00Z">
            <w:rPr>
              <w:rFonts w:cs="Times New Roman"/>
              <w:lang w:val="en-US"/>
            </w:rPr>
          </w:rPrChange>
        </w:rPr>
        <w:t></w:t>
      </w:r>
      <w:r w:rsidR="00CA3D10" w:rsidRPr="003B43D4">
        <w:rPr>
          <w:rFonts w:ascii="Helvetica" w:hAnsi="Helvetica" w:cs="Times New Roman"/>
          <w:lang w:val="en-US"/>
          <w:rPrChange w:id="1216" w:author="Lou Bruno" w:date="2022-06-18T14:41:00Z">
            <w:rPr>
              <w:rFonts w:cs="Times New Roman"/>
              <w:lang w:val="en-US"/>
            </w:rPr>
          </w:rPrChange>
        </w:rPr>
        <w:t></w:t>
      </w:r>
      <w:r w:rsidR="00CA3D10" w:rsidRPr="003B43D4">
        <w:rPr>
          <w:rFonts w:ascii="Helvetica" w:hAnsi="Helvetica" w:cs="Times New Roman"/>
          <w:lang w:val="en-US"/>
          <w:rPrChange w:id="1217" w:author="Lou Bruno" w:date="2022-06-18T14:41:00Z">
            <w:rPr>
              <w:rFonts w:cs="Times New Roman"/>
              <w:lang w:val="en-US"/>
            </w:rPr>
          </w:rPrChange>
        </w:rPr>
        <w:t></w:t>
      </w:r>
      <w:r w:rsidR="00CA3D10" w:rsidRPr="003B43D4">
        <w:rPr>
          <w:rFonts w:ascii="Helvetica" w:hAnsi="Helvetica" w:cs="Times New Roman"/>
          <w:lang w:val="en-US"/>
          <w:rPrChange w:id="1218" w:author="Lou Bruno" w:date="2022-06-18T14:41:00Z">
            <w:rPr>
              <w:rFonts w:cs="Times New Roman"/>
              <w:lang w:val="en-US"/>
            </w:rPr>
          </w:rPrChange>
        </w:rPr>
        <w:t></w:t>
      </w:r>
      <w:r w:rsidR="00CA3D10" w:rsidRPr="003B43D4">
        <w:rPr>
          <w:rFonts w:ascii="Helvetica" w:hAnsi="Helvetica" w:cs="Times New Roman"/>
          <w:lang w:val="en-US"/>
          <w:rPrChange w:id="1219" w:author="Lou Bruno" w:date="2022-06-18T14:41:00Z">
            <w:rPr>
              <w:rFonts w:cs="Times New Roman"/>
              <w:lang w:val="en-US"/>
            </w:rPr>
          </w:rPrChange>
        </w:rPr>
        <w:t></w:t>
      </w:r>
      <w:r w:rsidR="00CA3D10" w:rsidRPr="003B43D4">
        <w:rPr>
          <w:rFonts w:ascii="Helvetica" w:hAnsi="Helvetica" w:cs="Times New Roman"/>
          <w:lang w:val="en-US"/>
          <w:rPrChange w:id="1220" w:author="Lou Bruno" w:date="2022-06-18T14:41:00Z">
            <w:rPr>
              <w:rFonts w:cs="Times New Roman"/>
              <w:lang w:val="en-US"/>
            </w:rPr>
          </w:rPrChange>
        </w:rPr>
        <w:t></w:t>
      </w:r>
      <w:r w:rsidR="00CA3D10" w:rsidRPr="003B43D4">
        <w:rPr>
          <w:rFonts w:ascii="Helvetica" w:hAnsi="Helvetica" w:cs="Times New Roman"/>
          <w:lang w:val="en-US"/>
          <w:rPrChange w:id="1221" w:author="Lou Bruno" w:date="2022-06-18T14:41:00Z">
            <w:rPr>
              <w:rFonts w:cs="Times New Roman"/>
              <w:lang w:val="en-US"/>
            </w:rPr>
          </w:rPrChange>
        </w:rPr>
        <w:t></w:t>
      </w:r>
      <w:r w:rsidR="00CA3D10" w:rsidRPr="003B43D4">
        <w:rPr>
          <w:rFonts w:ascii="Helvetica" w:hAnsi="Helvetica" w:cs="Times New Roman"/>
          <w:lang w:val="en-US"/>
          <w:rPrChange w:id="1222" w:author="Lou Bruno" w:date="2022-06-18T14:41:00Z">
            <w:rPr>
              <w:rFonts w:cs="Times New Roman"/>
              <w:lang w:val="en-US"/>
            </w:rPr>
          </w:rPrChange>
        </w:rPr>
        <w:t></w:t>
      </w:r>
      <w:r w:rsidR="00CA3D10" w:rsidRPr="003B43D4">
        <w:rPr>
          <w:rFonts w:ascii="Helvetica" w:hAnsi="Helvetica" w:cs="Times New Roman"/>
          <w:lang w:val="en-US"/>
          <w:rPrChange w:id="1223" w:author="Lou Bruno" w:date="2022-06-18T14:41:00Z">
            <w:rPr>
              <w:rFonts w:cs="Times New Roman"/>
              <w:lang w:val="en-US"/>
            </w:rPr>
          </w:rPrChange>
        </w:rPr>
        <w:t></w:t>
      </w:r>
      <w:r w:rsidR="00CA3D10" w:rsidRPr="003B43D4">
        <w:rPr>
          <w:rFonts w:ascii="Helvetica" w:hAnsi="Helvetica" w:cs="Times New Roman"/>
          <w:lang w:val="en-US"/>
          <w:rPrChange w:id="1224" w:author="Lou Bruno" w:date="2022-06-18T14:41:00Z">
            <w:rPr>
              <w:rFonts w:cs="Times New Roman"/>
              <w:lang w:val="en-US"/>
            </w:rPr>
          </w:rPrChange>
        </w:rPr>
        <w:t></w:t>
      </w:r>
      <w:r w:rsidR="00CA3D10" w:rsidRPr="003B43D4">
        <w:rPr>
          <w:rFonts w:ascii="Helvetica" w:hAnsi="Helvetica" w:cs="Times New Roman"/>
          <w:lang w:val="en-US"/>
          <w:rPrChange w:id="1225" w:author="Lou Bruno" w:date="2022-06-18T14:41:00Z">
            <w:rPr>
              <w:rFonts w:cs="Times New Roman"/>
              <w:lang w:val="en-US"/>
            </w:rPr>
          </w:rPrChange>
        </w:rPr>
        <w:t></w:t>
      </w:r>
      <w:r w:rsidR="00CA3D10" w:rsidRPr="003B43D4">
        <w:rPr>
          <w:rFonts w:ascii="Helvetica" w:hAnsi="Helvetica" w:cs="Times New Roman"/>
          <w:lang w:val="en-US"/>
          <w:rPrChange w:id="1226" w:author="Lou Bruno" w:date="2022-06-18T14:41:00Z">
            <w:rPr>
              <w:rFonts w:cs="Times New Roman"/>
              <w:lang w:val="en-US"/>
            </w:rPr>
          </w:rPrChange>
        </w:rPr>
        <w:t></w:t>
      </w:r>
      <w:r w:rsidR="00CA3D10" w:rsidRPr="003B43D4">
        <w:rPr>
          <w:rFonts w:ascii="Helvetica" w:hAnsi="Helvetica" w:cs="Times New Roman"/>
          <w:lang w:val="en-US"/>
          <w:rPrChange w:id="1227" w:author="Lou Bruno" w:date="2022-06-18T14:41:00Z">
            <w:rPr>
              <w:rFonts w:cs="Times New Roman"/>
              <w:lang w:val="en-US"/>
            </w:rPr>
          </w:rPrChange>
        </w:rPr>
        <w:t></w:t>
      </w:r>
      <w:r w:rsidR="00CA3D10" w:rsidRPr="003B43D4">
        <w:rPr>
          <w:rFonts w:ascii="Helvetica" w:hAnsi="Helvetica" w:cs="Times New Roman"/>
          <w:lang w:val="en-US"/>
          <w:rPrChange w:id="1228" w:author="Lou Bruno" w:date="2022-06-18T14:41:00Z">
            <w:rPr>
              <w:rFonts w:cs="Times New Roman"/>
              <w:lang w:val="en-US"/>
            </w:rPr>
          </w:rPrChange>
        </w:rPr>
        <w:t></w:t>
      </w:r>
      <w:r w:rsidR="00CA3D10" w:rsidRPr="003B43D4">
        <w:rPr>
          <w:rFonts w:ascii="Helvetica" w:hAnsi="Helvetica" w:cs="Times New Roman"/>
          <w:lang w:val="en-US"/>
          <w:rPrChange w:id="1229" w:author="Lou Bruno" w:date="2022-06-18T14:41:00Z">
            <w:rPr>
              <w:rFonts w:cs="Times New Roman"/>
              <w:lang w:val="en-US"/>
            </w:rPr>
          </w:rPrChange>
        </w:rPr>
        <w:t></w:t>
      </w:r>
      <w:r w:rsidR="00CA3D10" w:rsidRPr="003B43D4">
        <w:rPr>
          <w:rFonts w:ascii="Helvetica" w:hAnsi="Helvetica" w:cs="Times New Roman"/>
          <w:lang w:val="en-US"/>
          <w:rPrChange w:id="1230" w:author="Lou Bruno" w:date="2022-06-18T14:41:00Z">
            <w:rPr>
              <w:rFonts w:cs="Times New Roman"/>
              <w:lang w:val="en-US"/>
            </w:rPr>
          </w:rPrChange>
        </w:rPr>
        <w:t></w:t>
      </w:r>
      <w:r w:rsidR="00CA3D10" w:rsidRPr="003B43D4">
        <w:rPr>
          <w:rFonts w:ascii="Helvetica" w:hAnsi="Helvetica" w:cs="Times New Roman"/>
          <w:lang w:val="en-US"/>
          <w:rPrChange w:id="1231" w:author="Lou Bruno" w:date="2022-06-18T14:41:00Z">
            <w:rPr>
              <w:rFonts w:cs="Times New Roman"/>
              <w:lang w:val="en-US"/>
            </w:rPr>
          </w:rPrChange>
        </w:rPr>
        <w:t></w:t>
      </w:r>
      <w:r w:rsidR="00CA3D10" w:rsidRPr="003B43D4">
        <w:rPr>
          <w:rFonts w:ascii="Helvetica" w:hAnsi="Helvetica" w:cs="Times New Roman"/>
          <w:lang w:val="en-US"/>
          <w:rPrChange w:id="1232" w:author="Lou Bruno" w:date="2022-06-18T14:41:00Z">
            <w:rPr>
              <w:rFonts w:cs="Times New Roman"/>
              <w:lang w:val="en-US"/>
            </w:rPr>
          </w:rPrChange>
        </w:rPr>
        <w:t></w:t>
      </w:r>
      <w:r w:rsidR="00CA3D10" w:rsidRPr="003B43D4">
        <w:rPr>
          <w:rFonts w:ascii="Helvetica" w:hAnsi="Helvetica" w:cs="Times New Roman"/>
          <w:lang w:val="en-US"/>
          <w:rPrChange w:id="1233" w:author="Lou Bruno" w:date="2022-06-18T14:41:00Z">
            <w:rPr>
              <w:rFonts w:cs="Times New Roman"/>
              <w:lang w:val="en-US"/>
            </w:rPr>
          </w:rPrChange>
        </w:rPr>
        <w:t></w:t>
      </w:r>
      <w:r w:rsidR="00CA3D10" w:rsidRPr="003B43D4">
        <w:rPr>
          <w:rFonts w:ascii="Helvetica" w:hAnsi="Helvetica" w:cs="Times New Roman"/>
          <w:lang w:val="en-US"/>
          <w:rPrChange w:id="1234" w:author="Lou Bruno" w:date="2022-06-18T14:41:00Z">
            <w:rPr>
              <w:rFonts w:cs="Times New Roman"/>
              <w:lang w:val="en-US"/>
            </w:rPr>
          </w:rPrChange>
        </w:rPr>
        <w:t></w:t>
      </w:r>
      <w:r w:rsidR="00CA3D10" w:rsidRPr="003B43D4">
        <w:rPr>
          <w:rFonts w:ascii="Helvetica" w:hAnsi="Helvetica" w:cs="Times New Roman"/>
          <w:lang w:val="en-US"/>
          <w:rPrChange w:id="1235" w:author="Lou Bruno" w:date="2022-06-18T14:41:00Z">
            <w:rPr>
              <w:rFonts w:cs="Times New Roman"/>
              <w:lang w:val="en-US"/>
            </w:rPr>
          </w:rPrChange>
        </w:rPr>
        <w:t></w:t>
      </w:r>
      <w:r w:rsidR="00CA3D10" w:rsidRPr="003B43D4">
        <w:rPr>
          <w:rFonts w:ascii="Helvetica" w:hAnsi="Helvetica" w:cs="Times New Roman"/>
          <w:lang w:val="en-US"/>
          <w:rPrChange w:id="1236" w:author="Lou Bruno" w:date="2022-06-18T14:41:00Z">
            <w:rPr>
              <w:rFonts w:cs="Times New Roman"/>
              <w:lang w:val="en-US"/>
            </w:rPr>
          </w:rPrChange>
        </w:rPr>
        <w:t></w:t>
      </w:r>
      <w:r w:rsidR="00CA3D10" w:rsidRPr="003B43D4">
        <w:rPr>
          <w:rFonts w:ascii="Helvetica" w:hAnsi="Helvetica" w:cs="Times New Roman"/>
          <w:lang w:val="en-US"/>
          <w:rPrChange w:id="1237" w:author="Lou Bruno" w:date="2022-06-18T14:41:00Z">
            <w:rPr>
              <w:rFonts w:cs="Times New Roman"/>
              <w:lang w:val="en-US"/>
            </w:rPr>
          </w:rPrChange>
        </w:rPr>
        <w:t></w:t>
      </w:r>
      <w:r w:rsidR="00CA3D10" w:rsidRPr="003B43D4">
        <w:rPr>
          <w:rFonts w:ascii="Helvetica" w:hAnsi="Helvetica" w:cs="Times New Roman"/>
          <w:lang w:val="en-US"/>
          <w:rPrChange w:id="1238" w:author="Lou Bruno" w:date="2022-06-18T14:41:00Z">
            <w:rPr>
              <w:rFonts w:cs="Times New Roman"/>
              <w:lang w:val="en-US"/>
            </w:rPr>
          </w:rPrChange>
        </w:rPr>
        <w:t></w:t>
      </w:r>
      <w:r w:rsidR="00CA3D10" w:rsidRPr="003B43D4">
        <w:rPr>
          <w:rFonts w:ascii="Helvetica" w:hAnsi="Helvetica" w:cs="Times New Roman"/>
          <w:lang w:val="en-US"/>
          <w:rPrChange w:id="1239" w:author="Lou Bruno" w:date="2022-06-18T14:41:00Z">
            <w:rPr>
              <w:rFonts w:cs="Times New Roman"/>
              <w:lang w:val="en-US"/>
            </w:rPr>
          </w:rPrChange>
        </w:rPr>
        <w:t></w:t>
      </w:r>
      <w:r w:rsidR="00CA3D10" w:rsidRPr="003B43D4">
        <w:rPr>
          <w:rFonts w:ascii="Helvetica" w:hAnsi="Helvetica" w:cs="Times New Roman"/>
          <w:lang w:val="en-US"/>
          <w:rPrChange w:id="1240" w:author="Lou Bruno" w:date="2022-06-18T14:41:00Z">
            <w:rPr>
              <w:rFonts w:cs="Times New Roman"/>
              <w:lang w:val="en-US"/>
            </w:rPr>
          </w:rPrChange>
        </w:rPr>
        <w:t></w:t>
      </w:r>
      <w:r w:rsidR="00CA3D10" w:rsidRPr="003B43D4">
        <w:rPr>
          <w:rFonts w:ascii="Helvetica" w:hAnsi="Helvetica" w:cs="Times New Roman"/>
          <w:lang w:val="en-US"/>
          <w:rPrChange w:id="1241" w:author="Lou Bruno" w:date="2022-06-18T14:41:00Z">
            <w:rPr>
              <w:rFonts w:cs="Times New Roman"/>
              <w:lang w:val="en-US"/>
            </w:rPr>
          </w:rPrChange>
        </w:rPr>
        <w:t></w:t>
      </w:r>
      <w:r w:rsidR="00CA3D10" w:rsidRPr="003B43D4">
        <w:rPr>
          <w:rFonts w:ascii="Helvetica" w:hAnsi="Helvetica" w:cs="Times New Roman"/>
          <w:lang w:val="en-US"/>
          <w:rPrChange w:id="1242" w:author="Lou Bruno" w:date="2022-06-18T14:41:00Z">
            <w:rPr>
              <w:rFonts w:cs="Times New Roman"/>
              <w:lang w:val="en-US"/>
            </w:rPr>
          </w:rPrChange>
        </w:rPr>
        <w:t></w:t>
      </w:r>
      <w:r w:rsidR="00CA3D10" w:rsidRPr="003B43D4">
        <w:rPr>
          <w:rFonts w:ascii="Helvetica" w:hAnsi="Helvetica" w:cs="Times New Roman"/>
          <w:lang w:val="en-US"/>
          <w:rPrChange w:id="1243" w:author="Lou Bruno" w:date="2022-06-18T14:41:00Z">
            <w:rPr>
              <w:rFonts w:cs="Times New Roman"/>
              <w:lang w:val="en-US"/>
            </w:rPr>
          </w:rPrChange>
        </w:rPr>
        <w:t></w:t>
      </w:r>
      <w:r w:rsidR="00CA3D10" w:rsidRPr="003B43D4">
        <w:rPr>
          <w:rFonts w:ascii="Helvetica" w:hAnsi="Helvetica" w:cs="Times New Roman"/>
          <w:lang w:val="en-US"/>
          <w:rPrChange w:id="1244" w:author="Lou Bruno" w:date="2022-06-18T14:41:00Z">
            <w:rPr>
              <w:rFonts w:cs="Times New Roman"/>
              <w:lang w:val="en-US"/>
            </w:rPr>
          </w:rPrChange>
        </w:rPr>
        <w:t></w:t>
      </w:r>
      <w:r w:rsidR="00CA3D10" w:rsidRPr="003B43D4">
        <w:rPr>
          <w:rFonts w:ascii="Helvetica" w:hAnsi="Helvetica" w:cs="Times New Roman"/>
          <w:lang w:val="en-US"/>
          <w:rPrChange w:id="1245" w:author="Lou Bruno" w:date="2022-06-18T14:41:00Z">
            <w:rPr>
              <w:rFonts w:cs="Times New Roman"/>
              <w:lang w:val="en-US"/>
            </w:rPr>
          </w:rPrChange>
        </w:rPr>
        <w:t></w:t>
      </w:r>
      <w:r w:rsidR="00CA3D10" w:rsidRPr="003B43D4">
        <w:rPr>
          <w:rFonts w:ascii="Helvetica" w:hAnsi="Helvetica" w:cs="Times New Roman"/>
          <w:lang w:val="en-US"/>
          <w:rPrChange w:id="1246" w:author="Lou Bruno" w:date="2022-06-18T14:41:00Z">
            <w:rPr>
              <w:rFonts w:cs="Times New Roman"/>
              <w:lang w:val="en-US"/>
            </w:rPr>
          </w:rPrChange>
        </w:rPr>
        <w:t></w:t>
      </w:r>
      <w:r w:rsidR="00CA3D10" w:rsidRPr="003B43D4">
        <w:rPr>
          <w:rFonts w:ascii="Helvetica" w:hAnsi="Helvetica" w:cs="Times New Roman"/>
          <w:lang w:val="en-US"/>
          <w:rPrChange w:id="1247" w:author="Lou Bruno" w:date="2022-06-18T14:41:00Z">
            <w:rPr>
              <w:rFonts w:cs="Times New Roman"/>
              <w:lang w:val="en-US"/>
            </w:rPr>
          </w:rPrChange>
        </w:rPr>
        <w:t></w:t>
      </w:r>
      <w:r w:rsidR="00CA3D10" w:rsidRPr="003B43D4">
        <w:rPr>
          <w:rFonts w:ascii="Helvetica" w:hAnsi="Helvetica" w:cs="Times New Roman"/>
          <w:lang w:val="en-US"/>
          <w:rPrChange w:id="1248" w:author="Lou Bruno" w:date="2022-06-18T14:41:00Z">
            <w:rPr>
              <w:rFonts w:cs="Times New Roman"/>
              <w:lang w:val="en-US"/>
            </w:rPr>
          </w:rPrChange>
        </w:rPr>
        <w:t></w:t>
      </w:r>
      <w:r w:rsidR="00CA3D10" w:rsidRPr="003B43D4">
        <w:rPr>
          <w:rFonts w:ascii="Helvetica" w:hAnsi="Helvetica" w:cs="Times New Roman"/>
          <w:lang w:val="en-US"/>
          <w:rPrChange w:id="1249" w:author="Lou Bruno" w:date="2022-06-18T14:41:00Z">
            <w:rPr>
              <w:rFonts w:cs="Times New Roman"/>
              <w:lang w:val="en-US"/>
            </w:rPr>
          </w:rPrChange>
        </w:rPr>
        <w:t></w:t>
      </w:r>
      <w:r w:rsidR="00CA3D10" w:rsidRPr="003B43D4">
        <w:rPr>
          <w:rFonts w:ascii="Helvetica" w:hAnsi="Helvetica" w:cs="Times New Roman"/>
          <w:lang w:val="en-US"/>
          <w:rPrChange w:id="1250" w:author="Lou Bruno" w:date="2022-06-18T14:41:00Z">
            <w:rPr>
              <w:rFonts w:cs="Times New Roman"/>
              <w:lang w:val="en-US"/>
            </w:rPr>
          </w:rPrChange>
        </w:rPr>
        <w:t></w:t>
      </w:r>
      <w:r w:rsidR="00CA3D10" w:rsidRPr="003B43D4">
        <w:rPr>
          <w:rFonts w:ascii="Helvetica" w:hAnsi="Helvetica" w:cs="Times New Roman"/>
          <w:lang w:val="en-US"/>
          <w:rPrChange w:id="1251" w:author="Lou Bruno" w:date="2022-06-18T14:41:00Z">
            <w:rPr>
              <w:rFonts w:cs="Times New Roman"/>
              <w:lang w:val="en-US"/>
            </w:rPr>
          </w:rPrChange>
        </w:rPr>
        <w:t></w:t>
      </w:r>
      <w:r w:rsidR="00CA3D10" w:rsidRPr="003B43D4">
        <w:rPr>
          <w:rFonts w:ascii="Helvetica" w:hAnsi="Helvetica" w:cs="Times New Roman"/>
          <w:lang w:val="en-US"/>
          <w:rPrChange w:id="1252" w:author="Lou Bruno" w:date="2022-06-18T14:41:00Z">
            <w:rPr>
              <w:rFonts w:cs="Times New Roman"/>
              <w:lang w:val="en-US"/>
            </w:rPr>
          </w:rPrChange>
        </w:rPr>
        <w:t></w:t>
      </w:r>
      <w:r w:rsidR="00CA3D10" w:rsidRPr="003B43D4">
        <w:rPr>
          <w:rFonts w:ascii="Helvetica" w:hAnsi="Helvetica" w:cs="Times New Roman"/>
          <w:lang w:val="en-US"/>
          <w:rPrChange w:id="1253" w:author="Lou Bruno" w:date="2022-06-18T14:41:00Z">
            <w:rPr>
              <w:rFonts w:cs="Times New Roman"/>
              <w:lang w:val="en-US"/>
            </w:rPr>
          </w:rPrChange>
        </w:rPr>
        <w:t></w:t>
      </w:r>
      <w:r w:rsidR="00CA3D10" w:rsidRPr="003B43D4">
        <w:rPr>
          <w:rFonts w:ascii="Helvetica" w:hAnsi="Helvetica" w:cs="Times New Roman"/>
          <w:lang w:val="en-US"/>
          <w:rPrChange w:id="1254" w:author="Lou Bruno" w:date="2022-06-18T14:41:00Z">
            <w:rPr>
              <w:rFonts w:cs="Times New Roman"/>
              <w:lang w:val="en-US"/>
            </w:rPr>
          </w:rPrChange>
        </w:rPr>
        <w:t></w:t>
      </w:r>
      <w:r w:rsidR="00CA3D10" w:rsidRPr="003B43D4">
        <w:rPr>
          <w:rFonts w:ascii="Helvetica" w:hAnsi="Helvetica" w:cs="Times New Roman"/>
          <w:lang w:val="en-US"/>
          <w:rPrChange w:id="1255" w:author="Lou Bruno" w:date="2022-06-18T14:41:00Z">
            <w:rPr>
              <w:rFonts w:cs="Times New Roman"/>
              <w:lang w:val="en-US"/>
            </w:rPr>
          </w:rPrChange>
        </w:rPr>
        <w:t></w:t>
      </w:r>
      <w:r w:rsidR="00CA3D10" w:rsidRPr="003B43D4">
        <w:rPr>
          <w:rFonts w:ascii="Helvetica" w:hAnsi="Helvetica" w:cs="Times New Roman"/>
          <w:lang w:val="en-US"/>
          <w:rPrChange w:id="1256" w:author="Lou Bruno" w:date="2022-06-18T14:41:00Z">
            <w:rPr>
              <w:rFonts w:cs="Times New Roman"/>
              <w:lang w:val="en-US"/>
            </w:rPr>
          </w:rPrChange>
        </w:rPr>
        <w:t></w:t>
      </w:r>
      <w:r w:rsidR="00CA3D10" w:rsidRPr="003B43D4">
        <w:rPr>
          <w:rFonts w:ascii="Helvetica" w:hAnsi="Helvetica" w:cs="Times New Roman"/>
          <w:lang w:val="en-US"/>
          <w:rPrChange w:id="1257" w:author="Lou Bruno" w:date="2022-06-18T14:41:00Z">
            <w:rPr>
              <w:rFonts w:cs="Times New Roman"/>
              <w:lang w:val="en-US"/>
            </w:rPr>
          </w:rPrChange>
        </w:rPr>
        <w:t></w:t>
      </w:r>
      <w:r w:rsidR="00CA3D10" w:rsidRPr="003B43D4">
        <w:rPr>
          <w:rFonts w:ascii="Helvetica" w:hAnsi="Helvetica" w:cs="Times New Roman"/>
          <w:lang w:val="en-US"/>
          <w:rPrChange w:id="1258" w:author="Lou Bruno" w:date="2022-06-18T14:41:00Z">
            <w:rPr>
              <w:rFonts w:cs="Times New Roman"/>
              <w:lang w:val="en-US"/>
            </w:rPr>
          </w:rPrChange>
        </w:rPr>
        <w:t></w:t>
      </w:r>
      <w:r w:rsidR="00CA3D10" w:rsidRPr="003B43D4">
        <w:rPr>
          <w:rFonts w:ascii="Helvetica" w:hAnsi="Helvetica" w:cs="Times New Roman"/>
          <w:lang w:val="en-US"/>
          <w:rPrChange w:id="1259" w:author="Lou Bruno" w:date="2022-06-18T14:41:00Z">
            <w:rPr>
              <w:rFonts w:cs="Times New Roman"/>
              <w:lang w:val="en-US"/>
            </w:rPr>
          </w:rPrChange>
        </w:rPr>
        <w:t></w:t>
      </w:r>
      <w:r w:rsidR="00CA3D10" w:rsidRPr="003B43D4">
        <w:rPr>
          <w:rFonts w:ascii="Helvetica" w:hAnsi="Helvetica" w:cs="Times New Roman"/>
          <w:lang w:val="en-US"/>
          <w:rPrChange w:id="1260" w:author="Lou Bruno" w:date="2022-06-18T14:41:00Z">
            <w:rPr>
              <w:rFonts w:cs="Times New Roman"/>
              <w:lang w:val="en-US"/>
            </w:rPr>
          </w:rPrChange>
        </w:rPr>
        <w:t></w:t>
      </w:r>
      <w:r w:rsidR="00CA3D10" w:rsidRPr="003B43D4">
        <w:rPr>
          <w:rFonts w:ascii="Helvetica" w:hAnsi="Helvetica" w:cs="Times New Roman"/>
          <w:lang w:val="en-US"/>
          <w:rPrChange w:id="1261" w:author="Lou Bruno" w:date="2022-06-18T14:41:00Z">
            <w:rPr>
              <w:rFonts w:cs="Times New Roman"/>
              <w:lang w:val="en-US"/>
            </w:rPr>
          </w:rPrChange>
        </w:rPr>
        <w:t></w:t>
      </w:r>
      <w:r w:rsidR="00CA3D10" w:rsidRPr="003B43D4">
        <w:rPr>
          <w:rFonts w:ascii="Helvetica" w:hAnsi="Helvetica" w:cs="Times New Roman"/>
          <w:lang w:val="en-US"/>
          <w:rPrChange w:id="1262" w:author="Lou Bruno" w:date="2022-06-18T14:41:00Z">
            <w:rPr>
              <w:rFonts w:cs="Times New Roman"/>
              <w:lang w:val="en-US"/>
            </w:rPr>
          </w:rPrChange>
        </w:rPr>
        <w:t></w:t>
      </w:r>
      <w:r w:rsidR="00CA3D10" w:rsidRPr="003B43D4">
        <w:rPr>
          <w:rFonts w:ascii="Helvetica" w:hAnsi="Helvetica" w:cs="Times New Roman"/>
          <w:lang w:val="en-US"/>
          <w:rPrChange w:id="1263" w:author="Lou Bruno" w:date="2022-06-18T14:41:00Z">
            <w:rPr>
              <w:rFonts w:cs="Times New Roman"/>
              <w:lang w:val="en-US"/>
            </w:rPr>
          </w:rPrChange>
        </w:rPr>
        <w:t></w:t>
      </w:r>
      <w:r w:rsidR="00CA3D10" w:rsidRPr="003B43D4">
        <w:rPr>
          <w:rFonts w:ascii="Helvetica" w:hAnsi="Helvetica" w:cs="Times New Roman"/>
          <w:lang w:val="en-US"/>
          <w:rPrChange w:id="1264" w:author="Lou Bruno" w:date="2022-06-18T14:41:00Z">
            <w:rPr>
              <w:rFonts w:cs="Times New Roman"/>
              <w:lang w:val="en-US"/>
            </w:rPr>
          </w:rPrChange>
        </w:rPr>
        <w:t></w:t>
      </w:r>
      <w:r w:rsidR="00CA3D10" w:rsidRPr="003B43D4">
        <w:rPr>
          <w:rFonts w:ascii="Helvetica" w:hAnsi="Helvetica" w:cs="Times New Roman"/>
          <w:lang w:val="en-US"/>
          <w:rPrChange w:id="1265" w:author="Lou Bruno" w:date="2022-06-18T14:41:00Z">
            <w:rPr>
              <w:rFonts w:cs="Times New Roman"/>
              <w:lang w:val="en-US"/>
            </w:rPr>
          </w:rPrChange>
        </w:rPr>
        <w:t></w:t>
      </w:r>
      <w:r w:rsidR="00CA3D10" w:rsidRPr="003B43D4">
        <w:rPr>
          <w:rFonts w:ascii="Helvetica" w:hAnsi="Helvetica" w:cs="Times New Roman"/>
          <w:lang w:val="en-US"/>
          <w:rPrChange w:id="1266" w:author="Lou Bruno" w:date="2022-06-18T14:41:00Z">
            <w:rPr>
              <w:rFonts w:cs="Times New Roman"/>
              <w:lang w:val="en-US"/>
            </w:rPr>
          </w:rPrChange>
        </w:rPr>
        <w:t></w:t>
      </w:r>
      <w:r w:rsidR="00CA3D10" w:rsidRPr="003B43D4">
        <w:rPr>
          <w:rFonts w:ascii="Helvetica" w:hAnsi="Helvetica" w:cs="Times New Roman"/>
          <w:lang w:val="en-US"/>
          <w:rPrChange w:id="1267" w:author="Lou Bruno" w:date="2022-06-18T14:41:00Z">
            <w:rPr>
              <w:rFonts w:cs="Times New Roman"/>
              <w:lang w:val="en-US"/>
            </w:rPr>
          </w:rPrChange>
        </w:rPr>
        <w:t></w:t>
      </w:r>
      <w:r w:rsidR="00CA3D10" w:rsidRPr="003B43D4">
        <w:rPr>
          <w:rFonts w:ascii="Helvetica" w:hAnsi="Helvetica" w:cs="Times New Roman"/>
          <w:lang w:val="en-US"/>
          <w:rPrChange w:id="1268" w:author="Lou Bruno" w:date="2022-06-18T14:41:00Z">
            <w:rPr>
              <w:rFonts w:cs="Times New Roman"/>
              <w:lang w:val="en-US"/>
            </w:rPr>
          </w:rPrChange>
        </w:rPr>
        <w:t></w:t>
      </w:r>
      <w:r w:rsidR="00CA3D10" w:rsidRPr="003B43D4">
        <w:rPr>
          <w:rFonts w:ascii="Helvetica" w:hAnsi="Helvetica" w:cs="Times New Roman"/>
          <w:lang w:val="en-US"/>
          <w:rPrChange w:id="1269" w:author="Lou Bruno" w:date="2022-06-18T14:41:00Z">
            <w:rPr>
              <w:rFonts w:cs="Times New Roman"/>
              <w:lang w:val="en-US"/>
            </w:rPr>
          </w:rPrChange>
        </w:rPr>
        <w:t></w:t>
      </w:r>
      <w:r w:rsidR="00CA3D10" w:rsidRPr="003B43D4">
        <w:rPr>
          <w:rFonts w:ascii="Helvetica" w:hAnsi="Helvetica" w:cs="Times New Roman"/>
          <w:lang w:val="en-US"/>
          <w:rPrChange w:id="1270" w:author="Lou Bruno" w:date="2022-06-18T14:41:00Z">
            <w:rPr>
              <w:rFonts w:cs="Times New Roman"/>
              <w:lang w:val="en-US"/>
            </w:rPr>
          </w:rPrChange>
        </w:rPr>
        <w:t></w:t>
      </w:r>
      <w:r w:rsidR="00CA3D10" w:rsidRPr="003B43D4">
        <w:rPr>
          <w:rFonts w:ascii="Helvetica" w:hAnsi="Helvetica" w:cs="Times New Roman"/>
          <w:lang w:val="en-US"/>
          <w:rPrChange w:id="1271" w:author="Lou Bruno" w:date="2022-06-18T14:41:00Z">
            <w:rPr>
              <w:rFonts w:cs="Times New Roman"/>
              <w:lang w:val="en-US"/>
            </w:rPr>
          </w:rPrChange>
        </w:rPr>
        <w:t></w:t>
      </w:r>
      <w:r w:rsidR="00CA3D10" w:rsidRPr="003B43D4">
        <w:rPr>
          <w:rFonts w:ascii="Helvetica" w:hAnsi="Helvetica" w:cs="Times New Roman"/>
          <w:lang w:val="en-US"/>
          <w:rPrChange w:id="1272" w:author="Lou Bruno" w:date="2022-06-18T14:41:00Z">
            <w:rPr>
              <w:rFonts w:cs="Times New Roman"/>
              <w:lang w:val="en-US"/>
            </w:rPr>
          </w:rPrChange>
        </w:rPr>
        <w:t></w:t>
      </w:r>
      <w:r w:rsidR="00CA3D10" w:rsidRPr="003B43D4">
        <w:rPr>
          <w:rFonts w:ascii="Helvetica" w:hAnsi="Helvetica" w:cs="Times New Roman"/>
          <w:lang w:val="en-US"/>
          <w:rPrChange w:id="1273" w:author="Lou Bruno" w:date="2022-06-18T14:41:00Z">
            <w:rPr>
              <w:rFonts w:cs="Times New Roman"/>
              <w:lang w:val="en-US"/>
            </w:rPr>
          </w:rPrChange>
        </w:rPr>
        <w:t></w:t>
      </w:r>
      <w:r w:rsidR="00CA3D10" w:rsidRPr="003B43D4">
        <w:rPr>
          <w:rFonts w:ascii="Helvetica" w:hAnsi="Helvetica" w:cs="Times New Roman"/>
          <w:lang w:val="en-US"/>
          <w:rPrChange w:id="1274" w:author="Lou Bruno" w:date="2022-06-18T14:41:00Z">
            <w:rPr>
              <w:rFonts w:cs="Times New Roman"/>
              <w:lang w:val="en-US"/>
            </w:rPr>
          </w:rPrChange>
        </w:rPr>
        <w:t></w:t>
      </w:r>
      <w:r w:rsidR="00CA3D10" w:rsidRPr="003B43D4">
        <w:rPr>
          <w:rFonts w:ascii="Helvetica" w:hAnsi="Helvetica" w:cs="Times New Roman"/>
          <w:lang w:val="en-US"/>
          <w:rPrChange w:id="1275" w:author="Lou Bruno" w:date="2022-06-18T14:41:00Z">
            <w:rPr>
              <w:rFonts w:cs="Times New Roman"/>
              <w:lang w:val="en-US"/>
            </w:rPr>
          </w:rPrChange>
        </w:rPr>
        <w:t></w:t>
      </w:r>
      <w:r w:rsidR="00CA3D10" w:rsidRPr="003B43D4">
        <w:rPr>
          <w:rFonts w:ascii="Helvetica" w:hAnsi="Helvetica" w:cs="Times New Roman"/>
          <w:lang w:val="en-US"/>
          <w:rPrChange w:id="1276" w:author="Lou Bruno" w:date="2022-06-18T14:41:00Z">
            <w:rPr>
              <w:rFonts w:cs="Times New Roman"/>
              <w:lang w:val="en-US"/>
            </w:rPr>
          </w:rPrChange>
        </w:rPr>
        <w:t></w:t>
      </w:r>
      <w:r w:rsidR="00CA3D10" w:rsidRPr="003B43D4">
        <w:rPr>
          <w:rFonts w:ascii="Helvetica" w:hAnsi="Helvetica" w:cs="Times New Roman"/>
          <w:lang w:val="en-US"/>
          <w:rPrChange w:id="1277" w:author="Lou Bruno" w:date="2022-06-18T14:41:00Z">
            <w:rPr>
              <w:rFonts w:cs="Times New Roman"/>
              <w:lang w:val="en-US"/>
            </w:rPr>
          </w:rPrChange>
        </w:rPr>
        <w:t></w:t>
      </w:r>
      <w:r w:rsidR="00CA3D10" w:rsidRPr="003B43D4">
        <w:rPr>
          <w:rFonts w:ascii="Helvetica" w:hAnsi="Helvetica" w:cs="Times New Roman"/>
          <w:lang w:val="en-US"/>
          <w:rPrChange w:id="1278" w:author="Lou Bruno" w:date="2022-06-18T14:41:00Z">
            <w:rPr>
              <w:rFonts w:cs="Times New Roman"/>
              <w:lang w:val="en-US"/>
            </w:rPr>
          </w:rPrChange>
        </w:rPr>
        <w:t></w:t>
      </w:r>
      <w:r w:rsidR="00CA3D10" w:rsidRPr="003B43D4">
        <w:rPr>
          <w:rFonts w:ascii="Helvetica" w:hAnsi="Helvetica" w:cs="Times New Roman"/>
          <w:lang w:val="en-US"/>
          <w:rPrChange w:id="1279" w:author="Lou Bruno" w:date="2022-06-18T14:41:00Z">
            <w:rPr>
              <w:rFonts w:cs="Times New Roman"/>
              <w:lang w:val="en-US"/>
            </w:rPr>
          </w:rPrChange>
        </w:rPr>
        <w:t></w:t>
      </w:r>
      <w:r w:rsidR="00CA3D10" w:rsidRPr="003B43D4">
        <w:rPr>
          <w:rFonts w:ascii="Helvetica" w:hAnsi="Helvetica" w:cs="Times New Roman"/>
          <w:lang w:val="en-US"/>
          <w:rPrChange w:id="1280" w:author="Lou Bruno" w:date="2022-06-18T14:41:00Z">
            <w:rPr>
              <w:rFonts w:cs="Times New Roman"/>
              <w:lang w:val="en-US"/>
            </w:rPr>
          </w:rPrChange>
        </w:rPr>
        <w:t></w:t>
      </w:r>
      <w:r w:rsidR="00CA3D10" w:rsidRPr="003B43D4">
        <w:rPr>
          <w:rFonts w:ascii="Helvetica" w:hAnsi="Helvetica" w:cs="Times New Roman"/>
          <w:lang w:val="en-US"/>
          <w:rPrChange w:id="1281" w:author="Lou Bruno" w:date="2022-06-18T14:41:00Z">
            <w:rPr>
              <w:rFonts w:cs="Times New Roman"/>
              <w:lang w:val="en-US"/>
            </w:rPr>
          </w:rPrChange>
        </w:rPr>
        <w:t></w:t>
      </w:r>
      <w:r w:rsidR="00CA3D10" w:rsidRPr="003B43D4">
        <w:rPr>
          <w:rFonts w:ascii="Helvetica" w:hAnsi="Helvetica" w:cs="Times New Roman"/>
          <w:lang w:val="en-US"/>
          <w:rPrChange w:id="1282" w:author="Lou Bruno" w:date="2022-06-18T14:41:00Z">
            <w:rPr>
              <w:rFonts w:cs="Times New Roman"/>
              <w:lang w:val="en-US"/>
            </w:rPr>
          </w:rPrChange>
        </w:rPr>
        <w:t></w:t>
      </w:r>
      <w:r w:rsidR="00CA3D10" w:rsidRPr="003B43D4">
        <w:rPr>
          <w:rFonts w:ascii="Helvetica" w:hAnsi="Helvetica" w:cs="Times New Roman"/>
          <w:lang w:val="en-US"/>
          <w:rPrChange w:id="1283" w:author="Lou Bruno" w:date="2022-06-18T14:41:00Z">
            <w:rPr>
              <w:rFonts w:cs="Times New Roman"/>
              <w:lang w:val="en-US"/>
            </w:rPr>
          </w:rPrChange>
        </w:rPr>
        <w:t></w:t>
      </w:r>
      <w:r w:rsidR="00CA3D10" w:rsidRPr="003B43D4">
        <w:rPr>
          <w:rFonts w:ascii="Helvetica" w:hAnsi="Helvetica" w:cs="Times New Roman"/>
          <w:lang w:val="en-US"/>
          <w:rPrChange w:id="1284" w:author="Lou Bruno" w:date="2022-06-18T14:41:00Z">
            <w:rPr>
              <w:rFonts w:cs="Times New Roman"/>
              <w:lang w:val="en-US"/>
            </w:rPr>
          </w:rPrChange>
        </w:rPr>
        <w:t></w:t>
      </w:r>
      <w:r w:rsidR="00CA3D10" w:rsidRPr="003B43D4">
        <w:rPr>
          <w:rFonts w:ascii="Helvetica" w:hAnsi="Helvetica" w:cs="Times New Roman"/>
          <w:lang w:val="en-US"/>
          <w:rPrChange w:id="1285" w:author="Lou Bruno" w:date="2022-06-18T14:41:00Z">
            <w:rPr>
              <w:rFonts w:cs="Times New Roman"/>
              <w:lang w:val="en-US"/>
            </w:rPr>
          </w:rPrChange>
        </w:rPr>
        <w:t></w:t>
      </w:r>
      <w:r w:rsidR="00CA3D10" w:rsidRPr="003B43D4">
        <w:rPr>
          <w:rFonts w:ascii="Helvetica" w:hAnsi="Helvetica" w:cs="Times New Roman"/>
          <w:lang w:val="en-US"/>
          <w:rPrChange w:id="1286" w:author="Lou Bruno" w:date="2022-06-18T14:41:00Z">
            <w:rPr>
              <w:rFonts w:cs="Times New Roman"/>
              <w:lang w:val="en-US"/>
            </w:rPr>
          </w:rPrChange>
        </w:rPr>
        <w:t></w:t>
      </w:r>
      <w:r w:rsidR="00CA3D10" w:rsidRPr="003B43D4">
        <w:rPr>
          <w:rFonts w:ascii="Helvetica" w:hAnsi="Helvetica" w:cs="Times New Roman"/>
          <w:lang w:val="en-US"/>
          <w:rPrChange w:id="1287" w:author="Lou Bruno" w:date="2022-06-18T14:41:00Z">
            <w:rPr>
              <w:rFonts w:cs="Times New Roman"/>
              <w:lang w:val="en-US"/>
            </w:rPr>
          </w:rPrChange>
        </w:rPr>
        <w:t></w:t>
      </w:r>
      <w:r w:rsidR="00CA3D10" w:rsidRPr="003B43D4">
        <w:rPr>
          <w:rFonts w:ascii="Helvetica" w:hAnsi="Helvetica" w:cs="Times New Roman"/>
          <w:lang w:val="en-US"/>
          <w:rPrChange w:id="1288" w:author="Lou Bruno" w:date="2022-06-18T14:41:00Z">
            <w:rPr>
              <w:rFonts w:cs="Times New Roman"/>
              <w:lang w:val="en-US"/>
            </w:rPr>
          </w:rPrChange>
        </w:rPr>
        <w:t></w:t>
      </w:r>
      <w:r w:rsidR="00CA3D10" w:rsidRPr="003B43D4">
        <w:rPr>
          <w:rFonts w:ascii="Helvetica" w:hAnsi="Helvetica" w:cs="Times New Roman"/>
          <w:lang w:val="en-US"/>
          <w:rPrChange w:id="1289" w:author="Lou Bruno" w:date="2022-06-18T14:41:00Z">
            <w:rPr>
              <w:rFonts w:cs="Times New Roman"/>
              <w:lang w:val="en-US"/>
            </w:rPr>
          </w:rPrChange>
        </w:rPr>
        <w:t></w:t>
      </w:r>
      <w:r w:rsidR="00CA3D10" w:rsidRPr="003B43D4">
        <w:rPr>
          <w:rFonts w:ascii="Helvetica" w:hAnsi="Helvetica" w:cs="Times New Roman"/>
          <w:lang w:val="en-US"/>
          <w:rPrChange w:id="1290" w:author="Lou Bruno" w:date="2022-06-18T14:41:00Z">
            <w:rPr>
              <w:rFonts w:cs="Times New Roman"/>
              <w:lang w:val="en-US"/>
            </w:rPr>
          </w:rPrChange>
        </w:rPr>
        <w:t></w:t>
      </w:r>
      <w:r w:rsidR="00CA3D10" w:rsidRPr="003B43D4">
        <w:rPr>
          <w:rFonts w:ascii="Helvetica" w:hAnsi="Helvetica" w:cs="Times New Roman"/>
          <w:lang w:val="en-US"/>
          <w:rPrChange w:id="1291" w:author="Lou Bruno" w:date="2022-06-18T14:41:00Z">
            <w:rPr>
              <w:rFonts w:cs="Times New Roman"/>
              <w:lang w:val="en-US"/>
            </w:rPr>
          </w:rPrChange>
        </w:rPr>
        <w:t></w:t>
      </w:r>
      <w:r w:rsidR="00CA3D10" w:rsidRPr="003B43D4">
        <w:rPr>
          <w:rFonts w:ascii="Helvetica" w:hAnsi="Helvetica" w:cs="Times New Roman"/>
          <w:lang w:val="en-US"/>
          <w:rPrChange w:id="1292" w:author="Lou Bruno" w:date="2022-06-18T14:41:00Z">
            <w:rPr>
              <w:rFonts w:cs="Times New Roman"/>
              <w:lang w:val="en-US"/>
            </w:rPr>
          </w:rPrChange>
        </w:rPr>
        <w:t></w:t>
      </w:r>
      <w:r w:rsidR="00CA3D10" w:rsidRPr="003B43D4">
        <w:rPr>
          <w:rFonts w:ascii="Helvetica" w:hAnsi="Helvetica" w:cs="Times New Roman"/>
          <w:lang w:val="en-US"/>
          <w:rPrChange w:id="1293" w:author="Lou Bruno" w:date="2022-06-18T14:41:00Z">
            <w:rPr>
              <w:rFonts w:cs="Times New Roman"/>
              <w:lang w:val="en-US"/>
            </w:rPr>
          </w:rPrChange>
        </w:rPr>
        <w:t></w:t>
      </w:r>
      <w:r w:rsidR="00CA3D10" w:rsidRPr="003B43D4">
        <w:rPr>
          <w:rFonts w:ascii="Helvetica" w:hAnsi="Helvetica" w:cs="Times New Roman"/>
          <w:lang w:val="en-US"/>
          <w:rPrChange w:id="1294" w:author="Lou Bruno" w:date="2022-06-18T14:41:00Z">
            <w:rPr>
              <w:rFonts w:cs="Times New Roman"/>
              <w:lang w:val="en-US"/>
            </w:rPr>
          </w:rPrChange>
        </w:rPr>
        <w:t></w:t>
      </w:r>
      <w:r w:rsidR="00CA3D10" w:rsidRPr="003B43D4">
        <w:rPr>
          <w:rFonts w:ascii="Helvetica" w:hAnsi="Helvetica" w:cs="Times New Roman"/>
          <w:lang w:val="en-US"/>
          <w:rPrChange w:id="1295" w:author="Lou Bruno" w:date="2022-06-18T14:41:00Z">
            <w:rPr>
              <w:rFonts w:cs="Times New Roman"/>
              <w:lang w:val="en-US"/>
            </w:rPr>
          </w:rPrChange>
        </w:rPr>
        <w:t></w:t>
      </w:r>
      <w:r w:rsidR="00CA3D10" w:rsidRPr="003B43D4">
        <w:rPr>
          <w:rFonts w:ascii="Helvetica" w:hAnsi="Helvetica" w:cs="Times New Roman"/>
          <w:lang w:val="en-US"/>
          <w:rPrChange w:id="1296" w:author="Lou Bruno" w:date="2022-06-18T14:41:00Z">
            <w:rPr>
              <w:rFonts w:cs="Times New Roman"/>
              <w:lang w:val="en-US"/>
            </w:rPr>
          </w:rPrChange>
        </w:rPr>
        <w:t></w:t>
      </w:r>
      <w:r w:rsidR="00CA3D10" w:rsidRPr="003B43D4">
        <w:rPr>
          <w:rFonts w:ascii="Helvetica" w:hAnsi="Helvetica" w:cs="Times New Roman"/>
          <w:lang w:val="en-US"/>
          <w:rPrChange w:id="1297" w:author="Lou Bruno" w:date="2022-06-18T14:41:00Z">
            <w:rPr>
              <w:rFonts w:cs="Times New Roman"/>
              <w:lang w:val="en-US"/>
            </w:rPr>
          </w:rPrChange>
        </w:rPr>
        <w:t></w:t>
      </w:r>
      <w:r w:rsidR="00CA3D10" w:rsidRPr="003B43D4">
        <w:rPr>
          <w:rFonts w:ascii="Helvetica" w:hAnsi="Helvetica" w:cs="Times New Roman"/>
          <w:lang w:val="en-US"/>
          <w:rPrChange w:id="1298" w:author="Lou Bruno" w:date="2022-06-18T14:41:00Z">
            <w:rPr>
              <w:rFonts w:cs="Times New Roman"/>
              <w:lang w:val="en-US"/>
            </w:rPr>
          </w:rPrChange>
        </w:rPr>
        <w:t></w:t>
      </w:r>
      <w:r w:rsidR="00CA3D10" w:rsidRPr="003B43D4">
        <w:rPr>
          <w:rFonts w:ascii="Helvetica" w:hAnsi="Helvetica" w:cs="Times New Roman"/>
          <w:lang w:val="en-US"/>
          <w:rPrChange w:id="1299" w:author="Lou Bruno" w:date="2022-06-18T14:41:00Z">
            <w:rPr>
              <w:rFonts w:cs="Times New Roman"/>
              <w:lang w:val="en-US"/>
            </w:rPr>
          </w:rPrChange>
        </w:rPr>
        <w:t></w:t>
      </w:r>
      <w:r w:rsidR="00CA3D10" w:rsidRPr="003B43D4">
        <w:rPr>
          <w:rFonts w:ascii="Helvetica" w:hAnsi="Helvetica" w:cs="Times New Roman"/>
          <w:lang w:val="en-US"/>
          <w:rPrChange w:id="1300" w:author="Lou Bruno" w:date="2022-06-18T14:41:00Z">
            <w:rPr>
              <w:rFonts w:cs="Times New Roman"/>
              <w:lang w:val="en-US"/>
            </w:rPr>
          </w:rPrChange>
        </w:rPr>
        <w:t></w:t>
      </w:r>
      <w:r w:rsidR="00CA3D10" w:rsidRPr="003B43D4">
        <w:rPr>
          <w:rFonts w:ascii="Helvetica" w:hAnsi="Helvetica" w:cs="Times New Roman"/>
          <w:lang w:val="en-US"/>
          <w:rPrChange w:id="1301" w:author="Lou Bruno" w:date="2022-06-18T14:41:00Z">
            <w:rPr>
              <w:rFonts w:cs="Times New Roman"/>
              <w:lang w:val="en-US"/>
            </w:rPr>
          </w:rPrChange>
        </w:rPr>
        <w:t></w:t>
      </w:r>
      <w:r w:rsidR="00CA3D10" w:rsidRPr="003B43D4">
        <w:rPr>
          <w:rFonts w:ascii="Helvetica" w:hAnsi="Helvetica" w:cs="Times New Roman"/>
          <w:lang w:val="en-US"/>
          <w:rPrChange w:id="1302" w:author="Lou Bruno" w:date="2022-06-18T14:41:00Z">
            <w:rPr>
              <w:rFonts w:cs="Times New Roman"/>
              <w:lang w:val="en-US"/>
            </w:rPr>
          </w:rPrChange>
        </w:rPr>
        <w:t></w:t>
      </w:r>
      <w:r w:rsidR="00CA3D10" w:rsidRPr="003B43D4">
        <w:rPr>
          <w:rFonts w:ascii="Helvetica" w:hAnsi="Helvetica" w:cs="Times New Roman"/>
          <w:lang w:val="en-US"/>
          <w:rPrChange w:id="1303" w:author="Lou Bruno" w:date="2022-06-18T14:41:00Z">
            <w:rPr>
              <w:rFonts w:cs="Times New Roman"/>
              <w:lang w:val="en-US"/>
            </w:rPr>
          </w:rPrChange>
        </w:rPr>
        <w:t></w:t>
      </w:r>
      <w:r w:rsidR="00CA3D10" w:rsidRPr="003B43D4">
        <w:rPr>
          <w:rFonts w:ascii="Helvetica" w:hAnsi="Helvetica" w:cs="Times New Roman"/>
          <w:lang w:val="en-US"/>
          <w:rPrChange w:id="1304" w:author="Lou Bruno" w:date="2022-06-18T14:41:00Z">
            <w:rPr>
              <w:rFonts w:cs="Times New Roman"/>
              <w:lang w:val="en-US"/>
            </w:rPr>
          </w:rPrChange>
        </w:rPr>
        <w:t></w:t>
      </w:r>
      <w:r w:rsidR="00CA3D10" w:rsidRPr="003B43D4">
        <w:rPr>
          <w:rFonts w:ascii="Helvetica" w:hAnsi="Helvetica" w:cs="Times New Roman"/>
          <w:lang w:val="en-US"/>
          <w:rPrChange w:id="1305" w:author="Lou Bruno" w:date="2022-06-18T14:41:00Z">
            <w:rPr>
              <w:rFonts w:cs="Times New Roman"/>
              <w:lang w:val="en-US"/>
            </w:rPr>
          </w:rPrChange>
        </w:rPr>
        <w:t></w:t>
      </w:r>
      <w:r w:rsidR="00CA3D10" w:rsidRPr="003B43D4">
        <w:rPr>
          <w:rFonts w:ascii="Helvetica" w:hAnsi="Helvetica" w:cs="Times New Roman"/>
          <w:lang w:val="en-US"/>
          <w:rPrChange w:id="1306" w:author="Lou Bruno" w:date="2022-06-18T14:41:00Z">
            <w:rPr>
              <w:rFonts w:cs="Times New Roman"/>
              <w:lang w:val="en-US"/>
            </w:rPr>
          </w:rPrChange>
        </w:rPr>
        <w:t></w:t>
      </w:r>
      <w:r w:rsidR="00CA3D10" w:rsidRPr="003B43D4">
        <w:rPr>
          <w:rFonts w:ascii="Helvetica" w:hAnsi="Helvetica" w:cs="Times New Roman"/>
          <w:lang w:val="en-US"/>
          <w:rPrChange w:id="1307" w:author="Lou Bruno" w:date="2022-06-18T14:41:00Z">
            <w:rPr>
              <w:rFonts w:cs="Times New Roman"/>
              <w:lang w:val="en-US"/>
            </w:rPr>
          </w:rPrChange>
        </w:rPr>
        <w:t xml:space="preserve"> from the independent Metropolis-Hastings (IMH) sampler. On the </w:t>
      </w:r>
      <w:r w:rsidR="00CA3D10" w:rsidRPr="003B43D4">
        <w:rPr>
          <w:rFonts w:ascii="Helvetica" w:hAnsi="Helvetica" w:cs="Times New Roman"/>
          <w:i/>
          <w:lang w:val="en-US"/>
          <w:rPrChange w:id="1308" w:author="Lou Bruno" w:date="2022-06-18T14:41:00Z">
            <w:rPr>
              <w:rFonts w:cs="Times New Roman"/>
              <w:i/>
              <w:lang w:val="en-US"/>
            </w:rPr>
          </w:rPrChange>
        </w:rPr>
        <w:t></w:t>
      </w:r>
      <w:r w:rsidR="00CA3D10" w:rsidRPr="003B43D4">
        <w:rPr>
          <w:rFonts w:ascii="Helvetica" w:hAnsi="Helvetica" w:cs="Times New Roman"/>
          <w:lang w:val="en-US"/>
          <w:rPrChange w:id="1309" w:author="Lou Bruno" w:date="2022-06-18T14:41:00Z">
            <w:rPr>
              <w:rFonts w:cs="Times New Roman"/>
              <w:lang w:val="en-US"/>
            </w:rPr>
          </w:rPrChange>
        </w:rPr>
        <w:t></w:t>
      </w:r>
      <w:r w:rsidR="00CA3D10" w:rsidRPr="003B43D4">
        <w:rPr>
          <w:rFonts w:ascii="Helvetica" w:hAnsi="Helvetica" w:cs="Times New Roman"/>
          <w:lang w:val="en-US"/>
          <w:rPrChange w:id="1310" w:author="Lou Bruno" w:date="2022-06-18T14:41:00Z">
            <w:rPr>
              <w:rFonts w:cs="Times New Roman"/>
              <w:lang w:val="en-US"/>
            </w:rPr>
          </w:rPrChange>
        </w:rPr>
        <w:t></w:t>
      </w:r>
      <w:r w:rsidR="00CA3D10" w:rsidRPr="003B43D4">
        <w:rPr>
          <w:rFonts w:ascii="Helvetica" w:hAnsi="Helvetica" w:cs="Times New Roman"/>
          <w:lang w:val="en-US"/>
          <w:rPrChange w:id="1311" w:author="Lou Bruno" w:date="2022-06-18T14:41:00Z">
            <w:rPr>
              <w:rFonts w:cs="Times New Roman"/>
              <w:lang w:val="en-US"/>
            </w:rPr>
          </w:rPrChange>
        </w:rPr>
        <w:t></w:t>
      </w:r>
      <w:r w:rsidR="00CA3D10" w:rsidRPr="003B43D4">
        <w:rPr>
          <w:rFonts w:ascii="Helvetica" w:hAnsi="Helvetica" w:cs="Times New Roman"/>
          <w:lang w:val="en-US"/>
          <w:rPrChange w:id="1312" w:author="Lou Bruno" w:date="2022-06-18T14:41:00Z">
            <w:rPr>
              <w:rFonts w:cs="Times New Roman"/>
              <w:lang w:val="en-US"/>
            </w:rPr>
          </w:rPrChange>
        </w:rPr>
        <w:t></w:t>
      </w:r>
      <w:r w:rsidR="00CA3D10" w:rsidRPr="003B43D4">
        <w:rPr>
          <w:rFonts w:ascii="Helvetica" w:hAnsi="Helvetica" w:cs="Times New Roman"/>
          <w:lang w:val="en-US"/>
          <w:rPrChange w:id="1313" w:author="Lou Bruno" w:date="2022-06-18T14:41:00Z">
            <w:rPr>
              <w:rFonts w:cs="Times New Roman"/>
              <w:lang w:val="en-US"/>
            </w:rPr>
          </w:rPrChange>
        </w:rPr>
        <w:t></w:t>
      </w:r>
      <w:r w:rsidR="00CA3D10" w:rsidRPr="003B43D4">
        <w:rPr>
          <w:rFonts w:ascii="Helvetica" w:hAnsi="Helvetica" w:cs="Times New Roman"/>
          <w:lang w:val="en-US"/>
          <w:rPrChange w:id="1314" w:author="Lou Bruno" w:date="2022-06-18T14:41:00Z">
            <w:rPr>
              <w:rFonts w:cs="Times New Roman"/>
              <w:lang w:val="en-US"/>
            </w:rPr>
          </w:rPrChange>
        </w:rPr>
        <w:t></w:t>
      </w:r>
      <w:r w:rsidR="00CA3D10" w:rsidRPr="003B43D4">
        <w:rPr>
          <w:rFonts w:ascii="Helvetica" w:hAnsi="Helvetica" w:cs="Times New Roman"/>
          <w:lang w:val="en-US"/>
          <w:rPrChange w:id="1315" w:author="Lou Bruno" w:date="2022-06-18T14:41:00Z">
            <w:rPr>
              <w:rFonts w:cs="Times New Roman"/>
              <w:lang w:val="en-US"/>
            </w:rPr>
          </w:rPrChange>
        </w:rPr>
        <w:t></w:t>
      </w:r>
      <w:r w:rsidR="00CA3D10" w:rsidRPr="003B43D4">
        <w:rPr>
          <w:rFonts w:ascii="Helvetica" w:hAnsi="Helvetica" w:cs="Times New Roman"/>
          <w:lang w:val="en-US"/>
          <w:rPrChange w:id="1316" w:author="Lou Bruno" w:date="2022-06-18T14:41:00Z">
            <w:rPr>
              <w:rFonts w:cs="Times New Roman"/>
              <w:lang w:val="en-US"/>
            </w:rPr>
          </w:rPrChange>
        </w:rPr>
        <w:t></w:t>
      </w:r>
      <w:r w:rsidR="00CA3D10" w:rsidRPr="003B43D4">
        <w:rPr>
          <w:rFonts w:ascii="Helvetica" w:hAnsi="Helvetica" w:cs="Times New Roman"/>
          <w:lang w:val="en-US"/>
          <w:rPrChange w:id="1317" w:author="Lou Bruno" w:date="2022-06-18T14:41:00Z">
            <w:rPr>
              <w:rFonts w:cs="Times New Roman"/>
              <w:lang w:val="en-US"/>
            </w:rPr>
          </w:rPrChange>
        </w:rPr>
        <w:t></w:t>
      </w:r>
      <w:r w:rsidR="00CA3D10" w:rsidRPr="003B43D4">
        <w:rPr>
          <w:rFonts w:ascii="Helvetica" w:hAnsi="Helvetica" w:cs="Times New Roman"/>
          <w:lang w:val="en-US"/>
          <w:rPrChange w:id="1318" w:author="Lou Bruno" w:date="2022-06-18T14:41:00Z">
            <w:rPr>
              <w:rFonts w:cs="Times New Roman"/>
              <w:lang w:val="en-US"/>
            </w:rPr>
          </w:rPrChange>
        </w:rPr>
        <w:t></w:t>
      </w:r>
      <w:r w:rsidR="00CA3D10" w:rsidRPr="003B43D4">
        <w:rPr>
          <w:rFonts w:ascii="Helvetica" w:hAnsi="Helvetica" w:cs="Times New Roman"/>
          <w:lang w:val="en-US"/>
          <w:rPrChange w:id="1319" w:author="Lou Bruno" w:date="2022-06-18T14:41:00Z">
            <w:rPr>
              <w:rFonts w:cs="Times New Roman"/>
              <w:lang w:val="en-US"/>
            </w:rPr>
          </w:rPrChange>
        </w:rPr>
        <w:t></w:t>
      </w:r>
      <w:r w:rsidR="00CA3D10" w:rsidRPr="003B43D4">
        <w:rPr>
          <w:rFonts w:ascii="Helvetica" w:hAnsi="Helvetica" w:cs="Times New Roman"/>
          <w:lang w:val="en-US"/>
          <w:rPrChange w:id="1320" w:author="Lou Bruno" w:date="2022-06-18T14:41:00Z">
            <w:rPr>
              <w:rFonts w:cs="Times New Roman"/>
              <w:lang w:val="en-US"/>
            </w:rPr>
          </w:rPrChange>
        </w:rPr>
        <w:t></w:t>
      </w:r>
      <w:r w:rsidR="00CA3D10" w:rsidRPr="003B43D4">
        <w:rPr>
          <w:rFonts w:ascii="Helvetica" w:hAnsi="Helvetica" w:cs="Times New Roman"/>
          <w:lang w:val="en-US"/>
          <w:rPrChange w:id="1321" w:author="Lou Bruno" w:date="2022-06-18T14:41:00Z">
            <w:rPr>
              <w:rFonts w:cs="Times New Roman"/>
              <w:lang w:val="en-US"/>
            </w:rPr>
          </w:rPrChange>
        </w:rPr>
        <w:t></w:t>
      </w:r>
      <w:r w:rsidR="00CA3D10" w:rsidRPr="003B43D4">
        <w:rPr>
          <w:rFonts w:ascii="Helvetica" w:hAnsi="Helvetica" w:cs="Times New Roman"/>
          <w:lang w:val="en-US"/>
          <w:rPrChange w:id="1322" w:author="Lou Bruno" w:date="2022-06-18T14:41:00Z">
            <w:rPr>
              <w:rFonts w:cs="Times New Roman"/>
              <w:lang w:val="en-US"/>
            </w:rPr>
          </w:rPrChange>
        </w:rPr>
        <w:t></w:t>
      </w:r>
      <w:r w:rsidR="00CA3D10" w:rsidRPr="003B43D4">
        <w:rPr>
          <w:rFonts w:ascii="Helvetica" w:hAnsi="Helvetica" w:cs="Times New Roman"/>
          <w:lang w:val="en-US"/>
          <w:rPrChange w:id="1323" w:author="Lou Bruno" w:date="2022-06-18T14:41:00Z">
            <w:rPr>
              <w:rFonts w:cs="Times New Roman"/>
              <w:lang w:val="en-US"/>
            </w:rPr>
          </w:rPrChange>
        </w:rPr>
        <w:t></w:t>
      </w:r>
      <w:r w:rsidR="00CA3D10" w:rsidRPr="003B43D4">
        <w:rPr>
          <w:rFonts w:ascii="Helvetica" w:hAnsi="Helvetica" w:cs="Times New Roman"/>
          <w:lang w:val="en-US"/>
          <w:rPrChange w:id="1324" w:author="Lou Bruno" w:date="2022-06-18T14:41:00Z">
            <w:rPr>
              <w:rFonts w:cs="Times New Roman"/>
              <w:lang w:val="en-US"/>
            </w:rPr>
          </w:rPrChange>
        </w:rPr>
        <w:t></w:t>
      </w:r>
      <w:r w:rsidR="00CA3D10" w:rsidRPr="003B43D4">
        <w:rPr>
          <w:rFonts w:ascii="Helvetica" w:hAnsi="Helvetica" w:cs="Times New Roman"/>
          <w:lang w:val="en-US"/>
          <w:rPrChange w:id="1325" w:author="Lou Bruno" w:date="2022-06-18T14:41:00Z">
            <w:rPr>
              <w:rFonts w:cs="Times New Roman"/>
              <w:lang w:val="en-US"/>
            </w:rPr>
          </w:rPrChange>
        </w:rPr>
        <w:t></w:t>
      </w:r>
      <w:r w:rsidR="00CA3D10" w:rsidRPr="003B43D4">
        <w:rPr>
          <w:rFonts w:ascii="Helvetica" w:hAnsi="Helvetica" w:cs="Times New Roman"/>
          <w:lang w:val="en-US"/>
          <w:rPrChange w:id="1326" w:author="Lou Bruno" w:date="2022-06-18T14:41:00Z">
            <w:rPr>
              <w:rFonts w:cs="Times New Roman"/>
              <w:lang w:val="en-US"/>
            </w:rPr>
          </w:rPrChange>
        </w:rPr>
        <w:t></w:t>
      </w:r>
      <w:r w:rsidR="00CA3D10" w:rsidRPr="003B43D4">
        <w:rPr>
          <w:rFonts w:ascii="Helvetica" w:hAnsi="Helvetica" w:cs="Times New Roman"/>
          <w:lang w:val="en-US"/>
          <w:rPrChange w:id="1327" w:author="Lou Bruno" w:date="2022-06-18T14:41:00Z">
            <w:rPr>
              <w:rFonts w:cs="Times New Roman"/>
              <w:lang w:val="en-US"/>
            </w:rPr>
          </w:rPrChange>
        </w:rPr>
        <w:t></w:t>
      </w:r>
      <w:r w:rsidR="00CA3D10" w:rsidRPr="003B43D4">
        <w:rPr>
          <w:rFonts w:ascii="Helvetica" w:hAnsi="Helvetica" w:cs="Times New Roman"/>
          <w:lang w:val="en-US"/>
          <w:rPrChange w:id="1328" w:author="Lou Bruno" w:date="2022-06-18T14:41:00Z">
            <w:rPr>
              <w:rFonts w:cs="Times New Roman"/>
              <w:lang w:val="en-US"/>
            </w:rPr>
          </w:rPrChange>
        </w:rPr>
        <w:t></w:t>
      </w:r>
      <w:r w:rsidR="00CA3D10" w:rsidRPr="003B43D4">
        <w:rPr>
          <w:rFonts w:ascii="Helvetica" w:hAnsi="Helvetica" w:cs="Times New Roman"/>
          <w:lang w:val="en-US"/>
          <w:rPrChange w:id="1329" w:author="Lou Bruno" w:date="2022-06-18T14:41:00Z">
            <w:rPr>
              <w:rFonts w:cs="Times New Roman"/>
              <w:lang w:val="en-US"/>
            </w:rPr>
          </w:rPrChange>
        </w:rPr>
        <w:t></w:t>
      </w:r>
      <w:r w:rsidR="00CA3D10" w:rsidRPr="003B43D4">
        <w:rPr>
          <w:rFonts w:ascii="Helvetica" w:hAnsi="Helvetica" w:cs="Times New Roman"/>
          <w:lang w:val="en-US"/>
          <w:rPrChange w:id="1330" w:author="Lou Bruno" w:date="2022-06-18T14:41:00Z">
            <w:rPr>
              <w:rFonts w:cs="Times New Roman"/>
              <w:lang w:val="en-US"/>
            </w:rPr>
          </w:rPrChange>
        </w:rPr>
        <w:t></w:t>
      </w:r>
      <w:r w:rsidR="00CA3D10" w:rsidRPr="003B43D4">
        <w:rPr>
          <w:rFonts w:ascii="Helvetica" w:hAnsi="Helvetica" w:cs="Times New Roman"/>
          <w:lang w:val="en-US"/>
          <w:rPrChange w:id="1331" w:author="Lou Bruno" w:date="2022-06-18T14:41:00Z">
            <w:rPr>
              <w:rFonts w:cs="Times New Roman"/>
              <w:lang w:val="en-US"/>
            </w:rPr>
          </w:rPrChange>
        </w:rPr>
        <w:t></w:t>
      </w:r>
      <w:r w:rsidR="00CA3D10" w:rsidRPr="003B43D4">
        <w:rPr>
          <w:rFonts w:ascii="Helvetica" w:hAnsi="Helvetica" w:cs="Times New Roman"/>
          <w:lang w:val="en-US"/>
          <w:rPrChange w:id="1332" w:author="Lou Bruno" w:date="2022-06-18T14:41:00Z">
            <w:rPr>
              <w:rFonts w:cs="Times New Roman"/>
              <w:lang w:val="en-US"/>
            </w:rPr>
          </w:rPrChange>
        </w:rPr>
        <w:t></w:t>
      </w:r>
      <w:r w:rsidR="00CA3D10" w:rsidRPr="003B43D4">
        <w:rPr>
          <w:rFonts w:ascii="Helvetica" w:hAnsi="Helvetica" w:cs="Times New Roman"/>
          <w:lang w:val="en-US"/>
          <w:rPrChange w:id="1333" w:author="Lou Bruno" w:date="2022-06-18T14:41:00Z">
            <w:rPr>
              <w:rFonts w:cs="Times New Roman"/>
              <w:lang w:val="en-US"/>
            </w:rPr>
          </w:rPrChange>
        </w:rPr>
        <w:t></w:t>
      </w:r>
      <w:r w:rsidR="00CA3D10" w:rsidRPr="003B43D4">
        <w:rPr>
          <w:rFonts w:ascii="Helvetica" w:hAnsi="Helvetica" w:cs="Times New Roman"/>
          <w:lang w:val="en-US"/>
          <w:rPrChange w:id="1334" w:author="Lou Bruno" w:date="2022-06-18T14:41:00Z">
            <w:rPr>
              <w:rFonts w:cs="Times New Roman"/>
              <w:lang w:val="en-US"/>
            </w:rPr>
          </w:rPrChange>
        </w:rPr>
        <w:t></w:t>
      </w:r>
      <w:r w:rsidR="00CA3D10" w:rsidRPr="003B43D4">
        <w:rPr>
          <w:rFonts w:ascii="Helvetica" w:hAnsi="Helvetica" w:cs="Times New Roman"/>
          <w:lang w:val="en-US"/>
          <w:rPrChange w:id="1335" w:author="Lou Bruno" w:date="2022-06-18T14:41:00Z">
            <w:rPr>
              <w:rFonts w:cs="Times New Roman"/>
              <w:lang w:val="en-US"/>
            </w:rPr>
          </w:rPrChange>
        </w:rPr>
        <w:t></w:t>
      </w:r>
      <w:r w:rsidR="00CA3D10" w:rsidRPr="003B43D4">
        <w:rPr>
          <w:rFonts w:ascii="Helvetica" w:hAnsi="Helvetica" w:cs="Times New Roman"/>
          <w:lang w:val="en-US"/>
          <w:rPrChange w:id="1336" w:author="Lou Bruno" w:date="2022-06-18T14:41:00Z">
            <w:rPr>
              <w:rFonts w:cs="Times New Roman"/>
              <w:lang w:val="en-US"/>
            </w:rPr>
          </w:rPrChange>
        </w:rPr>
        <w:t></w:t>
      </w:r>
      <w:r w:rsidR="00CA3D10" w:rsidRPr="003B43D4">
        <w:rPr>
          <w:rFonts w:ascii="Helvetica" w:hAnsi="Helvetica" w:cs="Times New Roman"/>
          <w:lang w:val="en-US"/>
          <w:rPrChange w:id="1337" w:author="Lou Bruno" w:date="2022-06-18T14:41:00Z">
            <w:rPr>
              <w:rFonts w:cs="Times New Roman"/>
              <w:lang w:val="en-US"/>
            </w:rPr>
          </w:rPrChange>
        </w:rPr>
        <w:t></w:t>
      </w:r>
      <w:r w:rsidR="00CA3D10" w:rsidRPr="003B43D4">
        <w:rPr>
          <w:rFonts w:ascii="Helvetica" w:hAnsi="Helvetica" w:cs="Times New Roman"/>
          <w:lang w:val="en-US"/>
          <w:rPrChange w:id="1338" w:author="Lou Bruno" w:date="2022-06-18T14:41:00Z">
            <w:rPr>
              <w:rFonts w:cs="Times New Roman"/>
              <w:lang w:val="en-US"/>
            </w:rPr>
          </w:rPrChange>
        </w:rPr>
        <w:t></w:t>
      </w:r>
      <w:r w:rsidR="00CA3D10" w:rsidRPr="003B43D4">
        <w:rPr>
          <w:rFonts w:ascii="Helvetica" w:hAnsi="Helvetica" w:cs="Times New Roman"/>
          <w:lang w:val="en-US"/>
          <w:rPrChange w:id="1339" w:author="Lou Bruno" w:date="2022-06-18T14:41:00Z">
            <w:rPr>
              <w:rFonts w:cs="Times New Roman"/>
              <w:lang w:val="en-US"/>
            </w:rPr>
          </w:rPrChange>
        </w:rPr>
        <w:t></w:t>
      </w:r>
      <w:r w:rsidR="00CA3D10" w:rsidRPr="003B43D4">
        <w:rPr>
          <w:rFonts w:ascii="Helvetica" w:hAnsi="Helvetica" w:cs="Times New Roman"/>
          <w:lang w:val="en-US"/>
          <w:rPrChange w:id="1340" w:author="Lou Bruno" w:date="2022-06-18T14:41:00Z">
            <w:rPr>
              <w:rFonts w:cs="Times New Roman"/>
              <w:lang w:val="en-US"/>
            </w:rPr>
          </w:rPrChange>
        </w:rPr>
        <w:t></w:t>
      </w:r>
      <w:r w:rsidR="00CA3D10" w:rsidRPr="003B43D4">
        <w:rPr>
          <w:rFonts w:ascii="Helvetica" w:hAnsi="Helvetica" w:cs="Times New Roman"/>
          <w:lang w:val="en-US"/>
          <w:rPrChange w:id="1341" w:author="Lou Bruno" w:date="2022-06-18T14:41:00Z">
            <w:rPr>
              <w:rFonts w:cs="Times New Roman"/>
              <w:lang w:val="en-US"/>
            </w:rPr>
          </w:rPrChange>
        </w:rPr>
        <w:t></w:t>
      </w:r>
      <w:r w:rsidR="00CA3D10" w:rsidRPr="003B43D4">
        <w:rPr>
          <w:rFonts w:ascii="Helvetica" w:hAnsi="Helvetica" w:cs="Times New Roman"/>
          <w:lang w:val="en-US"/>
          <w:rPrChange w:id="1342" w:author="Lou Bruno" w:date="2022-06-18T14:41:00Z">
            <w:rPr>
              <w:rFonts w:cs="Times New Roman"/>
              <w:lang w:val="en-US"/>
            </w:rPr>
          </w:rPrChange>
        </w:rPr>
        <w:t></w:t>
      </w:r>
      <w:r w:rsidR="00CA3D10" w:rsidRPr="003B43D4">
        <w:rPr>
          <w:rFonts w:ascii="Helvetica" w:hAnsi="Helvetica" w:cs="Times New Roman"/>
          <w:lang w:val="en-US"/>
          <w:rPrChange w:id="1343" w:author="Lou Bruno" w:date="2022-06-18T14:41:00Z">
            <w:rPr>
              <w:rFonts w:cs="Times New Roman"/>
              <w:lang w:val="en-US"/>
            </w:rPr>
          </w:rPrChange>
        </w:rPr>
        <w:t></w:t>
      </w:r>
      <w:r w:rsidR="00CA3D10" w:rsidRPr="003B43D4">
        <w:rPr>
          <w:rFonts w:ascii="Helvetica" w:hAnsi="Helvetica" w:cs="Times New Roman"/>
          <w:lang w:val="en-US"/>
          <w:rPrChange w:id="1344" w:author="Lou Bruno" w:date="2022-06-18T14:41:00Z">
            <w:rPr>
              <w:rFonts w:cs="Times New Roman"/>
              <w:lang w:val="en-US"/>
            </w:rPr>
          </w:rPrChange>
        </w:rPr>
        <w:t></w:t>
      </w:r>
      <w:r w:rsidR="00CA3D10" w:rsidRPr="003B43D4">
        <w:rPr>
          <w:rFonts w:ascii="Helvetica" w:hAnsi="Helvetica" w:cs="Times New Roman"/>
          <w:lang w:val="en-US"/>
          <w:rPrChange w:id="1345" w:author="Lou Bruno" w:date="2022-06-18T14:41:00Z">
            <w:rPr>
              <w:rFonts w:cs="Times New Roman"/>
              <w:lang w:val="en-US"/>
            </w:rPr>
          </w:rPrChange>
        </w:rPr>
        <w:t></w:t>
      </w:r>
      <w:r w:rsidR="00CA3D10" w:rsidRPr="003B43D4">
        <w:rPr>
          <w:rFonts w:ascii="Helvetica" w:hAnsi="Helvetica" w:cs="Times New Roman"/>
          <w:lang w:val="en-US"/>
          <w:rPrChange w:id="1346" w:author="Lou Bruno" w:date="2022-06-18T14:41:00Z">
            <w:rPr>
              <w:rFonts w:cs="Times New Roman"/>
              <w:lang w:val="en-US"/>
            </w:rPr>
          </w:rPrChange>
        </w:rPr>
        <w:t></w:t>
      </w:r>
      <w:r w:rsidR="00CA3D10" w:rsidRPr="003B43D4">
        <w:rPr>
          <w:rFonts w:ascii="Helvetica" w:hAnsi="Helvetica" w:cs="Times New Roman"/>
          <w:lang w:val="en-US"/>
          <w:rPrChange w:id="1347" w:author="Lou Bruno" w:date="2022-06-18T14:41:00Z">
            <w:rPr>
              <w:rFonts w:cs="Times New Roman"/>
              <w:lang w:val="en-US"/>
            </w:rPr>
          </w:rPrChange>
        </w:rPr>
        <w:t></w:t>
      </w:r>
      <w:r w:rsidR="00CA3D10" w:rsidRPr="003B43D4">
        <w:rPr>
          <w:rFonts w:ascii="Helvetica" w:hAnsi="Helvetica" w:cs="Times New Roman"/>
          <w:lang w:val="en-US"/>
          <w:rPrChange w:id="1348" w:author="Lou Bruno" w:date="2022-06-18T14:41:00Z">
            <w:rPr>
              <w:rFonts w:cs="Times New Roman"/>
              <w:lang w:val="en-US"/>
            </w:rPr>
          </w:rPrChange>
        </w:rPr>
        <w:t></w:t>
      </w:r>
      <w:r w:rsidR="00CA3D10" w:rsidRPr="003B43D4">
        <w:rPr>
          <w:rFonts w:ascii="Helvetica" w:hAnsi="Helvetica" w:cs="Times New Roman"/>
          <w:lang w:val="en-US"/>
          <w:rPrChange w:id="1349" w:author="Lou Bruno" w:date="2022-06-18T14:41:00Z">
            <w:rPr>
              <w:rFonts w:cs="Times New Roman"/>
              <w:lang w:val="en-US"/>
            </w:rPr>
          </w:rPrChange>
        </w:rPr>
        <w:t></w:t>
      </w:r>
      <w:r w:rsidR="00CA3D10" w:rsidRPr="003B43D4">
        <w:rPr>
          <w:rFonts w:ascii="Helvetica" w:hAnsi="Helvetica" w:cs="Times New Roman"/>
          <w:lang w:val="en-US"/>
          <w:rPrChange w:id="1350" w:author="Lou Bruno" w:date="2022-06-18T14:41:00Z">
            <w:rPr>
              <w:rFonts w:cs="Times New Roman"/>
              <w:lang w:val="en-US"/>
            </w:rPr>
          </w:rPrChange>
        </w:rPr>
        <w:t></w:t>
      </w:r>
      <w:r w:rsidR="00CA3D10" w:rsidRPr="003B43D4">
        <w:rPr>
          <w:rFonts w:ascii="Helvetica" w:hAnsi="Helvetica" w:cs="Times New Roman"/>
          <w:lang w:val="en-US"/>
          <w:rPrChange w:id="1351" w:author="Lou Bruno" w:date="2022-06-18T14:41:00Z">
            <w:rPr>
              <w:rFonts w:cs="Times New Roman"/>
              <w:lang w:val="en-US"/>
            </w:rPr>
          </w:rPrChange>
        </w:rPr>
        <w:t></w:t>
      </w:r>
      <w:r w:rsidR="00CA3D10" w:rsidRPr="003B43D4">
        <w:rPr>
          <w:rFonts w:ascii="Helvetica" w:hAnsi="Helvetica" w:cs="Times New Roman"/>
          <w:lang w:val="en-US"/>
          <w:rPrChange w:id="1352" w:author="Lou Bruno" w:date="2022-06-18T14:41:00Z">
            <w:rPr>
              <w:rFonts w:cs="Times New Roman"/>
              <w:lang w:val="en-US"/>
            </w:rPr>
          </w:rPrChange>
        </w:rPr>
        <w:t></w:t>
      </w:r>
      <w:r w:rsidR="00CA3D10" w:rsidRPr="003B43D4">
        <w:rPr>
          <w:rFonts w:ascii="Helvetica" w:hAnsi="Helvetica" w:cs="Times New Roman"/>
          <w:i/>
          <w:lang w:val="en-US"/>
          <w:rPrChange w:id="1353" w:author="Lou Bruno" w:date="2022-06-18T14:41:00Z">
            <w:rPr>
              <w:rFonts w:cs="Times New Roman"/>
              <w:i/>
              <w:lang w:val="en-US"/>
            </w:rPr>
          </w:rPrChange>
        </w:rPr>
        <w:t></w:t>
      </w:r>
      <w:r w:rsidR="00CA3D10" w:rsidRPr="003B43D4">
        <w:rPr>
          <w:rFonts w:ascii="Helvetica" w:hAnsi="Helvetica" w:cs="Times New Roman"/>
          <w:i/>
          <w:lang w:val="en-US"/>
          <w:rPrChange w:id="1354" w:author="Lou Bruno" w:date="2022-06-18T14:41:00Z">
            <w:rPr>
              <w:rFonts w:cs="Times New Roman"/>
              <w:i/>
              <w:lang w:val="en-US"/>
            </w:rPr>
          </w:rPrChange>
        </w:rPr>
        <w:t></w:t>
      </w:r>
      <w:r w:rsidR="00CA3D10" w:rsidRPr="003B43D4">
        <w:rPr>
          <w:rFonts w:ascii="Helvetica" w:hAnsi="Helvetica" w:cs="Times New Roman"/>
          <w:i/>
          <w:lang w:val="en-US"/>
          <w:rPrChange w:id="1355" w:author="Lou Bruno" w:date="2022-06-18T14:41:00Z">
            <w:rPr>
              <w:rFonts w:cs="Times New Roman"/>
              <w:i/>
              <w:lang w:val="en-US"/>
            </w:rPr>
          </w:rPrChange>
        </w:rPr>
        <w:t></w:t>
      </w:r>
      <w:r w:rsidR="00CA3D10" w:rsidRPr="003B43D4">
        <w:rPr>
          <w:rFonts w:ascii="Helvetica" w:hAnsi="Helvetica" w:cs="Times New Roman"/>
          <w:i/>
          <w:lang w:val="en-US"/>
          <w:rPrChange w:id="1356" w:author="Lou Bruno" w:date="2022-06-18T14:41:00Z">
            <w:rPr>
              <w:rFonts w:cs="Times New Roman"/>
              <w:i/>
              <w:lang w:val="en-US"/>
            </w:rPr>
          </w:rPrChange>
        </w:rPr>
        <w:t></w:t>
      </w:r>
      <w:r w:rsidR="00CA3D10" w:rsidRPr="003B43D4">
        <w:rPr>
          <w:rFonts w:ascii="Helvetica" w:hAnsi="Helvetica" w:cs="Times New Roman"/>
          <w:i/>
          <w:lang w:val="en-US"/>
          <w:rPrChange w:id="1357" w:author="Lou Bruno" w:date="2022-06-18T14:41:00Z">
            <w:rPr>
              <w:rFonts w:cs="Times New Roman"/>
              <w:i/>
              <w:lang w:val="en-US"/>
            </w:rPr>
          </w:rPrChange>
        </w:rPr>
        <w:t></w:t>
      </w:r>
      <w:r w:rsidR="00CA3D10" w:rsidRPr="003B43D4">
        <w:rPr>
          <w:rFonts w:ascii="Helvetica" w:hAnsi="Helvetica" w:cs="Times New Roman"/>
          <w:i/>
          <w:lang w:val="en-US"/>
          <w:rPrChange w:id="1358" w:author="Lou Bruno" w:date="2022-06-18T14:41:00Z">
            <w:rPr>
              <w:rFonts w:cs="Times New Roman"/>
              <w:i/>
              <w:lang w:val="en-US"/>
            </w:rPr>
          </w:rPrChange>
        </w:rPr>
        <w:t></w:t>
      </w:r>
      <w:r w:rsidR="00CA3D10" w:rsidRPr="003B43D4">
        <w:rPr>
          <w:rFonts w:ascii="Helvetica" w:hAnsi="Helvetica" w:cs="Times New Roman"/>
          <w:i/>
          <w:lang w:val="en-US"/>
          <w:rPrChange w:id="1359" w:author="Lou Bruno" w:date="2022-06-18T14:41:00Z">
            <w:rPr>
              <w:rFonts w:cs="Times New Roman"/>
              <w:i/>
              <w:lang w:val="en-US"/>
            </w:rPr>
          </w:rPrChange>
        </w:rPr>
        <w:t></w:t>
      </w:r>
      <w:r w:rsidR="00CA3D10" w:rsidRPr="003B43D4">
        <w:rPr>
          <w:rFonts w:ascii="Helvetica" w:hAnsi="Helvetica" w:cs="Times New Roman"/>
          <w:i/>
          <w:lang w:val="en-US"/>
          <w:rPrChange w:id="1360" w:author="Lou Bruno" w:date="2022-06-18T14:41:00Z">
            <w:rPr>
              <w:rFonts w:cs="Times New Roman"/>
              <w:i/>
              <w:lang w:val="en-US"/>
            </w:rPr>
          </w:rPrChange>
        </w:rPr>
        <w:t></w:t>
      </w:r>
      <w:r w:rsidR="00CA3D10" w:rsidRPr="003B43D4">
        <w:rPr>
          <w:rFonts w:ascii="Helvetica" w:hAnsi="Helvetica" w:cs="Times New Roman"/>
          <w:i/>
          <w:lang w:val="en-US"/>
          <w:rPrChange w:id="1361" w:author="Lou Bruno" w:date="2022-06-18T14:41:00Z">
            <w:rPr>
              <w:rFonts w:cs="Times New Roman"/>
              <w:i/>
              <w:lang w:val="en-US"/>
            </w:rPr>
          </w:rPrChange>
        </w:rPr>
        <w:t></w:t>
      </w:r>
      <w:r w:rsidR="00CA3D10" w:rsidRPr="003B43D4">
        <w:rPr>
          <w:rFonts w:ascii="Helvetica" w:hAnsi="Helvetica" w:cs="Times New Roman"/>
          <w:lang w:val="en-US"/>
          <w:rPrChange w:id="1362" w:author="Lou Bruno" w:date="2022-06-18T14:41:00Z">
            <w:rPr>
              <w:rFonts w:cs="Times New Roman"/>
              <w:lang w:val="en-US"/>
            </w:rPr>
          </w:rPrChange>
        </w:rPr>
        <w:t></w:t>
      </w:r>
      <w:r w:rsidR="00CA3D10" w:rsidRPr="003B43D4">
        <w:rPr>
          <w:rFonts w:ascii="Helvetica" w:hAnsi="Helvetica" w:cs="Times New Roman"/>
          <w:lang w:val="en-US"/>
          <w:rPrChange w:id="1363" w:author="Lou Bruno" w:date="2022-06-18T14:41:00Z">
            <w:rPr>
              <w:rFonts w:cs="Times New Roman"/>
              <w:lang w:val="en-US"/>
            </w:rPr>
          </w:rPrChange>
        </w:rPr>
        <w:t></w:t>
      </w:r>
      <w:r w:rsidR="00CA3D10" w:rsidRPr="003B43D4">
        <w:rPr>
          <w:rFonts w:ascii="Helvetica" w:hAnsi="Helvetica" w:cs="Times New Roman"/>
          <w:i/>
          <w:lang w:val="en-US"/>
          <w:rPrChange w:id="1364" w:author="Lou Bruno" w:date="2022-06-18T14:41:00Z">
            <w:rPr>
              <w:rFonts w:cs="Times New Roman"/>
              <w:i/>
              <w:lang w:val="en-US"/>
            </w:rPr>
          </w:rPrChange>
        </w:rPr>
        <w:t></w:t>
      </w:r>
      <w:r w:rsidR="00CA3D10" w:rsidRPr="003B43D4">
        <w:rPr>
          <w:rFonts w:ascii="Helvetica" w:hAnsi="Helvetica" w:cs="Times New Roman"/>
          <w:i/>
          <w:vertAlign w:val="subscript"/>
          <w:lang w:val="en-US"/>
          <w:rPrChange w:id="1365" w:author="Lou Bruno" w:date="2022-06-18T14:41:00Z">
            <w:rPr>
              <w:rFonts w:cs="Times New Roman"/>
              <w:i/>
              <w:vertAlign w:val="subscript"/>
              <w:lang w:val="en-US"/>
            </w:rPr>
          </w:rPrChange>
        </w:rPr>
        <w:t></w:t>
      </w:r>
      <w:r w:rsidR="00CA3D10" w:rsidRPr="003B43D4">
        <w:rPr>
          <w:rFonts w:ascii="Helvetica" w:hAnsi="Helvetica" w:cs="Times New Roman"/>
          <w:lang w:val="en-US"/>
          <w:rPrChange w:id="1366" w:author="Lou Bruno" w:date="2022-06-18T14:41:00Z">
            <w:rPr>
              <w:rFonts w:cs="Times New Roman"/>
              <w:lang w:val="en-US"/>
            </w:rPr>
          </w:rPrChange>
        </w:rPr>
        <w:t></w:t>
      </w:r>
      <w:r w:rsidR="00CA3D10" w:rsidRPr="003B43D4">
        <w:rPr>
          <w:rFonts w:ascii="Helvetica" w:hAnsi="Helvetica" w:cs="Times New Roman"/>
          <w:lang w:val="en-US"/>
          <w:rPrChange w:id="1367" w:author="Lou Bruno" w:date="2022-06-18T14:41:00Z">
            <w:rPr>
              <w:rFonts w:cs="Times New Roman"/>
              <w:lang w:val="en-US"/>
            </w:rPr>
          </w:rPrChange>
        </w:rPr>
        <w:t></w:t>
      </w:r>
      <w:r w:rsidR="00CA3D10" w:rsidRPr="003B43D4">
        <w:rPr>
          <w:rFonts w:ascii="Helvetica" w:hAnsi="Helvetica" w:cs="Times New Roman"/>
          <w:lang w:val="en-US"/>
          <w:rPrChange w:id="1368" w:author="Lou Bruno" w:date="2022-06-18T14:41:00Z">
            <w:rPr>
              <w:rFonts w:cs="Times New Roman"/>
              <w:lang w:val="en-US"/>
            </w:rPr>
          </w:rPrChange>
        </w:rPr>
        <w:t></w:t>
      </w:r>
      <w:r w:rsidR="00CA3D10" w:rsidRPr="003B43D4">
        <w:rPr>
          <w:rFonts w:ascii="Helvetica" w:hAnsi="Helvetica" w:cs="Times New Roman"/>
          <w:lang w:val="en-US"/>
          <w:rPrChange w:id="1369" w:author="Lou Bruno" w:date="2022-06-18T14:41:00Z">
            <w:rPr>
              <w:rFonts w:cs="Times New Roman"/>
              <w:lang w:val="en-US"/>
            </w:rPr>
          </w:rPrChange>
        </w:rPr>
        <w:t></w:t>
      </w:r>
      <w:r w:rsidR="00CA3D10" w:rsidRPr="003B43D4">
        <w:rPr>
          <w:rFonts w:ascii="Helvetica" w:hAnsi="Helvetica" w:cs="Times New Roman"/>
          <w:lang w:val="en-US"/>
          <w:rPrChange w:id="1370" w:author="Lou Bruno" w:date="2022-06-18T14:41:00Z">
            <w:rPr>
              <w:rFonts w:cs="Times New Roman"/>
              <w:lang w:val="en-US"/>
            </w:rPr>
          </w:rPrChange>
        </w:rPr>
        <w:t></w:t>
      </w:r>
      <w:r w:rsidR="00CA3D10" w:rsidRPr="003B43D4">
        <w:rPr>
          <w:rFonts w:ascii="Helvetica" w:hAnsi="Helvetica" w:cs="Times New Roman"/>
          <w:lang w:val="en-US"/>
          <w:rPrChange w:id="1371" w:author="Lou Bruno" w:date="2022-06-18T14:41:00Z">
            <w:rPr>
              <w:rFonts w:cs="Times New Roman"/>
              <w:lang w:val="en-US"/>
            </w:rPr>
          </w:rPrChange>
        </w:rPr>
        <w:t></w:t>
      </w:r>
      <w:r w:rsidR="00CA3D10" w:rsidRPr="003B43D4">
        <w:rPr>
          <w:rFonts w:ascii="Helvetica" w:hAnsi="Helvetica" w:cs="Times New Roman"/>
          <w:lang w:val="en-US"/>
          <w:rPrChange w:id="1372" w:author="Lou Bruno" w:date="2022-06-18T14:41:00Z">
            <w:rPr>
              <w:rFonts w:cs="Times New Roman"/>
              <w:lang w:val="en-US"/>
            </w:rPr>
          </w:rPrChange>
        </w:rPr>
        <w:t></w:t>
      </w:r>
      <w:r w:rsidR="00CA3D10" w:rsidRPr="003B43D4">
        <w:rPr>
          <w:rFonts w:ascii="Helvetica" w:hAnsi="Helvetica" w:cs="Times New Roman"/>
          <w:lang w:val="en-US"/>
          <w:rPrChange w:id="1373" w:author="Lou Bruno" w:date="2022-06-18T14:41:00Z">
            <w:rPr>
              <w:rFonts w:cs="Times New Roman"/>
              <w:lang w:val="en-US"/>
            </w:rPr>
          </w:rPrChange>
        </w:rPr>
        <w:t></w:t>
      </w:r>
      <w:r w:rsidR="00CA3D10" w:rsidRPr="003B43D4">
        <w:rPr>
          <w:rFonts w:ascii="Helvetica" w:hAnsi="Helvetica" w:cs="Times New Roman"/>
          <w:lang w:val="en-US"/>
          <w:rPrChange w:id="1374" w:author="Lou Bruno" w:date="2022-06-18T14:41:00Z">
            <w:rPr>
              <w:rFonts w:cs="Times New Roman"/>
              <w:lang w:val="en-US"/>
            </w:rPr>
          </w:rPrChange>
        </w:rPr>
        <w:t></w:t>
      </w:r>
      <w:r w:rsidR="00CA3D10" w:rsidRPr="003B43D4">
        <w:rPr>
          <w:rFonts w:ascii="Helvetica" w:hAnsi="Helvetica" w:cs="Times New Roman"/>
          <w:lang w:val="en-US"/>
          <w:rPrChange w:id="1375" w:author="Lou Bruno" w:date="2022-06-18T14:41:00Z">
            <w:rPr>
              <w:rFonts w:cs="Times New Roman"/>
              <w:lang w:val="en-US"/>
            </w:rPr>
          </w:rPrChange>
        </w:rPr>
        <w:t></w:t>
      </w:r>
      <w:r w:rsidR="00CA3D10" w:rsidRPr="003B43D4">
        <w:rPr>
          <w:rFonts w:ascii="Helvetica" w:hAnsi="Helvetica" w:cs="Times New Roman"/>
          <w:lang w:val="en-US"/>
          <w:rPrChange w:id="1376" w:author="Lou Bruno" w:date="2022-06-18T14:41:00Z">
            <w:rPr>
              <w:rFonts w:cs="Times New Roman"/>
              <w:lang w:val="en-US"/>
            </w:rPr>
          </w:rPrChange>
        </w:rPr>
        <w:t></w:t>
      </w:r>
      <w:r w:rsidR="00CA3D10" w:rsidRPr="003B43D4">
        <w:rPr>
          <w:rFonts w:ascii="Helvetica" w:hAnsi="Helvetica" w:cs="Times New Roman"/>
          <w:lang w:val="en-US"/>
          <w:rPrChange w:id="1377" w:author="Lou Bruno" w:date="2022-06-18T14:41:00Z">
            <w:rPr>
              <w:rFonts w:cs="Times New Roman"/>
              <w:lang w:val="en-US"/>
            </w:rPr>
          </w:rPrChange>
        </w:rPr>
        <w:t></w:t>
      </w:r>
      <w:r w:rsidR="00CA3D10" w:rsidRPr="003B43D4">
        <w:rPr>
          <w:rFonts w:ascii="Helvetica" w:hAnsi="Helvetica" w:cs="Times New Roman"/>
          <w:lang w:val="en-US"/>
          <w:rPrChange w:id="1378" w:author="Lou Bruno" w:date="2022-06-18T14:41:00Z">
            <w:rPr>
              <w:rFonts w:cs="Times New Roman"/>
              <w:lang w:val="en-US"/>
            </w:rPr>
          </w:rPrChange>
        </w:rPr>
        <w:t></w:t>
      </w:r>
      <w:r w:rsidR="00CA3D10" w:rsidRPr="003B43D4">
        <w:rPr>
          <w:rFonts w:ascii="Helvetica" w:hAnsi="Helvetica" w:cs="Times New Roman"/>
          <w:lang w:val="en-US"/>
          <w:rPrChange w:id="1379" w:author="Lou Bruno" w:date="2022-06-18T14:41:00Z">
            <w:rPr>
              <w:rFonts w:cs="Times New Roman"/>
              <w:lang w:val="en-US"/>
            </w:rPr>
          </w:rPrChange>
        </w:rPr>
        <w:t></w:t>
      </w:r>
      <w:r w:rsidR="00CA3D10" w:rsidRPr="003B43D4">
        <w:rPr>
          <w:rFonts w:ascii="Helvetica" w:hAnsi="Helvetica" w:cs="Times New Roman"/>
          <w:lang w:val="en-US"/>
          <w:rPrChange w:id="1380" w:author="Lou Bruno" w:date="2022-06-18T14:41:00Z">
            <w:rPr>
              <w:rFonts w:cs="Times New Roman"/>
              <w:lang w:val="en-US"/>
            </w:rPr>
          </w:rPrChange>
        </w:rPr>
        <w:t></w:t>
      </w:r>
      <w:r w:rsidR="00CA3D10" w:rsidRPr="003B43D4">
        <w:rPr>
          <w:rFonts w:ascii="Helvetica" w:hAnsi="Helvetica" w:cs="Times New Roman"/>
          <w:lang w:val="en-US"/>
          <w:rPrChange w:id="1381" w:author="Lou Bruno" w:date="2022-06-18T14:41:00Z">
            <w:rPr>
              <w:rFonts w:cs="Times New Roman"/>
              <w:lang w:val="en-US"/>
            </w:rPr>
          </w:rPrChange>
        </w:rPr>
        <w:t></w:t>
      </w:r>
      <w:r w:rsidR="00CA3D10" w:rsidRPr="003B43D4">
        <w:rPr>
          <w:rFonts w:ascii="Helvetica" w:hAnsi="Helvetica" w:cs="Times New Roman"/>
          <w:lang w:val="en-US"/>
          <w:rPrChange w:id="1382" w:author="Lou Bruno" w:date="2022-06-18T14:41:00Z">
            <w:rPr>
              <w:rFonts w:cs="Times New Roman"/>
              <w:lang w:val="en-US"/>
            </w:rPr>
          </w:rPrChange>
        </w:rPr>
        <w:t></w:t>
      </w:r>
      <w:r w:rsidR="00CA3D10" w:rsidRPr="003B43D4">
        <w:rPr>
          <w:rFonts w:ascii="Helvetica" w:hAnsi="Helvetica" w:cs="Times New Roman"/>
          <w:lang w:val="en-US"/>
          <w:rPrChange w:id="1383" w:author="Lou Bruno" w:date="2022-06-18T14:41:00Z">
            <w:rPr>
              <w:rFonts w:cs="Times New Roman"/>
              <w:lang w:val="en-US"/>
            </w:rPr>
          </w:rPrChange>
        </w:rPr>
        <w:t></w:t>
      </w:r>
      <w:r w:rsidR="00CA3D10" w:rsidRPr="003B43D4">
        <w:rPr>
          <w:rFonts w:ascii="Helvetica" w:hAnsi="Helvetica" w:cs="Times New Roman"/>
          <w:lang w:val="en-US"/>
          <w:rPrChange w:id="1384" w:author="Lou Bruno" w:date="2022-06-18T14:41:00Z">
            <w:rPr>
              <w:rFonts w:cs="Times New Roman"/>
              <w:lang w:val="en-US"/>
            </w:rPr>
          </w:rPrChange>
        </w:rPr>
        <w:t></w:t>
      </w:r>
      <w:r w:rsidR="00CA3D10" w:rsidRPr="003B43D4">
        <w:rPr>
          <w:rFonts w:ascii="Helvetica" w:hAnsi="Helvetica" w:cs="Times New Roman"/>
          <w:lang w:val="en-US"/>
          <w:rPrChange w:id="1385" w:author="Lou Bruno" w:date="2022-06-18T14:41:00Z">
            <w:rPr>
              <w:rFonts w:cs="Times New Roman"/>
              <w:lang w:val="en-US"/>
            </w:rPr>
          </w:rPrChange>
        </w:rPr>
        <w:t></w:t>
      </w:r>
      <w:r w:rsidR="00CA3D10" w:rsidRPr="003B43D4">
        <w:rPr>
          <w:rFonts w:ascii="Helvetica" w:hAnsi="Helvetica" w:cs="Times New Roman"/>
          <w:lang w:val="en-US"/>
          <w:rPrChange w:id="1386" w:author="Lou Bruno" w:date="2022-06-18T14:41:00Z">
            <w:rPr>
              <w:rFonts w:cs="Times New Roman"/>
              <w:lang w:val="en-US"/>
            </w:rPr>
          </w:rPrChange>
        </w:rPr>
        <w:t></w:t>
      </w:r>
      <w:r w:rsidR="00CA3D10" w:rsidRPr="003B43D4">
        <w:rPr>
          <w:rFonts w:ascii="Helvetica" w:hAnsi="Helvetica" w:cs="Times New Roman"/>
          <w:i/>
          <w:lang w:val="en-US"/>
          <w:rPrChange w:id="1387" w:author="Lou Bruno" w:date="2022-06-18T14:41:00Z">
            <w:rPr>
              <w:rFonts w:cs="Times New Roman"/>
              <w:i/>
              <w:lang w:val="en-US"/>
            </w:rPr>
          </w:rPrChange>
        </w:rPr>
        <w:t></w:t>
      </w:r>
      <w:r w:rsidR="00CA3D10" w:rsidRPr="003B43D4">
        <w:rPr>
          <w:rFonts w:ascii="Helvetica" w:hAnsi="Helvetica" w:cs="Times New Roman"/>
          <w:i/>
          <w:vertAlign w:val="subscript"/>
          <w:lang w:val="en-US"/>
          <w:rPrChange w:id="1388" w:author="Lou Bruno" w:date="2022-06-18T14:41:00Z">
            <w:rPr>
              <w:rFonts w:cs="Times New Roman"/>
              <w:i/>
              <w:vertAlign w:val="subscript"/>
              <w:lang w:val="en-US"/>
            </w:rPr>
          </w:rPrChange>
        </w:rPr>
        <w:t></w:t>
      </w:r>
      <w:r w:rsidR="00CA3D10" w:rsidRPr="003B43D4">
        <w:rPr>
          <w:rFonts w:ascii="Helvetica" w:hAnsi="Helvetica" w:cs="Times New Roman"/>
          <w:lang w:val="en-US"/>
          <w:rPrChange w:id="1389" w:author="Lou Bruno" w:date="2022-06-18T14:41:00Z">
            <w:rPr>
              <w:rFonts w:cs="Times New Roman"/>
              <w:lang w:val="en-US"/>
            </w:rPr>
          </w:rPrChange>
        </w:rPr>
        <w:t></w:t>
      </w:r>
      <w:r w:rsidR="00CA3D10" w:rsidRPr="003B43D4">
        <w:rPr>
          <w:rFonts w:ascii="Helvetica" w:hAnsi="Helvetica" w:cs="Times New Roman"/>
          <w:lang w:val="en-US"/>
          <w:rPrChange w:id="1390" w:author="Lou Bruno" w:date="2022-06-18T14:41:00Z">
            <w:rPr>
              <w:rFonts w:cs="Times New Roman"/>
              <w:lang w:val="en-US"/>
            </w:rPr>
          </w:rPrChange>
        </w:rPr>
        <w:t></w:t>
      </w:r>
      <w:r w:rsidR="00CA3D10" w:rsidRPr="003B43D4">
        <w:rPr>
          <w:rFonts w:ascii="Helvetica" w:hAnsi="Helvetica" w:cs="Times New Roman"/>
          <w:lang w:val="en-US"/>
          <w:rPrChange w:id="1391" w:author="Lou Bruno" w:date="2022-06-18T14:41:00Z">
            <w:rPr>
              <w:rFonts w:cs="Times New Roman"/>
              <w:lang w:val="en-US"/>
            </w:rPr>
          </w:rPrChange>
        </w:rPr>
        <w:t></w:t>
      </w:r>
      <w:r w:rsidR="00CA3D10" w:rsidRPr="003B43D4">
        <w:rPr>
          <w:rFonts w:ascii="Helvetica" w:hAnsi="Helvetica" w:cs="Times New Roman"/>
          <w:lang w:val="en-US"/>
          <w:rPrChange w:id="1392" w:author="Lou Bruno" w:date="2022-06-18T14:41:00Z">
            <w:rPr>
              <w:rFonts w:cs="Times New Roman"/>
              <w:lang w:val="en-US"/>
            </w:rPr>
          </w:rPrChange>
        </w:rPr>
        <w:t></w:t>
      </w:r>
      <w:r w:rsidR="00CA3D10" w:rsidRPr="003B43D4">
        <w:rPr>
          <w:rFonts w:ascii="Helvetica" w:hAnsi="Helvetica" w:cs="Times New Roman"/>
          <w:lang w:val="en-US"/>
          <w:rPrChange w:id="1393" w:author="Lou Bruno" w:date="2022-06-18T14:41:00Z">
            <w:rPr>
              <w:rFonts w:cs="Times New Roman"/>
              <w:lang w:val="en-US"/>
            </w:rPr>
          </w:rPrChange>
        </w:rPr>
        <w:t></w:t>
      </w:r>
      <w:r w:rsidR="00CA3D10" w:rsidRPr="003B43D4">
        <w:rPr>
          <w:rFonts w:ascii="Helvetica" w:hAnsi="Helvetica" w:cs="Times New Roman"/>
          <w:lang w:val="en-US"/>
          <w:rPrChange w:id="1394" w:author="Lou Bruno" w:date="2022-06-18T14:41:00Z">
            <w:rPr>
              <w:rFonts w:cs="Times New Roman"/>
              <w:lang w:val="en-US"/>
            </w:rPr>
          </w:rPrChange>
        </w:rPr>
        <w:t></w:t>
      </w:r>
      <w:r w:rsidR="00CA3D10" w:rsidRPr="003B43D4">
        <w:rPr>
          <w:rFonts w:ascii="Helvetica" w:hAnsi="Helvetica" w:cs="Times New Roman"/>
          <w:lang w:val="en-US"/>
          <w:rPrChange w:id="1395" w:author="Lou Bruno" w:date="2022-06-18T14:41:00Z">
            <w:rPr>
              <w:rFonts w:cs="Times New Roman"/>
              <w:lang w:val="en-US"/>
            </w:rPr>
          </w:rPrChange>
        </w:rPr>
        <w:t></w:t>
      </w:r>
      <w:r w:rsidR="00CA3D10" w:rsidRPr="003B43D4">
        <w:rPr>
          <w:rFonts w:ascii="Helvetica" w:hAnsi="Helvetica" w:cs="Times New Roman"/>
          <w:lang w:val="en-US"/>
          <w:rPrChange w:id="1396" w:author="Lou Bruno" w:date="2022-06-18T14:41:00Z">
            <w:rPr>
              <w:rFonts w:cs="Times New Roman"/>
              <w:lang w:val="en-US"/>
            </w:rPr>
          </w:rPrChange>
        </w:rPr>
        <w:t></w:t>
      </w:r>
      <w:r w:rsidR="00CA3D10" w:rsidRPr="003B43D4">
        <w:rPr>
          <w:rFonts w:ascii="Helvetica" w:hAnsi="Helvetica" w:cs="Times New Roman"/>
          <w:lang w:val="en-US"/>
          <w:rPrChange w:id="1397" w:author="Lou Bruno" w:date="2022-06-18T14:41:00Z">
            <w:rPr>
              <w:rFonts w:cs="Times New Roman"/>
              <w:lang w:val="en-US"/>
            </w:rPr>
          </w:rPrChange>
        </w:rPr>
        <w:t></w:t>
      </w:r>
      <w:r w:rsidR="00CA3D10" w:rsidRPr="003B43D4">
        <w:rPr>
          <w:rFonts w:ascii="Helvetica" w:hAnsi="Helvetica" w:cs="Times New Roman"/>
          <w:lang w:val="en-US"/>
          <w:rPrChange w:id="1398" w:author="Lou Bruno" w:date="2022-06-18T14:41:00Z">
            <w:rPr>
              <w:rFonts w:cs="Times New Roman"/>
              <w:lang w:val="en-US"/>
            </w:rPr>
          </w:rPrChange>
        </w:rPr>
        <w:t></w:t>
      </w:r>
      <w:r w:rsidR="00CA3D10" w:rsidRPr="003B43D4">
        <w:rPr>
          <w:rFonts w:ascii="Helvetica" w:hAnsi="Helvetica" w:cs="Times New Roman"/>
          <w:lang w:val="en-US"/>
          <w:rPrChange w:id="1399" w:author="Lou Bruno" w:date="2022-06-18T14:41:00Z">
            <w:rPr>
              <w:rFonts w:cs="Times New Roman"/>
              <w:lang w:val="en-US"/>
            </w:rPr>
          </w:rPrChange>
        </w:rPr>
        <w:t></w:t>
      </w:r>
      <w:r w:rsidR="00CA3D10" w:rsidRPr="003B43D4">
        <w:rPr>
          <w:rFonts w:ascii="Helvetica" w:hAnsi="Helvetica" w:cs="Times New Roman"/>
          <w:lang w:val="en-US"/>
          <w:rPrChange w:id="1400" w:author="Lou Bruno" w:date="2022-06-18T14:41:00Z">
            <w:rPr>
              <w:rFonts w:cs="Times New Roman"/>
              <w:lang w:val="en-US"/>
            </w:rPr>
          </w:rPrChange>
        </w:rPr>
        <w:t></w:t>
      </w:r>
      <w:r w:rsidR="00CA3D10" w:rsidRPr="003B43D4">
        <w:rPr>
          <w:rFonts w:ascii="Helvetica" w:hAnsi="Helvetica" w:cs="Times New Roman"/>
          <w:lang w:val="en-US"/>
          <w:rPrChange w:id="1401" w:author="Lou Bruno" w:date="2022-06-18T14:41:00Z">
            <w:rPr>
              <w:rFonts w:cs="Times New Roman"/>
              <w:lang w:val="en-US"/>
            </w:rPr>
          </w:rPrChange>
        </w:rPr>
        <w:t></w:t>
      </w:r>
      <w:r w:rsidR="00CA3D10" w:rsidRPr="003B43D4">
        <w:rPr>
          <w:rFonts w:ascii="Helvetica" w:hAnsi="Helvetica" w:cs="Times New Roman"/>
          <w:lang w:val="en-US"/>
          <w:rPrChange w:id="1402" w:author="Lou Bruno" w:date="2022-06-18T14:41:00Z">
            <w:rPr>
              <w:rFonts w:cs="Times New Roman"/>
              <w:lang w:val="en-US"/>
            </w:rPr>
          </w:rPrChange>
        </w:rPr>
        <w:t></w:t>
      </w:r>
      <w:r w:rsidR="00CA3D10" w:rsidRPr="003B43D4">
        <w:rPr>
          <w:rFonts w:ascii="Helvetica" w:hAnsi="Helvetica" w:cs="Times New Roman"/>
          <w:lang w:val="en-US"/>
          <w:rPrChange w:id="1403" w:author="Lou Bruno" w:date="2022-06-18T14:41:00Z">
            <w:rPr>
              <w:rFonts w:cs="Times New Roman"/>
              <w:lang w:val="en-US"/>
            </w:rPr>
          </w:rPrChange>
        </w:rPr>
        <w:t></w:t>
      </w:r>
      <w:r w:rsidR="00CA3D10" w:rsidRPr="003B43D4">
        <w:rPr>
          <w:rFonts w:ascii="Helvetica" w:hAnsi="Helvetica" w:cs="Times New Roman"/>
          <w:lang w:val="en-US"/>
          <w:rPrChange w:id="1404" w:author="Lou Bruno" w:date="2022-06-18T14:41:00Z">
            <w:rPr>
              <w:rFonts w:cs="Times New Roman"/>
              <w:lang w:val="en-US"/>
            </w:rPr>
          </w:rPrChange>
        </w:rPr>
        <w:t></w:t>
      </w:r>
      <w:r w:rsidR="00CA3D10" w:rsidRPr="003B43D4">
        <w:rPr>
          <w:rFonts w:ascii="Helvetica" w:hAnsi="Helvetica" w:cs="Times New Roman"/>
          <w:lang w:val="en-US"/>
          <w:rPrChange w:id="1405" w:author="Lou Bruno" w:date="2022-06-18T14:41:00Z">
            <w:rPr>
              <w:rFonts w:cs="Times New Roman"/>
              <w:lang w:val="en-US"/>
            </w:rPr>
          </w:rPrChange>
        </w:rPr>
        <w:t></w:t>
      </w:r>
      <w:r w:rsidR="00CA3D10" w:rsidRPr="003B43D4">
        <w:rPr>
          <w:rFonts w:ascii="Helvetica" w:hAnsi="Helvetica" w:cs="Times New Roman"/>
          <w:lang w:val="en-US"/>
          <w:rPrChange w:id="1406" w:author="Lou Bruno" w:date="2022-06-18T14:41:00Z">
            <w:rPr>
              <w:rFonts w:cs="Times New Roman"/>
              <w:lang w:val="en-US"/>
            </w:rPr>
          </w:rPrChange>
        </w:rPr>
        <w:t></w:t>
      </w:r>
      <w:r w:rsidR="00CA3D10" w:rsidRPr="003B43D4">
        <w:rPr>
          <w:rFonts w:ascii="Helvetica" w:hAnsi="Helvetica" w:cs="Times New Roman"/>
          <w:lang w:val="en-US"/>
          <w:rPrChange w:id="1407" w:author="Lou Bruno" w:date="2022-06-18T14:41:00Z">
            <w:rPr>
              <w:rFonts w:cs="Times New Roman"/>
              <w:lang w:val="en-US"/>
            </w:rPr>
          </w:rPrChange>
        </w:rPr>
        <w:t></w:t>
      </w:r>
      <w:r w:rsidR="00CA3D10" w:rsidRPr="003B43D4">
        <w:rPr>
          <w:rFonts w:ascii="Helvetica" w:hAnsi="Helvetica" w:cs="Times New Roman"/>
          <w:lang w:val="en-US"/>
          <w:rPrChange w:id="1408" w:author="Lou Bruno" w:date="2022-06-18T14:41:00Z">
            <w:rPr>
              <w:rFonts w:cs="Times New Roman"/>
              <w:lang w:val="en-US"/>
            </w:rPr>
          </w:rPrChange>
        </w:rPr>
        <w:t></w:t>
      </w:r>
      <w:r w:rsidR="00CA3D10" w:rsidRPr="003B43D4">
        <w:rPr>
          <w:rFonts w:ascii="Helvetica" w:hAnsi="Helvetica" w:cs="Times New Roman"/>
          <w:lang w:val="en-US"/>
          <w:rPrChange w:id="1409" w:author="Lou Bruno" w:date="2022-06-18T14:41:00Z">
            <w:rPr>
              <w:rFonts w:cs="Times New Roman"/>
              <w:lang w:val="en-US"/>
            </w:rPr>
          </w:rPrChange>
        </w:rPr>
        <w:t></w:t>
      </w:r>
      <w:r w:rsidR="00CA3D10" w:rsidRPr="003B43D4">
        <w:rPr>
          <w:rFonts w:ascii="Helvetica" w:hAnsi="Helvetica" w:cs="Times New Roman"/>
          <w:lang w:val="en-US"/>
          <w:rPrChange w:id="1410" w:author="Lou Bruno" w:date="2022-06-18T14:41:00Z">
            <w:rPr>
              <w:rFonts w:cs="Times New Roman"/>
              <w:lang w:val="en-US"/>
            </w:rPr>
          </w:rPrChange>
        </w:rPr>
        <w:t></w:t>
      </w:r>
      <w:r w:rsidR="00CA3D10" w:rsidRPr="003B43D4">
        <w:rPr>
          <w:rFonts w:ascii="Helvetica" w:hAnsi="Helvetica" w:cs="Times New Roman"/>
          <w:lang w:val="en-US"/>
          <w:rPrChange w:id="1411" w:author="Lou Bruno" w:date="2022-06-18T14:41:00Z">
            <w:rPr>
              <w:rFonts w:cs="Times New Roman"/>
              <w:lang w:val="en-US"/>
            </w:rPr>
          </w:rPrChange>
        </w:rPr>
        <w:t></w:t>
      </w:r>
      <w:r w:rsidR="00CA3D10" w:rsidRPr="003B43D4">
        <w:rPr>
          <w:rFonts w:ascii="Helvetica" w:hAnsi="Helvetica" w:cs="Times New Roman"/>
          <w:lang w:val="en-US"/>
          <w:rPrChange w:id="1412" w:author="Lou Bruno" w:date="2022-06-18T14:41:00Z">
            <w:rPr>
              <w:rFonts w:cs="Times New Roman"/>
              <w:lang w:val="en-US"/>
            </w:rPr>
          </w:rPrChange>
        </w:rPr>
        <w:t></w:t>
      </w:r>
      <w:r w:rsidR="00CA3D10" w:rsidRPr="003B43D4">
        <w:rPr>
          <w:rFonts w:ascii="Helvetica" w:hAnsi="Helvetica" w:cs="Times New Roman"/>
          <w:lang w:val="en-US"/>
          <w:rPrChange w:id="1413" w:author="Lou Bruno" w:date="2022-06-18T14:41:00Z">
            <w:rPr>
              <w:rFonts w:cs="Times New Roman"/>
              <w:lang w:val="en-US"/>
            </w:rPr>
          </w:rPrChange>
        </w:rPr>
        <w:t></w:t>
      </w:r>
      <w:r w:rsidR="00CA3D10" w:rsidRPr="003B43D4">
        <w:rPr>
          <w:rFonts w:ascii="Helvetica" w:hAnsi="Helvetica" w:cs="Times New Roman"/>
          <w:lang w:val="en-US"/>
          <w:rPrChange w:id="1414" w:author="Lou Bruno" w:date="2022-06-18T14:41:00Z">
            <w:rPr>
              <w:rFonts w:cs="Times New Roman"/>
              <w:lang w:val="en-US"/>
            </w:rPr>
          </w:rPrChange>
        </w:rPr>
        <w:t></w:t>
      </w:r>
      <w:r w:rsidR="00CA3D10" w:rsidRPr="003B43D4">
        <w:rPr>
          <w:rFonts w:ascii="Helvetica" w:hAnsi="Helvetica" w:cs="Times New Roman"/>
          <w:lang w:val="en-US"/>
          <w:rPrChange w:id="1415" w:author="Lou Bruno" w:date="2022-06-18T14:41:00Z">
            <w:rPr>
              <w:rFonts w:cs="Times New Roman"/>
              <w:lang w:val="en-US"/>
            </w:rPr>
          </w:rPrChange>
        </w:rPr>
        <w:t></w:t>
      </w:r>
      <w:r w:rsidR="00CA3D10" w:rsidRPr="003B43D4">
        <w:rPr>
          <w:rFonts w:ascii="Helvetica" w:hAnsi="Helvetica" w:cs="Times New Roman"/>
          <w:lang w:val="en-US"/>
          <w:rPrChange w:id="1416" w:author="Lou Bruno" w:date="2022-06-18T14:41:00Z">
            <w:rPr>
              <w:rFonts w:cs="Times New Roman"/>
              <w:lang w:val="en-US"/>
            </w:rPr>
          </w:rPrChange>
        </w:rPr>
        <w:t></w:t>
      </w:r>
      <w:r w:rsidR="00CA3D10" w:rsidRPr="003B43D4">
        <w:rPr>
          <w:rFonts w:ascii="Helvetica" w:hAnsi="Helvetica" w:cs="Times New Roman"/>
          <w:lang w:val="en-US"/>
          <w:rPrChange w:id="1417" w:author="Lou Bruno" w:date="2022-06-18T14:41:00Z">
            <w:rPr>
              <w:rFonts w:cs="Times New Roman"/>
              <w:lang w:val="en-US"/>
            </w:rPr>
          </w:rPrChange>
        </w:rPr>
        <w:t></w:t>
      </w:r>
      <w:r w:rsidR="00CA3D10" w:rsidRPr="003B43D4">
        <w:rPr>
          <w:rFonts w:ascii="Helvetica" w:hAnsi="Helvetica" w:cs="Times New Roman"/>
          <w:lang w:val="en-US"/>
          <w:rPrChange w:id="1418" w:author="Lou Bruno" w:date="2022-06-18T14:41:00Z">
            <w:rPr>
              <w:rFonts w:cs="Times New Roman"/>
              <w:lang w:val="en-US"/>
            </w:rPr>
          </w:rPrChange>
        </w:rPr>
        <w:t></w:t>
      </w:r>
      <w:r w:rsidR="00CA3D10" w:rsidRPr="003B43D4">
        <w:rPr>
          <w:rFonts w:ascii="Helvetica" w:hAnsi="Helvetica" w:cs="Times New Roman"/>
          <w:lang w:val="en-US"/>
          <w:rPrChange w:id="1419" w:author="Lou Bruno" w:date="2022-06-18T14:41:00Z">
            <w:rPr>
              <w:rFonts w:cs="Times New Roman"/>
              <w:lang w:val="en-US"/>
            </w:rPr>
          </w:rPrChange>
        </w:rPr>
        <w:t></w:t>
      </w:r>
      <w:r w:rsidR="00CA3D10" w:rsidRPr="003B43D4">
        <w:rPr>
          <w:rFonts w:ascii="Helvetica" w:hAnsi="Helvetica" w:cs="Times New Roman"/>
          <w:lang w:val="en-US"/>
          <w:rPrChange w:id="1420" w:author="Lou Bruno" w:date="2022-06-18T14:41:00Z">
            <w:rPr>
              <w:rFonts w:cs="Times New Roman"/>
              <w:lang w:val="en-US"/>
            </w:rPr>
          </w:rPrChange>
        </w:rPr>
        <w:t></w:t>
      </w:r>
      <w:r w:rsidR="00CA3D10" w:rsidRPr="003B43D4">
        <w:rPr>
          <w:rFonts w:ascii="Helvetica" w:hAnsi="Helvetica" w:cs="Times New Roman"/>
          <w:lang w:val="en-US"/>
          <w:rPrChange w:id="1421" w:author="Lou Bruno" w:date="2022-06-18T14:41:00Z">
            <w:rPr>
              <w:rFonts w:cs="Times New Roman"/>
              <w:lang w:val="en-US"/>
            </w:rPr>
          </w:rPrChange>
        </w:rPr>
        <w:t></w:t>
      </w:r>
      <w:r w:rsidR="00CA3D10" w:rsidRPr="003B43D4">
        <w:rPr>
          <w:rFonts w:ascii="Helvetica" w:hAnsi="Helvetica" w:cs="Times New Roman"/>
          <w:lang w:val="en-US"/>
          <w:rPrChange w:id="1422" w:author="Lou Bruno" w:date="2022-06-18T14:41:00Z">
            <w:rPr>
              <w:rFonts w:cs="Times New Roman"/>
              <w:lang w:val="en-US"/>
            </w:rPr>
          </w:rPrChange>
        </w:rPr>
        <w:t></w:t>
      </w:r>
      <w:r w:rsidR="00CA3D10" w:rsidRPr="003B43D4">
        <w:rPr>
          <w:rFonts w:ascii="Helvetica" w:hAnsi="Helvetica" w:cs="Times New Roman"/>
          <w:lang w:val="en-US"/>
          <w:rPrChange w:id="1423" w:author="Lou Bruno" w:date="2022-06-18T14:41:00Z">
            <w:rPr>
              <w:rFonts w:cs="Times New Roman"/>
              <w:lang w:val="en-US"/>
            </w:rPr>
          </w:rPrChange>
        </w:rPr>
        <w:t></w:t>
      </w:r>
      <w:r w:rsidR="00CA3D10" w:rsidRPr="003B43D4">
        <w:rPr>
          <w:rFonts w:ascii="Helvetica" w:hAnsi="Helvetica" w:cs="Times New Roman"/>
          <w:lang w:val="en-US"/>
          <w:rPrChange w:id="1424" w:author="Lou Bruno" w:date="2022-06-18T14:41:00Z">
            <w:rPr>
              <w:rFonts w:cs="Times New Roman"/>
              <w:lang w:val="en-US"/>
            </w:rPr>
          </w:rPrChange>
        </w:rPr>
        <w:t></w:t>
      </w:r>
      <w:r w:rsidR="00CA3D10" w:rsidRPr="003B43D4">
        <w:rPr>
          <w:rFonts w:ascii="Helvetica" w:hAnsi="Helvetica" w:cs="Times New Roman"/>
          <w:lang w:val="en-US"/>
          <w:rPrChange w:id="1425" w:author="Lou Bruno" w:date="2022-06-18T14:41:00Z">
            <w:rPr>
              <w:rFonts w:cs="Times New Roman"/>
              <w:lang w:val="en-US"/>
            </w:rPr>
          </w:rPrChange>
        </w:rPr>
        <w:t></w:t>
      </w:r>
      <w:r w:rsidR="00CA3D10" w:rsidRPr="003B43D4">
        <w:rPr>
          <w:rFonts w:ascii="Helvetica" w:hAnsi="Helvetica" w:cs="Times New Roman"/>
          <w:lang w:val="en-US"/>
          <w:rPrChange w:id="1426" w:author="Lou Bruno" w:date="2022-06-18T14:41:00Z">
            <w:rPr>
              <w:rFonts w:cs="Times New Roman"/>
              <w:lang w:val="en-US"/>
            </w:rPr>
          </w:rPrChange>
        </w:rPr>
        <w:t></w:t>
      </w:r>
      <w:r w:rsidR="00CA3D10" w:rsidRPr="003B43D4">
        <w:rPr>
          <w:rFonts w:ascii="Helvetica" w:hAnsi="Helvetica" w:cs="Times New Roman"/>
          <w:lang w:val="en-US"/>
          <w:rPrChange w:id="1427" w:author="Lou Bruno" w:date="2022-06-18T14:41:00Z">
            <w:rPr>
              <w:rFonts w:cs="Times New Roman"/>
              <w:lang w:val="en-US"/>
            </w:rPr>
          </w:rPrChange>
        </w:rPr>
        <w:t></w:t>
      </w:r>
      <w:r w:rsidR="00CA3D10" w:rsidRPr="003B43D4">
        <w:rPr>
          <w:rFonts w:ascii="Helvetica" w:hAnsi="Helvetica" w:cs="Times New Roman"/>
          <w:lang w:val="en-US"/>
          <w:rPrChange w:id="1428" w:author="Lou Bruno" w:date="2022-06-18T14:41:00Z">
            <w:rPr>
              <w:rFonts w:cs="Times New Roman"/>
              <w:lang w:val="en-US"/>
            </w:rPr>
          </w:rPrChange>
        </w:rPr>
        <w:t></w:t>
      </w:r>
      <w:r w:rsidR="00CA3D10" w:rsidRPr="003B43D4">
        <w:rPr>
          <w:rFonts w:ascii="Helvetica" w:hAnsi="Helvetica" w:cs="Times New Roman"/>
          <w:lang w:val="en-US"/>
          <w:rPrChange w:id="1429" w:author="Lou Bruno" w:date="2022-06-18T14:41:00Z">
            <w:rPr>
              <w:rFonts w:cs="Times New Roman"/>
              <w:lang w:val="en-US"/>
            </w:rPr>
          </w:rPrChange>
        </w:rPr>
        <w:t></w:t>
      </w:r>
      <w:r w:rsidR="00CA3D10" w:rsidRPr="003B43D4">
        <w:rPr>
          <w:rFonts w:ascii="Helvetica" w:hAnsi="Helvetica" w:cs="Times New Roman"/>
          <w:lang w:val="en-US"/>
          <w:rPrChange w:id="1430" w:author="Lou Bruno" w:date="2022-06-18T14:41:00Z">
            <w:rPr>
              <w:rFonts w:cs="Times New Roman"/>
              <w:lang w:val="en-US"/>
            </w:rPr>
          </w:rPrChange>
        </w:rPr>
        <w:t></w:t>
      </w:r>
      <w:r w:rsidR="00CA3D10" w:rsidRPr="003B43D4">
        <w:rPr>
          <w:rFonts w:ascii="Helvetica" w:hAnsi="Helvetica" w:cs="Times New Roman"/>
          <w:lang w:val="en-US"/>
          <w:rPrChange w:id="1431" w:author="Lou Bruno" w:date="2022-06-18T14:41:00Z">
            <w:rPr>
              <w:rFonts w:cs="Times New Roman"/>
              <w:lang w:val="en-US"/>
            </w:rPr>
          </w:rPrChange>
        </w:rPr>
        <w:t></w:t>
      </w:r>
      <w:r w:rsidR="00CA3D10" w:rsidRPr="003B43D4">
        <w:rPr>
          <w:rFonts w:ascii="Helvetica" w:hAnsi="Helvetica" w:cs="Times New Roman"/>
          <w:lang w:val="en-US"/>
          <w:rPrChange w:id="1432" w:author="Lou Bruno" w:date="2022-06-18T14:41:00Z">
            <w:rPr>
              <w:rFonts w:cs="Times New Roman"/>
              <w:lang w:val="en-US"/>
            </w:rPr>
          </w:rPrChange>
        </w:rPr>
        <w:t></w:t>
      </w:r>
      <w:r w:rsidR="00CA3D10" w:rsidRPr="003B43D4">
        <w:rPr>
          <w:rFonts w:ascii="Helvetica" w:hAnsi="Helvetica" w:cs="Times New Roman"/>
          <w:lang w:val="en-US"/>
          <w:rPrChange w:id="1433" w:author="Lou Bruno" w:date="2022-06-18T14:41:00Z">
            <w:rPr>
              <w:rFonts w:cs="Times New Roman"/>
              <w:lang w:val="en-US"/>
            </w:rPr>
          </w:rPrChange>
        </w:rPr>
        <w:t></w:t>
      </w:r>
      <w:r w:rsidR="00CA3D10" w:rsidRPr="003B43D4">
        <w:rPr>
          <w:rFonts w:ascii="Helvetica" w:hAnsi="Helvetica" w:cs="Times New Roman"/>
          <w:lang w:val="en-US"/>
          <w:rPrChange w:id="1434" w:author="Lou Bruno" w:date="2022-06-18T14:41:00Z">
            <w:rPr>
              <w:rFonts w:cs="Times New Roman"/>
              <w:lang w:val="en-US"/>
            </w:rPr>
          </w:rPrChange>
        </w:rPr>
        <w:t></w:t>
      </w:r>
      <w:r w:rsidR="00CA3D10" w:rsidRPr="003B43D4">
        <w:rPr>
          <w:rFonts w:ascii="Helvetica" w:hAnsi="Helvetica" w:cs="Times New Roman"/>
          <w:lang w:val="en-US"/>
          <w:rPrChange w:id="1435" w:author="Lou Bruno" w:date="2022-06-18T14:41:00Z">
            <w:rPr>
              <w:rFonts w:cs="Times New Roman"/>
              <w:lang w:val="en-US"/>
            </w:rPr>
          </w:rPrChange>
        </w:rPr>
        <w:t></w:t>
      </w:r>
      <w:r w:rsidR="00CA3D10" w:rsidRPr="003B43D4">
        <w:rPr>
          <w:rFonts w:ascii="Helvetica" w:hAnsi="Helvetica" w:cs="Times New Roman"/>
          <w:lang w:val="en-US"/>
          <w:rPrChange w:id="1436" w:author="Lou Bruno" w:date="2022-06-18T14:41:00Z">
            <w:rPr>
              <w:rFonts w:cs="Times New Roman"/>
              <w:lang w:val="en-US"/>
            </w:rPr>
          </w:rPrChange>
        </w:rPr>
        <w:t></w:t>
      </w:r>
      <w:r w:rsidR="00CA3D10" w:rsidRPr="003B43D4">
        <w:rPr>
          <w:rFonts w:ascii="Helvetica" w:hAnsi="Helvetica" w:cs="Times New Roman"/>
          <w:lang w:val="en-US"/>
          <w:rPrChange w:id="1437" w:author="Lou Bruno" w:date="2022-06-18T14:41:00Z">
            <w:rPr>
              <w:rFonts w:cs="Times New Roman"/>
              <w:lang w:val="en-US"/>
            </w:rPr>
          </w:rPrChange>
        </w:rPr>
        <w:t></w:t>
      </w:r>
      <w:r w:rsidR="00CA3D10" w:rsidRPr="003B43D4">
        <w:rPr>
          <w:rFonts w:ascii="Helvetica" w:hAnsi="Helvetica" w:cs="Times New Roman"/>
          <w:lang w:val="en-US"/>
          <w:rPrChange w:id="1438" w:author="Lou Bruno" w:date="2022-06-18T14:41:00Z">
            <w:rPr>
              <w:rFonts w:cs="Times New Roman"/>
              <w:lang w:val="en-US"/>
            </w:rPr>
          </w:rPrChange>
        </w:rPr>
        <w:t></w:t>
      </w:r>
      <w:r w:rsidR="00CA3D10" w:rsidRPr="003B43D4">
        <w:rPr>
          <w:rFonts w:ascii="Helvetica" w:hAnsi="Helvetica" w:cs="Times New Roman"/>
          <w:lang w:val="en-US"/>
          <w:rPrChange w:id="1439" w:author="Lou Bruno" w:date="2022-06-18T14:41:00Z">
            <w:rPr>
              <w:rFonts w:cs="Times New Roman"/>
              <w:lang w:val="en-US"/>
            </w:rPr>
          </w:rPrChange>
        </w:rPr>
        <w:t></w:t>
      </w:r>
      <w:r w:rsidR="00CA3D10" w:rsidRPr="003B43D4">
        <w:rPr>
          <w:rFonts w:ascii="Helvetica" w:hAnsi="Helvetica" w:cs="Times New Roman"/>
          <w:lang w:val="en-US"/>
          <w:rPrChange w:id="1440" w:author="Lou Bruno" w:date="2022-06-18T14:41:00Z">
            <w:rPr>
              <w:rFonts w:cs="Times New Roman"/>
              <w:lang w:val="en-US"/>
            </w:rPr>
          </w:rPrChange>
        </w:rPr>
        <w:t></w:t>
      </w:r>
      <w:r w:rsidR="00CA3D10" w:rsidRPr="003B43D4">
        <w:rPr>
          <w:rFonts w:ascii="Helvetica" w:hAnsi="Helvetica" w:cs="Times New Roman"/>
          <w:lang w:val="en-US"/>
          <w:rPrChange w:id="1441" w:author="Lou Bruno" w:date="2022-06-18T14:41:00Z">
            <w:rPr>
              <w:rFonts w:cs="Times New Roman"/>
              <w:lang w:val="en-US"/>
            </w:rPr>
          </w:rPrChange>
        </w:rPr>
        <w:t></w:t>
      </w:r>
      <w:r w:rsidR="00CA3D10" w:rsidRPr="003B43D4">
        <w:rPr>
          <w:rFonts w:ascii="Helvetica" w:hAnsi="Helvetica" w:cs="Times New Roman"/>
          <w:lang w:val="en-US"/>
          <w:rPrChange w:id="1442" w:author="Lou Bruno" w:date="2022-06-18T14:41:00Z">
            <w:rPr>
              <w:rFonts w:cs="Times New Roman"/>
              <w:lang w:val="en-US"/>
            </w:rPr>
          </w:rPrChange>
        </w:rPr>
        <w:t></w:t>
      </w:r>
      <w:r w:rsidR="00CA3D10" w:rsidRPr="003B43D4">
        <w:rPr>
          <w:rFonts w:ascii="Helvetica" w:hAnsi="Helvetica" w:cs="Times New Roman"/>
          <w:lang w:val="en-US"/>
          <w:rPrChange w:id="1443" w:author="Lou Bruno" w:date="2022-06-18T14:41:00Z">
            <w:rPr>
              <w:rFonts w:cs="Times New Roman"/>
              <w:lang w:val="en-US"/>
            </w:rPr>
          </w:rPrChange>
        </w:rPr>
        <w:t></w:t>
      </w:r>
      <w:r w:rsidR="00CA3D10" w:rsidRPr="003B43D4">
        <w:rPr>
          <w:rFonts w:ascii="Helvetica" w:hAnsi="Helvetica" w:cs="Times New Roman"/>
          <w:lang w:val="en-US"/>
          <w:rPrChange w:id="1444" w:author="Lou Bruno" w:date="2022-06-18T14:41:00Z">
            <w:rPr>
              <w:rFonts w:cs="Times New Roman"/>
              <w:lang w:val="en-US"/>
            </w:rPr>
          </w:rPrChange>
        </w:rPr>
        <w:t></w:t>
      </w:r>
      <w:r w:rsidR="00CA3D10" w:rsidRPr="003B43D4">
        <w:rPr>
          <w:rFonts w:ascii="Helvetica" w:hAnsi="Helvetica" w:cs="Times New Roman"/>
          <w:lang w:val="en-US"/>
          <w:rPrChange w:id="1445" w:author="Lou Bruno" w:date="2022-06-18T14:41:00Z">
            <w:rPr>
              <w:rFonts w:cs="Times New Roman"/>
              <w:lang w:val="en-US"/>
            </w:rPr>
          </w:rPrChange>
        </w:rPr>
        <w:t></w:t>
      </w:r>
      <w:r w:rsidR="00CA3D10" w:rsidRPr="003B43D4">
        <w:rPr>
          <w:rFonts w:ascii="Helvetica" w:hAnsi="Helvetica" w:cs="Times New Roman"/>
          <w:lang w:val="en-US"/>
          <w:rPrChange w:id="1446" w:author="Lou Bruno" w:date="2022-06-18T14:41:00Z">
            <w:rPr>
              <w:rFonts w:cs="Times New Roman"/>
              <w:lang w:val="en-US"/>
            </w:rPr>
          </w:rPrChange>
        </w:rPr>
        <w:t></w:t>
      </w:r>
      <w:r w:rsidR="00CA3D10" w:rsidRPr="003B43D4">
        <w:rPr>
          <w:rFonts w:ascii="Helvetica" w:hAnsi="Helvetica" w:cs="Times New Roman"/>
          <w:lang w:val="en-US"/>
          <w:rPrChange w:id="1447" w:author="Lou Bruno" w:date="2022-06-18T14:41:00Z">
            <w:rPr>
              <w:rFonts w:cs="Times New Roman"/>
              <w:lang w:val="en-US"/>
            </w:rPr>
          </w:rPrChange>
        </w:rPr>
        <w:t></w:t>
      </w:r>
      <w:r w:rsidR="00CA3D10" w:rsidRPr="003B43D4">
        <w:rPr>
          <w:rFonts w:ascii="Helvetica" w:hAnsi="Helvetica" w:cs="Times New Roman"/>
          <w:lang w:val="en-US"/>
          <w:rPrChange w:id="1448" w:author="Lou Bruno" w:date="2022-06-18T14:41:00Z">
            <w:rPr>
              <w:rFonts w:cs="Times New Roman"/>
              <w:lang w:val="en-US"/>
            </w:rPr>
          </w:rPrChange>
        </w:rPr>
        <w:t></w:t>
      </w:r>
      <w:r w:rsidR="00CA3D10" w:rsidRPr="003B43D4">
        <w:rPr>
          <w:rFonts w:ascii="Helvetica" w:hAnsi="Helvetica" w:cs="Times New Roman"/>
          <w:lang w:val="en-US"/>
          <w:rPrChange w:id="1449" w:author="Lou Bruno" w:date="2022-06-18T14:41:00Z">
            <w:rPr>
              <w:rFonts w:cs="Times New Roman"/>
              <w:lang w:val="en-US"/>
            </w:rPr>
          </w:rPrChange>
        </w:rPr>
        <w:t></w:t>
      </w:r>
      <w:r w:rsidR="00CA3D10" w:rsidRPr="003B43D4">
        <w:rPr>
          <w:rFonts w:ascii="Helvetica" w:hAnsi="Helvetica" w:cs="Times New Roman"/>
          <w:lang w:val="en-US"/>
          <w:rPrChange w:id="1450" w:author="Lou Bruno" w:date="2022-06-18T14:41:00Z">
            <w:rPr>
              <w:rFonts w:cs="Times New Roman"/>
              <w:lang w:val="en-US"/>
            </w:rPr>
          </w:rPrChange>
        </w:rPr>
        <w:t></w:t>
      </w:r>
      <w:r w:rsidR="00CA3D10" w:rsidRPr="003B43D4">
        <w:rPr>
          <w:rFonts w:ascii="Helvetica" w:hAnsi="Helvetica" w:cs="Times New Roman"/>
          <w:lang w:val="en-US"/>
          <w:rPrChange w:id="1451" w:author="Lou Bruno" w:date="2022-06-18T14:41:00Z">
            <w:rPr>
              <w:rFonts w:cs="Times New Roman"/>
              <w:lang w:val="en-US"/>
            </w:rPr>
          </w:rPrChange>
        </w:rPr>
        <w:t></w:t>
      </w:r>
      <w:r w:rsidR="00CA3D10" w:rsidRPr="003B43D4">
        <w:rPr>
          <w:rFonts w:ascii="Helvetica" w:hAnsi="Helvetica" w:cs="Times New Roman"/>
          <w:lang w:val="en-US"/>
          <w:rPrChange w:id="1452" w:author="Lou Bruno" w:date="2022-06-18T14:41:00Z">
            <w:rPr>
              <w:rFonts w:cs="Times New Roman"/>
              <w:lang w:val="en-US"/>
            </w:rPr>
          </w:rPrChange>
        </w:rPr>
        <w:t></w:t>
      </w:r>
      <w:r w:rsidR="00CA3D10" w:rsidRPr="003B43D4">
        <w:rPr>
          <w:rFonts w:ascii="Helvetica" w:hAnsi="Helvetica" w:cs="Times New Roman"/>
          <w:lang w:val="en-US"/>
          <w:rPrChange w:id="1453" w:author="Lou Bruno" w:date="2022-06-18T14:41:00Z">
            <w:rPr>
              <w:rFonts w:cs="Times New Roman"/>
              <w:lang w:val="en-US"/>
            </w:rPr>
          </w:rPrChange>
        </w:rPr>
        <w:t></w:t>
      </w:r>
      <w:r w:rsidR="00CA3D10" w:rsidRPr="003B43D4">
        <w:rPr>
          <w:rFonts w:ascii="Helvetica" w:hAnsi="Helvetica" w:cs="Times New Roman"/>
          <w:lang w:val="en-US"/>
          <w:rPrChange w:id="1454" w:author="Lou Bruno" w:date="2022-06-18T14:41:00Z">
            <w:rPr>
              <w:rFonts w:cs="Times New Roman"/>
              <w:lang w:val="en-US"/>
            </w:rPr>
          </w:rPrChange>
        </w:rPr>
        <w:t></w:t>
      </w:r>
      <w:r w:rsidR="00CA3D10" w:rsidRPr="003B43D4">
        <w:rPr>
          <w:rFonts w:ascii="Helvetica" w:hAnsi="Helvetica" w:cs="Times New Roman"/>
          <w:lang w:val="en-US"/>
          <w:rPrChange w:id="1455" w:author="Lou Bruno" w:date="2022-06-18T14:41:00Z">
            <w:rPr>
              <w:rFonts w:cs="Times New Roman"/>
              <w:lang w:val="en-US"/>
            </w:rPr>
          </w:rPrChange>
        </w:rPr>
        <w:t></w:t>
      </w:r>
      <w:r w:rsidR="00CA3D10" w:rsidRPr="003B43D4">
        <w:rPr>
          <w:rFonts w:ascii="Helvetica" w:hAnsi="Helvetica" w:cs="Times New Roman"/>
          <w:lang w:val="en-US"/>
          <w:rPrChange w:id="1456" w:author="Lou Bruno" w:date="2022-06-18T14:41:00Z">
            <w:rPr>
              <w:rFonts w:cs="Times New Roman"/>
              <w:lang w:val="en-US"/>
            </w:rPr>
          </w:rPrChange>
        </w:rPr>
        <w:t></w:t>
      </w:r>
      <w:r w:rsidR="00CA3D10" w:rsidRPr="003B43D4">
        <w:rPr>
          <w:rFonts w:ascii="Helvetica" w:hAnsi="Helvetica" w:cs="Times New Roman"/>
          <w:lang w:val="en-US"/>
          <w:rPrChange w:id="1457" w:author="Lou Bruno" w:date="2022-06-18T14:41:00Z">
            <w:rPr>
              <w:rFonts w:cs="Times New Roman"/>
              <w:lang w:val="en-US"/>
            </w:rPr>
          </w:rPrChange>
        </w:rPr>
        <w:t></w:t>
      </w:r>
      <w:r w:rsidR="00CA3D10" w:rsidRPr="003B43D4">
        <w:rPr>
          <w:rFonts w:ascii="Helvetica" w:hAnsi="Helvetica" w:cs="Times New Roman"/>
          <w:lang w:val="en-US"/>
          <w:rPrChange w:id="1458" w:author="Lou Bruno" w:date="2022-06-18T14:41:00Z">
            <w:rPr>
              <w:rFonts w:cs="Times New Roman"/>
              <w:lang w:val="en-US"/>
            </w:rPr>
          </w:rPrChange>
        </w:rPr>
        <w:t></w:t>
      </w:r>
      <w:r w:rsidR="00CA3D10" w:rsidRPr="003B43D4">
        <w:rPr>
          <w:rFonts w:ascii="Helvetica" w:hAnsi="Helvetica" w:cs="Times New Roman"/>
          <w:lang w:val="en-US"/>
          <w:rPrChange w:id="1459" w:author="Lou Bruno" w:date="2022-06-18T14:41:00Z">
            <w:rPr>
              <w:rFonts w:cs="Times New Roman"/>
              <w:lang w:val="en-US"/>
            </w:rPr>
          </w:rPrChange>
        </w:rPr>
        <w:t></w:t>
      </w:r>
      <w:r w:rsidR="00CA3D10" w:rsidRPr="003B43D4">
        <w:rPr>
          <w:rFonts w:ascii="Helvetica" w:hAnsi="Helvetica" w:cs="Times New Roman"/>
          <w:lang w:val="en-US"/>
          <w:rPrChange w:id="1460" w:author="Lou Bruno" w:date="2022-06-18T14:41:00Z">
            <w:rPr>
              <w:rFonts w:cs="Times New Roman"/>
              <w:lang w:val="en-US"/>
            </w:rPr>
          </w:rPrChange>
        </w:rPr>
        <w:t></w:t>
      </w:r>
      <w:r w:rsidR="00CA3D10" w:rsidRPr="003B43D4">
        <w:rPr>
          <w:rFonts w:ascii="Helvetica" w:hAnsi="Helvetica" w:cs="Times New Roman"/>
          <w:i/>
          <w:lang w:val="en-US"/>
          <w:rPrChange w:id="1461" w:author="Lou Bruno" w:date="2022-06-18T14:41:00Z">
            <w:rPr>
              <w:rFonts w:cs="Times New Roman"/>
              <w:i/>
              <w:lang w:val="en-US"/>
            </w:rPr>
          </w:rPrChange>
        </w:rPr>
        <w:t></w:t>
      </w:r>
      <w:r w:rsidR="00CA3D10" w:rsidRPr="003B43D4">
        <w:rPr>
          <w:rFonts w:ascii="Helvetica" w:hAnsi="Helvetica" w:cs="Times New Roman"/>
          <w:i/>
          <w:vertAlign w:val="subscript"/>
          <w:lang w:val="en-US"/>
          <w:rPrChange w:id="1462" w:author="Lou Bruno" w:date="2022-06-18T14:41:00Z">
            <w:rPr>
              <w:rFonts w:cs="Times New Roman"/>
              <w:i/>
              <w:vertAlign w:val="subscript"/>
              <w:lang w:val="en-US"/>
            </w:rPr>
          </w:rPrChange>
        </w:rPr>
        <w:t></w:t>
      </w:r>
      <w:r w:rsidR="00CA3D10" w:rsidRPr="003B43D4">
        <w:rPr>
          <w:rFonts w:ascii="Helvetica" w:hAnsi="Helvetica" w:cs="Times New Roman"/>
          <w:vertAlign w:val="subscript"/>
          <w:lang w:val="en-US"/>
          <w:rPrChange w:id="1463" w:author="Lou Bruno" w:date="2022-06-18T14:41:00Z">
            <w:rPr>
              <w:rFonts w:cs="Times New Roman"/>
              <w:vertAlign w:val="subscript"/>
              <w:lang w:val="en-US"/>
            </w:rPr>
          </w:rPrChange>
        </w:rPr>
        <w:t></w:t>
      </w:r>
      <w:r w:rsidR="00CA3D10" w:rsidRPr="003B43D4">
        <w:rPr>
          <w:rFonts w:ascii="Helvetica" w:hAnsi="Helvetica" w:cs="Times New Roman"/>
          <w:vertAlign w:val="subscript"/>
          <w:lang w:val="en-US"/>
          <w:rPrChange w:id="1464" w:author="Lou Bruno" w:date="2022-06-18T14:41:00Z">
            <w:rPr>
              <w:rFonts w:cs="Times New Roman"/>
              <w:vertAlign w:val="subscript"/>
              <w:lang w:val="en-US"/>
            </w:rPr>
          </w:rPrChange>
        </w:rPr>
        <w:t></w:t>
      </w:r>
      <w:r w:rsidR="00CA3D10" w:rsidRPr="003B43D4">
        <w:rPr>
          <w:rFonts w:ascii="Helvetica" w:hAnsi="Helvetica" w:cs="Times New Roman"/>
          <w:lang w:val="en-US"/>
          <w:rPrChange w:id="1465" w:author="Lou Bruno" w:date="2022-06-18T14:41:00Z">
            <w:rPr>
              <w:rFonts w:cs="Times New Roman"/>
              <w:lang w:val="en-US"/>
            </w:rPr>
          </w:rPrChange>
        </w:rPr>
        <w:t></w:t>
      </w:r>
      <w:r w:rsidR="00CA3D10" w:rsidRPr="003B43D4">
        <w:rPr>
          <w:rFonts w:ascii="Helvetica" w:hAnsi="Helvetica" w:cs="Times New Roman"/>
          <w:lang w:val="en-US"/>
          <w:rPrChange w:id="1466" w:author="Lou Bruno" w:date="2022-06-18T14:41:00Z">
            <w:rPr>
              <w:rFonts w:cs="Times New Roman"/>
              <w:lang w:val="en-US"/>
            </w:rPr>
          </w:rPrChange>
        </w:rPr>
        <w:t></w:t>
      </w:r>
      <w:r w:rsidR="00CA3D10" w:rsidRPr="003B43D4">
        <w:rPr>
          <w:rFonts w:ascii="Helvetica" w:hAnsi="Helvetica" w:cs="Times New Roman"/>
          <w:lang w:val="en-US"/>
          <w:rPrChange w:id="1467" w:author="Lou Bruno" w:date="2022-06-18T14:41:00Z">
            <w:rPr>
              <w:rFonts w:cs="Times New Roman"/>
              <w:lang w:val="en-US"/>
            </w:rPr>
          </w:rPrChange>
        </w:rPr>
        <w:t></w:t>
      </w:r>
      <w:r w:rsidR="00CA3D10" w:rsidRPr="003B43D4">
        <w:rPr>
          <w:rFonts w:ascii="Helvetica" w:hAnsi="Helvetica" w:cs="Times New Roman"/>
          <w:lang w:val="en-US"/>
          <w:rPrChange w:id="1468" w:author="Lou Bruno" w:date="2022-06-18T14:41:00Z">
            <w:rPr>
              <w:rFonts w:cs="Times New Roman"/>
              <w:lang w:val="en-US"/>
            </w:rPr>
          </w:rPrChange>
        </w:rPr>
        <w:t></w:t>
      </w:r>
      <w:r w:rsidR="00CA3D10" w:rsidRPr="003B43D4">
        <w:rPr>
          <w:rFonts w:ascii="Helvetica" w:hAnsi="Helvetica" w:cs="Times New Roman"/>
          <w:lang w:val="en-US"/>
          <w:rPrChange w:id="1469" w:author="Lou Bruno" w:date="2022-06-18T14:41:00Z">
            <w:rPr>
              <w:rFonts w:cs="Times New Roman"/>
              <w:lang w:val="en-US"/>
            </w:rPr>
          </w:rPrChange>
        </w:rPr>
        <w:t></w:t>
      </w:r>
      <w:r w:rsidR="00CA3D10" w:rsidRPr="003B43D4">
        <w:rPr>
          <w:rFonts w:ascii="Helvetica" w:hAnsi="Helvetica" w:cs="Times New Roman"/>
          <w:lang w:val="en-US"/>
          <w:rPrChange w:id="1470" w:author="Lou Bruno" w:date="2022-06-18T14:41:00Z">
            <w:rPr>
              <w:rFonts w:cs="Times New Roman"/>
              <w:lang w:val="en-US"/>
            </w:rPr>
          </w:rPrChange>
        </w:rPr>
        <w:t></w:t>
      </w:r>
      <w:r w:rsidR="00CA3D10" w:rsidRPr="003B43D4">
        <w:rPr>
          <w:rFonts w:ascii="Helvetica" w:hAnsi="Helvetica" w:cs="Times New Roman"/>
          <w:lang w:val="en-US"/>
          <w:rPrChange w:id="1471" w:author="Lou Bruno" w:date="2022-06-18T14:41:00Z">
            <w:rPr>
              <w:rFonts w:cs="Times New Roman"/>
              <w:lang w:val="en-US"/>
            </w:rPr>
          </w:rPrChange>
        </w:rPr>
        <w:t></w:t>
      </w:r>
      <w:r w:rsidR="00CA3D10" w:rsidRPr="003B43D4">
        <w:rPr>
          <w:rFonts w:ascii="Helvetica" w:hAnsi="Helvetica" w:cs="Times New Roman"/>
          <w:lang w:val="en-US"/>
          <w:rPrChange w:id="1472" w:author="Lou Bruno" w:date="2022-06-18T14:41:00Z">
            <w:rPr>
              <w:rFonts w:cs="Times New Roman"/>
              <w:lang w:val="en-US"/>
            </w:rPr>
          </w:rPrChange>
        </w:rPr>
        <w:t></w:t>
      </w:r>
      <w:r w:rsidR="00CA3D10" w:rsidRPr="003B43D4">
        <w:rPr>
          <w:rFonts w:ascii="Helvetica" w:hAnsi="Helvetica" w:cs="Times New Roman"/>
          <w:lang w:val="en-US"/>
          <w:rPrChange w:id="1473" w:author="Lou Bruno" w:date="2022-06-18T14:41:00Z">
            <w:rPr>
              <w:rFonts w:cs="Times New Roman"/>
              <w:lang w:val="en-US"/>
            </w:rPr>
          </w:rPrChange>
        </w:rPr>
        <w:t></w:t>
      </w:r>
      <w:r w:rsidR="00CA3D10" w:rsidRPr="003B43D4">
        <w:rPr>
          <w:rFonts w:ascii="Helvetica" w:hAnsi="Helvetica" w:cs="Times New Roman"/>
          <w:lang w:val="en-US"/>
          <w:rPrChange w:id="1474" w:author="Lou Bruno" w:date="2022-06-18T14:41:00Z">
            <w:rPr>
              <w:rFonts w:cs="Times New Roman"/>
              <w:lang w:val="en-US"/>
            </w:rPr>
          </w:rPrChange>
        </w:rPr>
        <w:t></w:t>
      </w:r>
      <w:r w:rsidR="00CA3D10" w:rsidRPr="003B43D4">
        <w:rPr>
          <w:rFonts w:ascii="Helvetica" w:hAnsi="Helvetica" w:cs="Times New Roman"/>
          <w:lang w:val="en-US"/>
          <w:rPrChange w:id="1475" w:author="Lou Bruno" w:date="2022-06-18T14:41:00Z">
            <w:rPr>
              <w:rFonts w:cs="Times New Roman"/>
              <w:lang w:val="en-US"/>
            </w:rPr>
          </w:rPrChange>
        </w:rPr>
        <w:t></w:t>
      </w:r>
      <w:r w:rsidR="00CA3D10" w:rsidRPr="003B43D4">
        <w:rPr>
          <w:rFonts w:ascii="Helvetica" w:hAnsi="Helvetica" w:cs="Times New Roman"/>
          <w:lang w:val="en-US"/>
          <w:rPrChange w:id="1476" w:author="Lou Bruno" w:date="2022-06-18T14:41:00Z">
            <w:rPr>
              <w:rFonts w:cs="Times New Roman"/>
              <w:lang w:val="en-US"/>
            </w:rPr>
          </w:rPrChange>
        </w:rPr>
        <w:t></w:t>
      </w:r>
      <w:r w:rsidR="00CA3D10" w:rsidRPr="003B43D4">
        <w:rPr>
          <w:rFonts w:ascii="Helvetica" w:hAnsi="Helvetica" w:cs="Times New Roman"/>
          <w:lang w:val="en-US"/>
          <w:rPrChange w:id="1477" w:author="Lou Bruno" w:date="2022-06-18T14:41:00Z">
            <w:rPr>
              <w:rFonts w:cs="Times New Roman"/>
              <w:lang w:val="en-US"/>
            </w:rPr>
          </w:rPrChange>
        </w:rPr>
        <w:t></w:t>
      </w:r>
      <w:r w:rsidR="00CA3D10" w:rsidRPr="003B43D4">
        <w:rPr>
          <w:rFonts w:ascii="Helvetica" w:hAnsi="Helvetica" w:cs="Times New Roman"/>
          <w:lang w:val="en-US"/>
          <w:rPrChange w:id="1478" w:author="Lou Bruno" w:date="2022-06-18T14:41:00Z">
            <w:rPr>
              <w:rFonts w:cs="Times New Roman"/>
              <w:lang w:val="en-US"/>
            </w:rPr>
          </w:rPrChange>
        </w:rPr>
        <w:t></w:t>
      </w:r>
      <w:r w:rsidR="00CA3D10" w:rsidRPr="003B43D4">
        <w:rPr>
          <w:rFonts w:ascii="Helvetica" w:hAnsi="Helvetica" w:cs="Times New Roman"/>
          <w:lang w:val="en-US"/>
          <w:rPrChange w:id="1479" w:author="Lou Bruno" w:date="2022-06-18T14:41:00Z">
            <w:rPr>
              <w:rFonts w:cs="Times New Roman"/>
              <w:lang w:val="en-US"/>
            </w:rPr>
          </w:rPrChange>
        </w:rPr>
        <w:t></w:t>
      </w:r>
      <w:r w:rsidR="00CA3D10" w:rsidRPr="003B43D4">
        <w:rPr>
          <w:rFonts w:ascii="Helvetica" w:hAnsi="Helvetica" w:cs="Times New Roman"/>
          <w:lang w:val="en-US"/>
          <w:rPrChange w:id="1480" w:author="Lou Bruno" w:date="2022-06-18T14:41:00Z">
            <w:rPr>
              <w:rFonts w:cs="Times New Roman"/>
              <w:lang w:val="en-US"/>
            </w:rPr>
          </w:rPrChange>
        </w:rPr>
        <w:t></w:t>
      </w:r>
      <w:r w:rsidR="00CA3D10" w:rsidRPr="003B43D4">
        <w:rPr>
          <w:rFonts w:ascii="Helvetica" w:hAnsi="Helvetica" w:cs="Times New Roman"/>
          <w:lang w:val="en-US"/>
          <w:rPrChange w:id="1481" w:author="Lou Bruno" w:date="2022-06-18T14:41:00Z">
            <w:rPr>
              <w:rFonts w:cs="Times New Roman"/>
              <w:lang w:val="en-US"/>
            </w:rPr>
          </w:rPrChange>
        </w:rPr>
        <w:t></w:t>
      </w:r>
      <w:r w:rsidR="00CA3D10" w:rsidRPr="003B43D4">
        <w:rPr>
          <w:rFonts w:ascii="Helvetica" w:hAnsi="Helvetica" w:cs="Times New Roman"/>
          <w:lang w:val="en-US"/>
          <w:rPrChange w:id="1482" w:author="Lou Bruno" w:date="2022-06-18T14:41:00Z">
            <w:rPr>
              <w:rFonts w:cs="Times New Roman"/>
              <w:lang w:val="en-US"/>
            </w:rPr>
          </w:rPrChange>
        </w:rPr>
        <w:t></w:t>
      </w:r>
      <w:r w:rsidR="00CA3D10" w:rsidRPr="003B43D4">
        <w:rPr>
          <w:rFonts w:ascii="Helvetica" w:hAnsi="Helvetica" w:cs="Times New Roman"/>
          <w:i/>
          <w:lang w:val="en-US"/>
          <w:rPrChange w:id="1483" w:author="Lou Bruno" w:date="2022-06-18T14:41:00Z">
            <w:rPr>
              <w:rFonts w:cs="Times New Roman"/>
              <w:i/>
              <w:lang w:val="en-US"/>
            </w:rPr>
          </w:rPrChange>
        </w:rPr>
        <w:t></w:t>
      </w:r>
      <w:r w:rsidR="00CA3D10" w:rsidRPr="003B43D4">
        <w:rPr>
          <w:rFonts w:ascii="Helvetica" w:hAnsi="Helvetica" w:cs="Times New Roman"/>
          <w:i/>
          <w:vertAlign w:val="subscript"/>
          <w:lang w:val="en-US"/>
          <w:rPrChange w:id="1484" w:author="Lou Bruno" w:date="2022-06-18T14:41:00Z">
            <w:rPr>
              <w:rFonts w:cs="Times New Roman"/>
              <w:i/>
              <w:vertAlign w:val="subscript"/>
              <w:lang w:val="en-US"/>
            </w:rPr>
          </w:rPrChange>
        </w:rPr>
        <w:t></w:t>
      </w:r>
      <w:r w:rsidR="00CA3D10" w:rsidRPr="003B43D4">
        <w:rPr>
          <w:rFonts w:ascii="Helvetica" w:hAnsi="Helvetica" w:cs="Times New Roman"/>
          <w:lang w:val="en-US"/>
          <w:rPrChange w:id="1485" w:author="Lou Bruno" w:date="2022-06-18T14:41:00Z">
            <w:rPr>
              <w:rFonts w:cs="Times New Roman"/>
              <w:lang w:val="en-US"/>
            </w:rPr>
          </w:rPrChange>
        </w:rPr>
        <w:t></w:t>
      </w:r>
      <w:r w:rsidR="00CA3D10" w:rsidRPr="003B43D4">
        <w:rPr>
          <w:rFonts w:ascii="Helvetica" w:hAnsi="Helvetica" w:cs="Times New Roman"/>
          <w:lang w:val="en-US"/>
          <w:rPrChange w:id="1486" w:author="Lou Bruno" w:date="2022-06-18T14:41:00Z">
            <w:rPr>
              <w:rFonts w:cs="Times New Roman"/>
              <w:lang w:val="en-US"/>
            </w:rPr>
          </w:rPrChange>
        </w:rPr>
        <w:t></w:t>
      </w:r>
      <w:r w:rsidR="00CA3D10" w:rsidRPr="003B43D4">
        <w:rPr>
          <w:rFonts w:ascii="Helvetica" w:hAnsi="Helvetica" w:cs="Times New Roman"/>
          <w:lang w:val="en-US"/>
          <w:rPrChange w:id="1487" w:author="Lou Bruno" w:date="2022-06-18T14:41:00Z">
            <w:rPr>
              <w:rFonts w:cs="Times New Roman"/>
              <w:lang w:val="en-US"/>
            </w:rPr>
          </w:rPrChange>
        </w:rPr>
        <w:t></w:t>
      </w:r>
      <w:r w:rsidR="00CA3D10" w:rsidRPr="003B43D4">
        <w:rPr>
          <w:rFonts w:ascii="Helvetica" w:hAnsi="Helvetica" w:cs="Times New Roman"/>
          <w:lang w:val="en-US"/>
          <w:rPrChange w:id="1488" w:author="Lou Bruno" w:date="2022-06-18T14:41:00Z">
            <w:rPr>
              <w:rFonts w:cs="Times New Roman"/>
              <w:lang w:val="en-US"/>
            </w:rPr>
          </w:rPrChange>
        </w:rPr>
        <w:t></w:t>
      </w:r>
      <w:r w:rsidR="00CA3D10" w:rsidRPr="003B43D4">
        <w:rPr>
          <w:rFonts w:ascii="Helvetica" w:hAnsi="Helvetica" w:cs="Times New Roman"/>
          <w:lang w:val="en-US"/>
          <w:rPrChange w:id="1489" w:author="Lou Bruno" w:date="2022-06-18T14:41:00Z">
            <w:rPr>
              <w:rFonts w:cs="Times New Roman"/>
              <w:lang w:val="en-US"/>
            </w:rPr>
          </w:rPrChange>
        </w:rPr>
        <w:t></w:t>
      </w:r>
      <w:r w:rsidR="00CA3D10" w:rsidRPr="003B43D4">
        <w:rPr>
          <w:rFonts w:ascii="Helvetica" w:hAnsi="Helvetica" w:cs="Times New Roman"/>
          <w:lang w:val="en-US"/>
          <w:rPrChange w:id="1490" w:author="Lou Bruno" w:date="2022-06-18T14:41:00Z">
            <w:rPr>
              <w:rFonts w:cs="Times New Roman"/>
              <w:lang w:val="en-US"/>
            </w:rPr>
          </w:rPrChange>
        </w:rPr>
        <w:t></w:t>
      </w:r>
      <w:r w:rsidR="00CA3D10" w:rsidRPr="003B43D4">
        <w:rPr>
          <w:rFonts w:ascii="Helvetica" w:hAnsi="Helvetica" w:cs="Times New Roman"/>
          <w:lang w:val="en-US"/>
          <w:rPrChange w:id="1491" w:author="Lou Bruno" w:date="2022-06-18T14:41:00Z">
            <w:rPr>
              <w:rFonts w:cs="Times New Roman"/>
              <w:lang w:val="en-US"/>
            </w:rPr>
          </w:rPrChange>
        </w:rPr>
        <w:t></w:t>
      </w:r>
      <w:r w:rsidR="00CA3D10" w:rsidRPr="003B43D4">
        <w:rPr>
          <w:rFonts w:ascii="Helvetica" w:hAnsi="Helvetica" w:cs="Times New Roman"/>
          <w:lang w:val="en-US"/>
          <w:rPrChange w:id="1492" w:author="Lou Bruno" w:date="2022-06-18T14:41:00Z">
            <w:rPr>
              <w:rFonts w:cs="Times New Roman"/>
              <w:lang w:val="en-US"/>
            </w:rPr>
          </w:rPrChange>
        </w:rPr>
        <w:t></w:t>
      </w:r>
      <w:r w:rsidR="00CA3D10" w:rsidRPr="003B43D4">
        <w:rPr>
          <w:rFonts w:ascii="Helvetica" w:hAnsi="Helvetica" w:cs="Times New Roman"/>
          <w:lang w:val="en-US"/>
          <w:rPrChange w:id="1493" w:author="Lou Bruno" w:date="2022-06-18T14:41:00Z">
            <w:rPr>
              <w:rFonts w:cs="Times New Roman"/>
              <w:lang w:val="en-US"/>
            </w:rPr>
          </w:rPrChange>
        </w:rPr>
        <w:t></w:t>
      </w:r>
      <w:r w:rsidR="00CA3D10" w:rsidRPr="003B43D4">
        <w:rPr>
          <w:rFonts w:ascii="Helvetica" w:hAnsi="Helvetica" w:cs="Times New Roman"/>
          <w:lang w:val="en-US"/>
          <w:rPrChange w:id="1494" w:author="Lou Bruno" w:date="2022-06-18T14:41:00Z">
            <w:rPr>
              <w:rFonts w:cs="Times New Roman"/>
              <w:lang w:val="en-US"/>
            </w:rPr>
          </w:rPrChange>
        </w:rPr>
        <w:t></w:t>
      </w:r>
      <w:r w:rsidR="00CA3D10" w:rsidRPr="003B43D4">
        <w:rPr>
          <w:rFonts w:ascii="Helvetica" w:hAnsi="Helvetica" w:cs="Times New Roman"/>
          <w:lang w:val="en-US"/>
          <w:rPrChange w:id="1495" w:author="Lou Bruno" w:date="2022-06-18T14:41:00Z">
            <w:rPr>
              <w:rFonts w:cs="Times New Roman"/>
              <w:lang w:val="en-US"/>
            </w:rPr>
          </w:rPrChange>
        </w:rPr>
        <w:t></w:t>
      </w:r>
      <w:r w:rsidR="00CA3D10" w:rsidRPr="003B43D4">
        <w:rPr>
          <w:rFonts w:ascii="Helvetica" w:hAnsi="Helvetica" w:cs="Times New Roman"/>
          <w:lang w:val="en-US"/>
          <w:rPrChange w:id="1496" w:author="Lou Bruno" w:date="2022-06-18T14:41:00Z">
            <w:rPr>
              <w:rFonts w:cs="Times New Roman"/>
              <w:lang w:val="en-US"/>
            </w:rPr>
          </w:rPrChange>
        </w:rPr>
        <w:t></w:t>
      </w:r>
      <w:r w:rsidR="00CA3D10" w:rsidRPr="003B43D4">
        <w:rPr>
          <w:rFonts w:ascii="Helvetica" w:hAnsi="Helvetica" w:cs="Times New Roman"/>
          <w:lang w:val="en-US"/>
          <w:rPrChange w:id="1497" w:author="Lou Bruno" w:date="2022-06-18T14:41:00Z">
            <w:rPr>
              <w:rFonts w:cs="Times New Roman"/>
              <w:lang w:val="en-US"/>
            </w:rPr>
          </w:rPrChange>
        </w:rPr>
        <w:t></w:t>
      </w:r>
      <w:r w:rsidR="00CA3D10" w:rsidRPr="003B43D4">
        <w:rPr>
          <w:rFonts w:ascii="Helvetica" w:hAnsi="Helvetica" w:cs="Times New Roman"/>
          <w:lang w:val="en-US"/>
          <w:rPrChange w:id="1498" w:author="Lou Bruno" w:date="2022-06-18T14:41:00Z">
            <w:rPr>
              <w:rFonts w:cs="Times New Roman"/>
              <w:lang w:val="en-US"/>
            </w:rPr>
          </w:rPrChange>
        </w:rPr>
        <w:t></w:t>
      </w:r>
      <w:r w:rsidR="00CA3D10" w:rsidRPr="003B43D4">
        <w:rPr>
          <w:rFonts w:ascii="Helvetica" w:hAnsi="Helvetica" w:cs="Times New Roman"/>
          <w:lang w:val="en-US"/>
          <w:rPrChange w:id="1499" w:author="Lou Bruno" w:date="2022-06-18T14:41:00Z">
            <w:rPr>
              <w:rFonts w:cs="Times New Roman"/>
              <w:lang w:val="en-US"/>
            </w:rPr>
          </w:rPrChange>
        </w:rPr>
        <w:t></w:t>
      </w:r>
      <w:r w:rsidR="00CA3D10" w:rsidRPr="003B43D4">
        <w:rPr>
          <w:rFonts w:ascii="Helvetica" w:hAnsi="Helvetica" w:cs="Times New Roman"/>
          <w:lang w:val="en-US"/>
          <w:rPrChange w:id="1500" w:author="Lou Bruno" w:date="2022-06-18T14:41:00Z">
            <w:rPr>
              <w:rFonts w:cs="Times New Roman"/>
              <w:lang w:val="en-US"/>
            </w:rPr>
          </w:rPrChange>
        </w:rPr>
        <w:t></w:t>
      </w:r>
      <w:r w:rsidR="00CA3D10" w:rsidRPr="003B43D4">
        <w:rPr>
          <w:rFonts w:ascii="Helvetica" w:hAnsi="Helvetica" w:cs="Times New Roman"/>
          <w:lang w:val="en-US"/>
          <w:rPrChange w:id="1501" w:author="Lou Bruno" w:date="2022-06-18T14:41:00Z">
            <w:rPr>
              <w:rFonts w:cs="Times New Roman"/>
              <w:lang w:val="en-US"/>
            </w:rPr>
          </w:rPrChange>
        </w:rPr>
        <w:t></w:t>
      </w:r>
      <w:r w:rsidR="00CA3D10" w:rsidRPr="003B43D4">
        <w:rPr>
          <w:rFonts w:ascii="Helvetica" w:hAnsi="Helvetica" w:cs="Times New Roman"/>
          <w:lang w:val="en-US"/>
          <w:rPrChange w:id="1502" w:author="Lou Bruno" w:date="2022-06-18T14:41:00Z">
            <w:rPr>
              <w:rFonts w:cs="Times New Roman"/>
              <w:lang w:val="en-US"/>
            </w:rPr>
          </w:rPrChange>
        </w:rPr>
        <w:t></w:t>
      </w:r>
      <w:r w:rsidR="00CA3D10" w:rsidRPr="003B43D4">
        <w:rPr>
          <w:rFonts w:ascii="Helvetica" w:hAnsi="Helvetica" w:cs="Times New Roman"/>
          <w:lang w:val="en-US"/>
          <w:rPrChange w:id="1503" w:author="Lou Bruno" w:date="2022-06-18T14:41:00Z">
            <w:rPr>
              <w:rFonts w:cs="Times New Roman"/>
              <w:lang w:val="en-US"/>
            </w:rPr>
          </w:rPrChange>
        </w:rPr>
        <w:t></w:t>
      </w:r>
      <w:r w:rsidR="00CA3D10" w:rsidRPr="003B43D4">
        <w:rPr>
          <w:rFonts w:ascii="Helvetica" w:hAnsi="Helvetica" w:cs="Times New Roman"/>
          <w:lang w:val="en-US"/>
          <w:rPrChange w:id="1504" w:author="Lou Bruno" w:date="2022-06-18T14:41:00Z">
            <w:rPr>
              <w:rFonts w:cs="Times New Roman"/>
              <w:lang w:val="en-US"/>
            </w:rPr>
          </w:rPrChange>
        </w:rPr>
        <w:t></w:t>
      </w:r>
      <w:r w:rsidR="00CA3D10" w:rsidRPr="003B43D4">
        <w:rPr>
          <w:rFonts w:ascii="Helvetica" w:hAnsi="Helvetica" w:cs="Times New Roman"/>
          <w:i/>
          <w:lang w:val="en-US"/>
          <w:rPrChange w:id="1505" w:author="Lou Bruno" w:date="2022-06-18T14:41:00Z">
            <w:rPr>
              <w:rFonts w:cs="Times New Roman"/>
              <w:i/>
              <w:lang w:val="en-US"/>
            </w:rPr>
          </w:rPrChange>
        </w:rPr>
        <w:t></w:t>
      </w:r>
      <w:r w:rsidR="00CA3D10" w:rsidRPr="003B43D4">
        <w:rPr>
          <w:rFonts w:ascii="Helvetica" w:hAnsi="Helvetica" w:cs="Times New Roman"/>
          <w:i/>
          <w:lang w:val="en-US"/>
          <w:rPrChange w:id="1506" w:author="Lou Bruno" w:date="2022-06-18T14:41:00Z">
            <w:rPr>
              <w:rFonts w:cs="Times New Roman"/>
              <w:i/>
              <w:lang w:val="en-US"/>
            </w:rPr>
          </w:rPrChange>
        </w:rPr>
        <w:t></w:t>
      </w:r>
      <w:r w:rsidR="00CA3D10" w:rsidRPr="003B43D4">
        <w:rPr>
          <w:rFonts w:ascii="Helvetica" w:hAnsi="Helvetica" w:cs="Times New Roman"/>
          <w:i/>
          <w:lang w:val="en-US"/>
          <w:rPrChange w:id="1507" w:author="Lou Bruno" w:date="2022-06-18T14:41:00Z">
            <w:rPr>
              <w:rFonts w:cs="Times New Roman"/>
              <w:i/>
              <w:lang w:val="en-US"/>
            </w:rPr>
          </w:rPrChange>
        </w:rPr>
        <w:t></w:t>
      </w:r>
      <w:r w:rsidR="00CA3D10" w:rsidRPr="003B43D4">
        <w:rPr>
          <w:rFonts w:ascii="Helvetica" w:hAnsi="Helvetica" w:cs="Times New Roman"/>
          <w:i/>
          <w:lang w:val="en-US"/>
          <w:rPrChange w:id="1508" w:author="Lou Bruno" w:date="2022-06-18T14:41:00Z">
            <w:rPr>
              <w:rFonts w:cs="Times New Roman"/>
              <w:i/>
              <w:lang w:val="en-US"/>
            </w:rPr>
          </w:rPrChange>
        </w:rPr>
        <w:t></w:t>
      </w:r>
      <w:r w:rsidR="00CA3D10" w:rsidRPr="003B43D4">
        <w:rPr>
          <w:rFonts w:ascii="Helvetica" w:hAnsi="Helvetica" w:cs="Times New Roman"/>
          <w:i/>
          <w:lang w:val="en-US"/>
          <w:rPrChange w:id="1509" w:author="Lou Bruno" w:date="2022-06-18T14:41:00Z">
            <w:rPr>
              <w:rFonts w:cs="Times New Roman"/>
              <w:i/>
              <w:lang w:val="en-US"/>
            </w:rPr>
          </w:rPrChange>
        </w:rPr>
        <w:t></w:t>
      </w:r>
      <w:r w:rsidR="00CA3D10" w:rsidRPr="003B43D4">
        <w:rPr>
          <w:rFonts w:ascii="Helvetica" w:hAnsi="Helvetica" w:cs="Times New Roman"/>
          <w:lang w:val="en-US"/>
          <w:rPrChange w:id="1510" w:author="Lou Bruno" w:date="2022-06-18T14:41:00Z">
            <w:rPr>
              <w:rFonts w:cs="Times New Roman"/>
              <w:lang w:val="en-US"/>
            </w:rPr>
          </w:rPrChange>
        </w:rPr>
        <w:t></w:t>
      </w:r>
    </w:p>
    <w:p w14:paraId="6995F8BB"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This example reuses </w:t>
      </w:r>
      <w:r w:rsidRPr="00BE10A4">
        <w:rPr>
          <w:rFonts w:cs="Times New Roman"/>
          <w:i/>
          <w:lang w:val="en-US"/>
        </w:rPr>
        <w:t>f</w:t>
      </w:r>
      <w:r w:rsidRPr="00BE10A4">
        <w:rPr>
          <w:rFonts w:cs="Times New Roman"/>
          <w:lang w:val="en-US"/>
        </w:rPr>
        <w:t xml:space="preserve"> and </w:t>
      </w:r>
      <w:r w:rsidRPr="00BE10A4">
        <w:rPr>
          <w:rFonts w:cs="Times New Roman"/>
          <w:i/>
          <w:lang w:val="en-US"/>
        </w:rPr>
        <w:t>g</w:t>
      </w:r>
      <w:r w:rsidRPr="00BE10A4">
        <w:rPr>
          <w:rFonts w:cs="Times New Roman"/>
          <w:lang w:val="en-US"/>
        </w:rPr>
        <w:t xml:space="preserve"> from Example 4b. The heights of these two distributions are </w:t>
      </w:r>
      <w:r w:rsidRPr="00BE10A4">
        <w:rPr>
          <w:rFonts w:cs="Times New Roman"/>
          <w:i/>
          <w:lang w:val="en-US"/>
        </w:rPr>
        <w:t>f</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and </w:t>
      </w:r>
      <w:r w:rsidRPr="00BE10A4">
        <w:rPr>
          <w:rFonts w:cs="Times New Roman"/>
          <w:i/>
          <w:lang w:val="en-US"/>
        </w:rPr>
        <w:t>g</w:t>
      </w:r>
      <w:r w:rsidRPr="00BE10A4">
        <w:rPr>
          <w:rFonts w:cs="Times New Roman"/>
          <w:lang w:val="en-US"/>
        </w:rPr>
        <w:t>(</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at point </w:t>
      </w:r>
      <w:r w:rsidRPr="00BE10A4">
        <w:rPr>
          <w:rFonts w:cs="Times New Roman"/>
          <w:i/>
          <w:lang w:val="en-US"/>
        </w:rPr>
        <w:t>x</w:t>
      </w:r>
      <w:r w:rsidRPr="00BE10A4">
        <w:rPr>
          <w:rFonts w:cs="Times New Roman"/>
          <w:i/>
          <w:vertAlign w:val="subscript"/>
          <w:lang w:val="en-US"/>
        </w:rPr>
        <w:t>b</w:t>
      </w:r>
      <w:r w:rsidRPr="00BE10A4">
        <w:rPr>
          <w:rFonts w:cs="Times New Roman"/>
          <w:lang w:val="en-US"/>
        </w:rPr>
        <w:t>.</w:t>
      </w:r>
    </w:p>
    <w:p w14:paraId="397414C5" w14:textId="3CC95E97" w:rsidR="00CA3D10" w:rsidRPr="00BE10A4" w:rsidRDefault="00CA3D10">
      <w:pPr>
        <w:pStyle w:val="Style7"/>
        <w:autoSpaceDE w:val="0"/>
        <w:autoSpaceDN w:val="0"/>
        <w:adjustRightInd w:val="0"/>
        <w:spacing w:line="480" w:lineRule="auto"/>
        <w:ind w:firstLine="720"/>
        <w:rPr>
          <w:rFonts w:cs="Times New Roman"/>
          <w:lang w:val="en-US"/>
        </w:rPr>
      </w:pPr>
      <w:del w:id="1511" w:author="EPH" w:date="2022-06-12T13:14:00Z">
        <w:r w:rsidRPr="003B43D4" w:rsidDel="001125CB">
          <w:rPr>
            <w:rFonts w:cs="Times New Roman"/>
            <w:lang w:val="en-US"/>
            <w:rPrChange w:id="1512" w:author="Lou Bruno" w:date="2022-06-18T14:41:00Z">
              <w:rPr>
                <w:rFonts w:cs="Times New Roman"/>
                <w:i/>
                <w:lang w:val="en-US"/>
              </w:rPr>
            </w:rPrChange>
          </w:rPr>
          <w:delText>Stage 1:</w:delText>
        </w:r>
      </w:del>
      <w:ins w:id="1513" w:author="EPH" w:date="2022-06-12T13:14:00Z">
        <w:r w:rsidR="001125CB" w:rsidRPr="003B43D4">
          <w:rPr>
            <w:rFonts w:cs="Times New Roman"/>
            <w:lang w:val="en-US"/>
            <w:rPrChange w:id="1514" w:author="Lou Bruno" w:date="2022-06-18T14:41:00Z">
              <w:rPr>
                <w:rFonts w:cs="Times New Roman"/>
                <w:i/>
                <w:lang w:val="en-US"/>
              </w:rPr>
            </w:rPrChange>
          </w:rPr>
          <w:t>&lt;</w:t>
        </w:r>
        <w:del w:id="1515" w:author="Lou Bruno" w:date="2022-06-18T14:41:00Z">
          <w:r w:rsidR="001125CB" w:rsidRPr="003B43D4" w:rsidDel="003B43D4">
            <w:rPr>
              <w:rFonts w:cs="Times New Roman"/>
              <w:lang w:val="en-US"/>
              <w:rPrChange w:id="1516" w:author="Lou Bruno" w:date="2022-06-18T14:41:00Z">
                <w:rPr>
                  <w:rFonts w:cs="Times New Roman"/>
                  <w:i/>
                  <w:lang w:val="en-US"/>
                </w:rPr>
              </w:rPrChange>
            </w:rPr>
            <w:delText>h4</w:delText>
          </w:r>
        </w:del>
      </w:ins>
      <w:ins w:id="1517" w:author="Lou Bruno" w:date="2022-06-18T14:41:00Z">
        <w:r w:rsidR="003B43D4" w:rsidRPr="003B43D4">
          <w:rPr>
            <w:rFonts w:cs="Times New Roman"/>
            <w:lang w:val="en-US"/>
            <w:rPrChange w:id="1518" w:author="Lou Bruno" w:date="2022-06-18T14:41:00Z">
              <w:rPr>
                <w:rFonts w:cs="Times New Roman"/>
                <w:i/>
                <w:lang w:val="en-US"/>
              </w:rPr>
            </w:rPrChange>
          </w:rPr>
          <w:t>nl</w:t>
        </w:r>
      </w:ins>
      <w:ins w:id="1519" w:author="EPH" w:date="2022-06-12T13:14:00Z">
        <w:r w:rsidR="001125CB" w:rsidRPr="003B43D4">
          <w:rPr>
            <w:rFonts w:cs="Times New Roman"/>
            <w:lang w:val="en-US"/>
            <w:rPrChange w:id="1520" w:author="Lou Bruno" w:date="2022-06-18T14:41:00Z">
              <w:rPr>
                <w:rFonts w:cs="Times New Roman"/>
                <w:i/>
                <w:lang w:val="en-US"/>
              </w:rPr>
            </w:rPrChange>
          </w:rPr>
          <w:t>&gt;</w:t>
        </w:r>
        <w:r w:rsidR="001125CB">
          <w:rPr>
            <w:rFonts w:cs="Times New Roman"/>
            <w:i/>
            <w:lang w:val="en-US"/>
          </w:rPr>
          <w:t>Stage 1.</w:t>
        </w:r>
        <w:del w:id="1521" w:author="Lou Bruno" w:date="2022-06-18T14:41:00Z">
          <w:r w:rsidR="001125CB" w:rsidDel="003B43D4">
            <w:rPr>
              <w:rFonts w:cs="Times New Roman"/>
              <w:i/>
              <w:lang w:val="en-US"/>
            </w:rPr>
            <w:delText>&lt;bt&gt;</w:delText>
          </w:r>
        </w:del>
      </w:ins>
      <w:r w:rsidRPr="00BE10A4">
        <w:rPr>
          <w:rFonts w:cs="Times New Roman"/>
          <w:lang w:val="en-US"/>
        </w:rPr>
        <w:t xml:space="preserve"> Specify </w:t>
      </w:r>
      <w:r w:rsidRPr="00BE10A4">
        <w:rPr>
          <w:rFonts w:cs="Times New Roman"/>
          <w:i/>
          <w:lang w:val="en-US"/>
        </w:rPr>
        <w:t>f</w:t>
      </w:r>
      <w:r w:rsidRPr="00BE10A4">
        <w:rPr>
          <w:rFonts w:cs="Times New Roman"/>
          <w:lang w:val="en-US"/>
        </w:rPr>
        <w:t>.</w:t>
      </w:r>
    </w:p>
    <w:p w14:paraId="354DA68E" w14:textId="4941034B" w:rsidR="00CA3D10" w:rsidRPr="00EB33E7" w:rsidRDefault="00CA3D10">
      <w:pPr>
        <w:pStyle w:val="Style8"/>
        <w:autoSpaceDE w:val="0"/>
        <w:autoSpaceDN w:val="0"/>
        <w:adjustRightInd w:val="0"/>
        <w:spacing w:line="480" w:lineRule="auto"/>
        <w:ind w:firstLine="720"/>
        <w:rPr>
          <w:rFonts w:asciiTheme="minorHAnsi" w:hAnsiTheme="minorHAnsi" w:cstheme="minorHAnsi"/>
          <w:sz w:val="24"/>
          <w:szCs w:val="24"/>
          <w:lang w:val="en-US"/>
          <w:rPrChange w:id="1522" w:author="EPH" w:date="2022-06-12T13:47:00Z">
            <w:rPr>
              <w:rFonts w:cs="Times New Roman"/>
              <w:szCs w:val="24"/>
              <w:lang w:val="en-US"/>
            </w:rPr>
          </w:rPrChange>
        </w:rPr>
      </w:pPr>
      <w:del w:id="1523" w:author="EPH" w:date="2022-06-12T13:14:00Z">
        <w:r w:rsidRPr="00EB33E7" w:rsidDel="001125CB">
          <w:rPr>
            <w:rFonts w:asciiTheme="minorHAnsi" w:hAnsiTheme="minorHAnsi" w:cstheme="minorHAnsi"/>
            <w:i/>
            <w:sz w:val="24"/>
            <w:szCs w:val="24"/>
            <w:lang w:val="en-US"/>
            <w:rPrChange w:id="1524" w:author="EPH" w:date="2022-06-12T13:47:00Z">
              <w:rPr>
                <w:rFonts w:cs="Times New Roman"/>
                <w:i/>
                <w:szCs w:val="24"/>
                <w:lang w:val="en-US"/>
              </w:rPr>
            </w:rPrChange>
          </w:rPr>
          <w:delText>Stage 2:</w:delText>
        </w:r>
      </w:del>
      <w:ins w:id="1525" w:author="EPH" w:date="2022-06-12T13:14:00Z">
        <w:del w:id="1526" w:author="Lou Bruno" w:date="2022-06-18T14:42:00Z">
          <w:r w:rsidR="001125CB" w:rsidRPr="00EB33E7" w:rsidDel="003B43D4">
            <w:rPr>
              <w:rFonts w:asciiTheme="minorHAnsi" w:hAnsiTheme="minorHAnsi" w:cstheme="minorHAnsi"/>
              <w:i/>
              <w:sz w:val="24"/>
              <w:szCs w:val="24"/>
              <w:lang w:val="en-US"/>
              <w:rPrChange w:id="1527" w:author="EPH" w:date="2022-06-12T13:47:00Z">
                <w:rPr>
                  <w:rFonts w:cs="Times New Roman"/>
                  <w:i/>
                  <w:szCs w:val="24"/>
                  <w:lang w:val="en-US"/>
                </w:rPr>
              </w:rPrChange>
            </w:rPr>
            <w:delText>&lt;h4&gt;</w:delText>
          </w:r>
        </w:del>
        <w:r w:rsidR="001125CB" w:rsidRPr="00EB33E7">
          <w:rPr>
            <w:rFonts w:asciiTheme="minorHAnsi" w:hAnsiTheme="minorHAnsi" w:cstheme="minorHAnsi"/>
            <w:i/>
            <w:sz w:val="24"/>
            <w:szCs w:val="24"/>
            <w:lang w:val="en-US"/>
            <w:rPrChange w:id="1528" w:author="EPH" w:date="2022-06-12T13:47:00Z">
              <w:rPr>
                <w:rFonts w:cs="Times New Roman"/>
                <w:i/>
                <w:szCs w:val="24"/>
                <w:lang w:val="en-US"/>
              </w:rPr>
            </w:rPrChange>
          </w:rPr>
          <w:t>Stage 2.</w:t>
        </w:r>
        <w:del w:id="1529" w:author="Lou Bruno" w:date="2022-06-18T14:41:00Z">
          <w:r w:rsidR="001125CB" w:rsidRPr="00EB33E7" w:rsidDel="003B43D4">
            <w:rPr>
              <w:rFonts w:asciiTheme="minorHAnsi" w:hAnsiTheme="minorHAnsi" w:cstheme="minorHAnsi"/>
              <w:i/>
              <w:sz w:val="24"/>
              <w:szCs w:val="24"/>
              <w:lang w:val="en-US"/>
              <w:rPrChange w:id="1530" w:author="EPH" w:date="2022-06-12T13:47:00Z">
                <w:rPr>
                  <w:rFonts w:cs="Times New Roman"/>
                  <w:i/>
                  <w:szCs w:val="24"/>
                  <w:lang w:val="en-US"/>
                </w:rPr>
              </w:rPrChange>
            </w:rPr>
            <w:delText>&lt;bt&gt;</w:delText>
          </w:r>
        </w:del>
      </w:ins>
      <w:r w:rsidRPr="00EB33E7">
        <w:rPr>
          <w:rFonts w:asciiTheme="minorHAnsi" w:hAnsiTheme="minorHAnsi" w:cstheme="minorHAnsi"/>
          <w:sz w:val="24"/>
          <w:szCs w:val="24"/>
          <w:lang w:val="en-US"/>
          <w:rPrChange w:id="1531" w:author="EPH" w:date="2022-06-12T13:47:00Z">
            <w:rPr>
              <w:rFonts w:cs="Times New Roman"/>
              <w:szCs w:val="24"/>
              <w:lang w:val="en-US"/>
            </w:rPr>
          </w:rPrChange>
        </w:rPr>
        <w:t xml:space="preserve"> Choose </w:t>
      </w:r>
      <w:r w:rsidRPr="00EB33E7">
        <w:rPr>
          <w:rFonts w:asciiTheme="minorHAnsi" w:hAnsiTheme="minorHAnsi" w:cstheme="minorHAnsi"/>
          <w:i/>
          <w:sz w:val="24"/>
          <w:szCs w:val="24"/>
          <w:lang w:val="en-US"/>
          <w:rPrChange w:id="1532" w:author="EPH" w:date="2022-06-12T13:47:00Z">
            <w:rPr>
              <w:rFonts w:cs="Times New Roman"/>
              <w:i/>
              <w:szCs w:val="24"/>
              <w:lang w:val="en-US"/>
            </w:rPr>
          </w:rPrChange>
        </w:rPr>
        <w:t>g</w:t>
      </w:r>
      <w:r w:rsidRPr="00EB33E7">
        <w:rPr>
          <w:rFonts w:asciiTheme="minorHAnsi" w:hAnsiTheme="minorHAnsi" w:cstheme="minorHAnsi"/>
          <w:sz w:val="24"/>
          <w:szCs w:val="24"/>
          <w:lang w:val="en-US"/>
          <w:rPrChange w:id="1533" w:author="EPH" w:date="2022-06-12T13:47:00Z">
            <w:rPr>
              <w:rFonts w:cs="Times New Roman"/>
              <w:szCs w:val="24"/>
              <w:lang w:val="en-US"/>
            </w:rPr>
          </w:rPrChange>
        </w:rPr>
        <w:t xml:space="preserve">. From </w:t>
      </w:r>
      <w:r w:rsidRPr="00EB33E7">
        <w:rPr>
          <w:rFonts w:asciiTheme="minorHAnsi" w:hAnsiTheme="minorHAnsi" w:cstheme="minorHAnsi"/>
          <w:i/>
          <w:sz w:val="24"/>
          <w:szCs w:val="24"/>
          <w:lang w:val="en-US"/>
          <w:rPrChange w:id="1534" w:author="EPH" w:date="2022-06-12T13:47:00Z">
            <w:rPr>
              <w:rFonts w:cs="Times New Roman"/>
              <w:i/>
              <w:szCs w:val="24"/>
              <w:lang w:val="en-US"/>
            </w:rPr>
          </w:rPrChange>
        </w:rPr>
        <w:t>g</w:t>
      </w:r>
      <w:r w:rsidRPr="00EB33E7">
        <w:rPr>
          <w:rFonts w:asciiTheme="minorHAnsi" w:hAnsiTheme="minorHAnsi" w:cstheme="minorHAnsi"/>
          <w:sz w:val="24"/>
          <w:szCs w:val="24"/>
          <w:lang w:val="en-US"/>
          <w:rPrChange w:id="1535" w:author="EPH" w:date="2022-06-12T13:47:00Z">
            <w:rPr>
              <w:rFonts w:cs="Times New Roman"/>
              <w:szCs w:val="24"/>
              <w:lang w:val="en-US"/>
            </w:rPr>
          </w:rPrChange>
        </w:rPr>
        <w:t xml:space="preserve">, draw the incumbent for the chain’s ﬁrst step, </w:t>
      </w:r>
      <w:r w:rsidRPr="00EB33E7">
        <w:rPr>
          <w:rFonts w:asciiTheme="minorHAnsi" w:hAnsiTheme="minorHAnsi" w:cstheme="minorHAnsi"/>
          <w:i/>
          <w:sz w:val="24"/>
          <w:szCs w:val="24"/>
          <w:lang w:val="en-US"/>
          <w:rPrChange w:id="1536" w:author="EPH" w:date="2022-06-12T13:47:00Z">
            <w:rPr>
              <w:rFonts w:cs="Times New Roman"/>
              <w:i/>
              <w:szCs w:val="24"/>
              <w:lang w:val="en-US"/>
            </w:rPr>
          </w:rPrChange>
        </w:rPr>
        <w:t>z</w:t>
      </w:r>
      <w:r w:rsidRPr="00EB33E7">
        <w:rPr>
          <w:rFonts w:asciiTheme="minorHAnsi" w:hAnsiTheme="minorHAnsi" w:cstheme="minorHAnsi"/>
          <w:sz w:val="24"/>
          <w:szCs w:val="24"/>
          <w:vertAlign w:val="subscript"/>
          <w:lang w:val="en-US"/>
          <w:rPrChange w:id="1537" w:author="EPH" w:date="2022-06-12T13:47:00Z">
            <w:rPr>
              <w:rFonts w:cs="Times New Roman"/>
              <w:szCs w:val="24"/>
              <w:vertAlign w:val="subscript"/>
              <w:lang w:val="en-US"/>
            </w:rPr>
          </w:rPrChange>
        </w:rPr>
        <w:t>1.</w:t>
      </w:r>
    </w:p>
    <w:p w14:paraId="7EFB5905" w14:textId="3E186755" w:rsidR="00CA3D10" w:rsidRPr="00BE10A4" w:rsidRDefault="00CA3D10">
      <w:pPr>
        <w:pStyle w:val="Style7"/>
        <w:autoSpaceDE w:val="0"/>
        <w:autoSpaceDN w:val="0"/>
        <w:adjustRightInd w:val="0"/>
        <w:spacing w:line="480" w:lineRule="auto"/>
        <w:ind w:firstLine="720"/>
        <w:rPr>
          <w:rFonts w:cs="Times New Roman"/>
          <w:lang w:val="en-US"/>
        </w:rPr>
      </w:pPr>
      <w:del w:id="1538" w:author="EPH" w:date="2022-06-12T13:15:00Z">
        <w:r w:rsidRPr="00BE10A4" w:rsidDel="001125CB">
          <w:rPr>
            <w:rFonts w:cs="Times New Roman"/>
            <w:i/>
            <w:lang w:val="en-US"/>
          </w:rPr>
          <w:delText>Stage 3a:</w:delText>
        </w:r>
      </w:del>
      <w:ins w:id="1539" w:author="EPH" w:date="2022-06-12T13:15:00Z">
        <w:del w:id="1540" w:author="Lou Bruno" w:date="2022-06-18T14:42:00Z">
          <w:r w:rsidR="001125CB" w:rsidDel="003B43D4">
            <w:rPr>
              <w:rFonts w:cs="Times New Roman"/>
              <w:i/>
              <w:lang w:val="en-US"/>
            </w:rPr>
            <w:delText>&lt;h4&gt;</w:delText>
          </w:r>
        </w:del>
        <w:r w:rsidR="001125CB">
          <w:rPr>
            <w:rFonts w:cs="Times New Roman"/>
            <w:i/>
            <w:lang w:val="en-US"/>
          </w:rPr>
          <w:t>Stage 3a.</w:t>
        </w:r>
        <w:del w:id="1541" w:author="Lou Bruno" w:date="2022-06-18T14:41:00Z">
          <w:r w:rsidR="001125CB" w:rsidDel="003B43D4">
            <w:rPr>
              <w:rFonts w:cs="Times New Roman"/>
              <w:i/>
              <w:lang w:val="en-US"/>
            </w:rPr>
            <w:delText>&lt;bt&gt;</w:delText>
          </w:r>
        </w:del>
      </w:ins>
      <w:r w:rsidRPr="00BE10A4">
        <w:rPr>
          <w:rFonts w:cs="Times New Roman"/>
          <w:lang w:val="en-US"/>
        </w:rPr>
        <w:t xml:space="preserve"> Draw the candidate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from </w:t>
      </w:r>
      <w:r w:rsidRPr="00BE10A4">
        <w:rPr>
          <w:rFonts w:cs="Times New Roman"/>
          <w:i/>
          <w:lang w:val="en-US"/>
        </w:rPr>
        <w:t>g</w:t>
      </w:r>
      <w:r w:rsidRPr="00BE10A4">
        <w:rPr>
          <w:rFonts w:cs="Times New Roman"/>
          <w:lang w:val="en-US"/>
        </w:rPr>
        <w:t>.</w:t>
      </w:r>
    </w:p>
    <w:p w14:paraId="0B9300F1" w14:textId="143E88F2" w:rsidR="00CA3D10" w:rsidRPr="00BE10A4" w:rsidRDefault="00CA3D10">
      <w:pPr>
        <w:pStyle w:val="Style7"/>
        <w:autoSpaceDE w:val="0"/>
        <w:autoSpaceDN w:val="0"/>
        <w:adjustRightInd w:val="0"/>
        <w:spacing w:line="480" w:lineRule="auto"/>
        <w:ind w:firstLine="720"/>
        <w:rPr>
          <w:rFonts w:cs="Times New Roman"/>
          <w:lang w:val="en-US"/>
        </w:rPr>
      </w:pPr>
      <w:del w:id="1542" w:author="EPH" w:date="2022-06-12T13:15:00Z">
        <w:r w:rsidRPr="00BE10A4" w:rsidDel="001125CB">
          <w:rPr>
            <w:rFonts w:cs="Times New Roman"/>
            <w:i/>
            <w:lang w:val="en-US"/>
          </w:rPr>
          <w:delText>Stage 3b:</w:delText>
        </w:r>
      </w:del>
      <w:ins w:id="1543" w:author="EPH" w:date="2022-06-12T13:15:00Z">
        <w:del w:id="1544" w:author="Lou Bruno" w:date="2022-06-18T14:42:00Z">
          <w:r w:rsidR="001125CB" w:rsidDel="003B43D4">
            <w:rPr>
              <w:rFonts w:cs="Times New Roman"/>
              <w:i/>
              <w:lang w:val="en-US"/>
            </w:rPr>
            <w:delText>&lt;h4&gt;</w:delText>
          </w:r>
        </w:del>
        <w:r w:rsidR="001125CB">
          <w:rPr>
            <w:rFonts w:cs="Times New Roman"/>
            <w:i/>
            <w:lang w:val="en-US"/>
          </w:rPr>
          <w:t>Stage 3b.</w:t>
        </w:r>
        <w:del w:id="1545" w:author="Lou Bruno" w:date="2022-06-18T14:42:00Z">
          <w:r w:rsidR="001125CB" w:rsidDel="003B43D4">
            <w:rPr>
              <w:rFonts w:cs="Times New Roman"/>
              <w:i/>
              <w:lang w:val="en-US"/>
            </w:rPr>
            <w:delText>&lt;bt&gt;</w:delText>
          </w:r>
        </w:del>
      </w:ins>
      <w:r w:rsidRPr="00BE10A4">
        <w:rPr>
          <w:rFonts w:cs="Times New Roman"/>
          <w:lang w:val="en-US"/>
        </w:rPr>
        <w:t xml:space="preserve"> Calculate </w:t>
      </w:r>
      <w:r w:rsidRPr="00BE10A4">
        <w:rPr>
          <w:rFonts w:cs="Times New Roman"/>
          <w:i/>
          <w:lang w:val="en-US"/>
        </w:rPr>
        <w:t>a</w:t>
      </w:r>
      <w:r w:rsidRPr="00BE10A4">
        <w:rPr>
          <w:rFonts w:cs="Times New Roman"/>
          <w:i/>
          <w:vertAlign w:val="subscript"/>
          <w:lang w:val="en-US"/>
        </w:rPr>
        <w:t>b</w:t>
      </w:r>
      <w:r w:rsidRPr="00BE10A4">
        <w:rPr>
          <w:rFonts w:cs="Times New Roman"/>
          <w:lang w:val="en-US"/>
        </w:rPr>
        <w:t>, which affects the candidate’s chances of acceptance:</w:t>
      </w:r>
      <w:ins w:id="1546" w:author="EPH" w:date="2022-06-12T13:47:00Z">
        <w:r w:rsidR="00EB33E7">
          <w:rPr>
            <w:rFonts w:cs="Times New Roman"/>
            <w:lang w:val="en-US"/>
          </w:rPr>
          <w:t>&lt;eq&gt;</w:t>
        </w:r>
      </w:ins>
    </w:p>
    <w:p w14:paraId="2197D53A" w14:textId="5E281ECC" w:rsidR="00CA3D10" w:rsidRDefault="00800CED">
      <w:pPr>
        <w:autoSpaceDE w:val="0"/>
        <w:autoSpaceDN w:val="0"/>
        <w:adjustRightInd w:val="0"/>
        <w:spacing w:line="480" w:lineRule="auto"/>
        <w:ind w:firstLine="720"/>
        <w:rPr>
          <w:ins w:id="1547" w:author="Lou Bruno" w:date="2022-06-18T14:42:00Z"/>
        </w:rPr>
      </w:pPr>
      <w:r>
        <w:rPr>
          <w:i/>
          <w:noProof/>
          <w:position w:val="-30"/>
        </w:rPr>
        <w:pict w14:anchorId="15EA78D1">
          <v:shape id="_x0000_i1073" type="#_x0000_t75" alt="" style="width:97.3pt;height:33.7pt;mso-width-percent:0;mso-height-percent:0;mso-width-percent:0;mso-height-percent:0">
            <v:imagedata r:id="rId58" o:title=""/>
          </v:shape>
        </w:pict>
      </w:r>
      <w:r w:rsidR="00CA3D10" w:rsidRPr="00BE10A4">
        <w:t xml:space="preserve"> </w:t>
      </w:r>
      <w:ins w:id="1548" w:author="Lou Bruno" w:date="2022-06-18T14:42:00Z">
        <w:r w:rsidR="003B43D4">
          <w:t xml:space="preserve">                                                                                                                                   </w:t>
        </w:r>
      </w:ins>
      <w:r w:rsidR="00CA3D10" w:rsidRPr="00BE10A4">
        <w:t>(7)</w:t>
      </w:r>
    </w:p>
    <w:p w14:paraId="44326E0C" w14:textId="283D5CCA" w:rsidR="003B43D4" w:rsidRPr="00BE10A4" w:rsidRDefault="003B43D4">
      <w:pPr>
        <w:autoSpaceDE w:val="0"/>
        <w:autoSpaceDN w:val="0"/>
        <w:adjustRightInd w:val="0"/>
        <w:spacing w:line="480" w:lineRule="auto"/>
        <w:ind w:firstLine="720"/>
      </w:pPr>
      <w:ins w:id="1549" w:author="Lou Bruno" w:date="2022-06-18T14:42:00Z">
        <w:r>
          <w:t>&lt;/nl&gt;</w:t>
        </w:r>
      </w:ins>
    </w:p>
    <w:p w14:paraId="58DBC3F9" w14:textId="6D5E11D9" w:rsidR="00CA3D10" w:rsidRPr="00BE10A4" w:rsidRDefault="00EB33E7">
      <w:pPr>
        <w:pStyle w:val="Style7"/>
        <w:autoSpaceDE w:val="0"/>
        <w:autoSpaceDN w:val="0"/>
        <w:adjustRightInd w:val="0"/>
        <w:spacing w:line="480" w:lineRule="auto"/>
        <w:ind w:firstLine="720"/>
        <w:rPr>
          <w:rFonts w:cs="Times New Roman"/>
          <w:lang w:val="en-US"/>
        </w:rPr>
      </w:pPr>
      <w:ins w:id="1550" w:author="EPH" w:date="2022-06-12T13:47:00Z">
        <w:r>
          <w:rPr>
            <w:rFonts w:cs="Times New Roman"/>
            <w:lang w:val="en-US"/>
          </w:rPr>
          <w:t>&lt;bt&gt;</w:t>
        </w:r>
      </w:ins>
      <w:r w:rsidR="00CA3D10" w:rsidRPr="00BE10A4">
        <w:rPr>
          <w:rFonts w:cs="Times New Roman"/>
          <w:lang w:val="en-US"/>
        </w:rPr>
        <w:t>This is the ratio of the incumbent at the candidate and target distribution, multiplied by the ratio of the new candidate at the target and candidate distribution.</w:t>
      </w:r>
    </w:p>
    <w:p w14:paraId="01FA0040" w14:textId="6805CBCD" w:rsidR="00CA3D10" w:rsidRPr="00EB33E7" w:rsidRDefault="003B43D4">
      <w:pPr>
        <w:pStyle w:val="Style8"/>
        <w:autoSpaceDE w:val="0"/>
        <w:autoSpaceDN w:val="0"/>
        <w:adjustRightInd w:val="0"/>
        <w:spacing w:line="480" w:lineRule="auto"/>
        <w:ind w:firstLine="720"/>
        <w:rPr>
          <w:rFonts w:asciiTheme="minorHAnsi" w:hAnsiTheme="minorHAnsi" w:cstheme="minorHAnsi"/>
          <w:sz w:val="24"/>
          <w:szCs w:val="24"/>
          <w:lang w:val="en-US"/>
          <w:rPrChange w:id="1551" w:author="EPH" w:date="2022-06-12T13:47:00Z">
            <w:rPr>
              <w:rFonts w:cs="Times New Roman"/>
              <w:szCs w:val="24"/>
              <w:lang w:val="en-US"/>
            </w:rPr>
          </w:rPrChange>
        </w:rPr>
      </w:pPr>
      <w:ins w:id="1552" w:author="Lou Bruno" w:date="2022-06-18T14:42:00Z">
        <w:r w:rsidRPr="003B43D4">
          <w:rPr>
            <w:rFonts w:asciiTheme="minorHAnsi" w:hAnsiTheme="minorHAnsi" w:cstheme="minorHAnsi"/>
            <w:sz w:val="24"/>
            <w:szCs w:val="24"/>
            <w:lang w:val="en-US"/>
            <w:rPrChange w:id="1553" w:author="Lou Bruno" w:date="2022-06-18T14:43:00Z">
              <w:rPr>
                <w:rFonts w:asciiTheme="minorHAnsi" w:hAnsiTheme="minorHAnsi" w:cstheme="minorHAnsi"/>
                <w:i/>
                <w:sz w:val="24"/>
                <w:szCs w:val="24"/>
                <w:lang w:val="en-US"/>
              </w:rPr>
            </w:rPrChange>
          </w:rPr>
          <w:lastRenderedPageBreak/>
          <w:t>&lt;nl&gt;</w:t>
        </w:r>
      </w:ins>
      <w:del w:id="1554" w:author="EPH" w:date="2022-06-12T13:16:00Z">
        <w:r w:rsidR="00CA3D10" w:rsidRPr="003B43D4" w:rsidDel="004E7917">
          <w:rPr>
            <w:rFonts w:asciiTheme="minorHAnsi" w:hAnsiTheme="minorHAnsi" w:cstheme="minorHAnsi"/>
            <w:i/>
            <w:sz w:val="24"/>
            <w:szCs w:val="24"/>
            <w:lang w:val="en-US"/>
            <w:rPrChange w:id="1555" w:author="Lou Bruno" w:date="2022-06-18T14:43:00Z">
              <w:rPr>
                <w:rFonts w:cs="Times New Roman"/>
                <w:i/>
                <w:szCs w:val="24"/>
                <w:lang w:val="en-US"/>
              </w:rPr>
            </w:rPrChange>
          </w:rPr>
          <w:delText>Stage 4:</w:delText>
        </w:r>
      </w:del>
      <w:ins w:id="1556" w:author="EPH" w:date="2022-06-12T13:16:00Z">
        <w:del w:id="1557" w:author="Lou Bruno" w:date="2022-06-18T14:43:00Z">
          <w:r w:rsidR="004E7917" w:rsidRPr="003B43D4" w:rsidDel="003B43D4">
            <w:rPr>
              <w:rFonts w:asciiTheme="minorHAnsi" w:hAnsiTheme="minorHAnsi" w:cstheme="minorHAnsi"/>
              <w:i/>
              <w:sz w:val="24"/>
              <w:szCs w:val="24"/>
              <w:lang w:val="en-US"/>
              <w:rPrChange w:id="1558" w:author="Lou Bruno" w:date="2022-06-18T14:43:00Z">
                <w:rPr>
                  <w:rFonts w:cs="Times New Roman"/>
                  <w:i/>
                  <w:szCs w:val="24"/>
                  <w:lang w:val="en-US"/>
                </w:rPr>
              </w:rPrChange>
            </w:rPr>
            <w:delText>&lt;h4&gt;</w:delText>
          </w:r>
        </w:del>
        <w:r w:rsidR="004E7917" w:rsidRPr="003B43D4">
          <w:rPr>
            <w:rFonts w:asciiTheme="minorHAnsi" w:hAnsiTheme="minorHAnsi" w:cstheme="minorHAnsi"/>
            <w:i/>
            <w:sz w:val="24"/>
            <w:szCs w:val="24"/>
            <w:lang w:val="en-US"/>
            <w:rPrChange w:id="1559" w:author="Lou Bruno" w:date="2022-06-18T14:43:00Z">
              <w:rPr>
                <w:rFonts w:cs="Times New Roman"/>
                <w:i/>
                <w:szCs w:val="24"/>
                <w:lang w:val="en-US"/>
              </w:rPr>
            </w:rPrChange>
          </w:rPr>
          <w:t>Stage 4.</w:t>
        </w:r>
        <w:del w:id="1560" w:author="Lou Bruno" w:date="2022-06-18T14:43:00Z">
          <w:r w:rsidR="004E7917" w:rsidRPr="003B43D4" w:rsidDel="003B43D4">
            <w:rPr>
              <w:rFonts w:asciiTheme="minorHAnsi" w:hAnsiTheme="minorHAnsi" w:cstheme="minorHAnsi"/>
              <w:i/>
              <w:sz w:val="24"/>
              <w:szCs w:val="24"/>
              <w:lang w:val="en-US"/>
              <w:rPrChange w:id="1561" w:author="Lou Bruno" w:date="2022-06-18T14:43:00Z">
                <w:rPr>
                  <w:rFonts w:cs="Times New Roman"/>
                  <w:i/>
                  <w:szCs w:val="24"/>
                  <w:lang w:val="en-US"/>
                </w:rPr>
              </w:rPrChange>
            </w:rPr>
            <w:delText>&lt;bt&gt;</w:delText>
          </w:r>
        </w:del>
      </w:ins>
      <w:r w:rsidR="00CA3D10" w:rsidRPr="00EB33E7">
        <w:rPr>
          <w:rFonts w:asciiTheme="minorHAnsi" w:hAnsiTheme="minorHAnsi" w:cstheme="minorHAnsi"/>
          <w:sz w:val="24"/>
          <w:szCs w:val="24"/>
          <w:lang w:val="en-US"/>
          <w:rPrChange w:id="1562" w:author="EPH" w:date="2022-06-12T13:47:00Z">
            <w:rPr>
              <w:rFonts w:cs="Times New Roman"/>
              <w:szCs w:val="24"/>
              <w:lang w:val="en-US"/>
            </w:rPr>
          </w:rPrChange>
        </w:rPr>
        <w:t xml:space="preserve"> If </w:t>
      </w:r>
      <w:r w:rsidR="00CA3D10" w:rsidRPr="00EB33E7">
        <w:rPr>
          <w:rFonts w:asciiTheme="minorHAnsi" w:hAnsiTheme="minorHAnsi" w:cstheme="minorHAnsi"/>
          <w:i/>
          <w:sz w:val="24"/>
          <w:szCs w:val="24"/>
          <w:lang w:val="en-US"/>
          <w:rPrChange w:id="1563" w:author="EPH" w:date="2022-06-12T13:47:00Z">
            <w:rPr>
              <w:rFonts w:cs="Times New Roman"/>
              <w:i/>
              <w:szCs w:val="24"/>
              <w:lang w:val="en-US"/>
            </w:rPr>
          </w:rPrChange>
        </w:rPr>
        <w:t>a</w:t>
      </w:r>
      <w:r w:rsidR="00CA3D10" w:rsidRPr="00EB33E7">
        <w:rPr>
          <w:rFonts w:asciiTheme="minorHAnsi" w:hAnsiTheme="minorHAnsi" w:cstheme="minorHAnsi"/>
          <w:i/>
          <w:sz w:val="24"/>
          <w:szCs w:val="24"/>
          <w:vertAlign w:val="subscript"/>
          <w:lang w:val="en-US"/>
          <w:rPrChange w:id="1564"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lang w:val="en-US"/>
          <w:rPrChange w:id="1565" w:author="EPH" w:date="2022-06-12T13:47:00Z">
            <w:rPr>
              <w:rFonts w:cs="Times New Roman"/>
              <w:szCs w:val="24"/>
              <w:lang w:val="en-US"/>
            </w:rPr>
          </w:rPrChange>
        </w:rPr>
        <w:t xml:space="preserve"> ≥ 1, the new candidate wins and becomes the incumbent for the next step (so</w:t>
      </w:r>
      <w:ins w:id="1566" w:author="EPH" w:date="2022-06-12T13:47:00Z">
        <w:r w:rsidR="00EB33E7">
          <w:rPr>
            <w:rFonts w:asciiTheme="minorHAnsi" w:hAnsiTheme="minorHAnsi" w:cstheme="minorHAnsi"/>
            <w:sz w:val="24"/>
            <w:szCs w:val="24"/>
            <w:lang w:val="en-US"/>
          </w:rPr>
          <w:t>,</w:t>
        </w:r>
      </w:ins>
      <w:r w:rsidR="00CA3D10" w:rsidRPr="00EB33E7">
        <w:rPr>
          <w:rFonts w:asciiTheme="minorHAnsi" w:hAnsiTheme="minorHAnsi" w:cstheme="minorHAnsi"/>
          <w:sz w:val="24"/>
          <w:szCs w:val="24"/>
          <w:lang w:val="en-US"/>
          <w:rPrChange w:id="1567" w:author="EPH" w:date="2022-06-12T13:47:00Z">
            <w:rPr>
              <w:rFonts w:cs="Times New Roman"/>
              <w:szCs w:val="24"/>
              <w:lang w:val="en-US"/>
            </w:rPr>
          </w:rPrChange>
        </w:rPr>
        <w:t xml:space="preserve"> </w:t>
      </w:r>
      <w:r w:rsidR="00CA3D10" w:rsidRPr="00EB33E7">
        <w:rPr>
          <w:rFonts w:asciiTheme="minorHAnsi" w:hAnsiTheme="minorHAnsi" w:cstheme="minorHAnsi"/>
          <w:i/>
          <w:sz w:val="24"/>
          <w:szCs w:val="24"/>
          <w:lang w:val="en-US"/>
          <w:rPrChange w:id="1568" w:author="EPH" w:date="2022-06-12T13:47:00Z">
            <w:rPr>
              <w:rFonts w:cs="Times New Roman"/>
              <w:i/>
              <w:szCs w:val="24"/>
              <w:lang w:val="en-US"/>
            </w:rPr>
          </w:rPrChange>
        </w:rPr>
        <w:t>z</w:t>
      </w:r>
      <w:r w:rsidR="00CA3D10" w:rsidRPr="00EB33E7">
        <w:rPr>
          <w:rFonts w:asciiTheme="minorHAnsi" w:hAnsiTheme="minorHAnsi" w:cstheme="minorHAnsi"/>
          <w:i/>
          <w:sz w:val="24"/>
          <w:szCs w:val="24"/>
          <w:vertAlign w:val="subscript"/>
          <w:lang w:val="en-US"/>
          <w:rPrChange w:id="1569"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vertAlign w:val="subscript"/>
          <w:lang w:val="en-US"/>
          <w:rPrChange w:id="1570" w:author="EPH" w:date="2022-06-12T13:47:00Z">
            <w:rPr>
              <w:rFonts w:cs="Times New Roman"/>
              <w:szCs w:val="24"/>
              <w:vertAlign w:val="subscript"/>
              <w:lang w:val="en-US"/>
            </w:rPr>
          </w:rPrChange>
        </w:rPr>
        <w:t>+1</w:t>
      </w:r>
      <w:r w:rsidR="00CA3D10" w:rsidRPr="00EB33E7">
        <w:rPr>
          <w:rFonts w:asciiTheme="minorHAnsi" w:hAnsiTheme="minorHAnsi" w:cstheme="minorHAnsi"/>
          <w:sz w:val="24"/>
          <w:szCs w:val="24"/>
          <w:lang w:val="en-US"/>
          <w:rPrChange w:id="1571" w:author="EPH" w:date="2022-06-12T13:47:00Z">
            <w:rPr>
              <w:rFonts w:cs="Times New Roman"/>
              <w:szCs w:val="24"/>
              <w:lang w:val="en-US"/>
            </w:rPr>
          </w:rPrChange>
        </w:rPr>
        <w:t xml:space="preserve"> = </w:t>
      </w:r>
      <w:r w:rsidR="00CA3D10" w:rsidRPr="00EB33E7">
        <w:rPr>
          <w:rFonts w:asciiTheme="minorHAnsi" w:hAnsiTheme="minorHAnsi" w:cstheme="minorHAnsi"/>
          <w:i/>
          <w:sz w:val="24"/>
          <w:szCs w:val="24"/>
          <w:lang w:val="en-US"/>
          <w:rPrChange w:id="1572" w:author="EPH" w:date="2022-06-12T13:47:00Z">
            <w:rPr>
              <w:rFonts w:cs="Times New Roman"/>
              <w:i/>
              <w:szCs w:val="24"/>
              <w:lang w:val="en-US"/>
            </w:rPr>
          </w:rPrChange>
        </w:rPr>
        <w:t>x</w:t>
      </w:r>
      <w:r w:rsidR="00CA3D10" w:rsidRPr="00EB33E7">
        <w:rPr>
          <w:rFonts w:asciiTheme="minorHAnsi" w:hAnsiTheme="minorHAnsi" w:cstheme="minorHAnsi"/>
          <w:i/>
          <w:sz w:val="24"/>
          <w:szCs w:val="24"/>
          <w:vertAlign w:val="subscript"/>
          <w:lang w:val="en-US"/>
          <w:rPrChange w:id="1573"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lang w:val="en-US"/>
          <w:rPrChange w:id="1574" w:author="EPH" w:date="2022-06-12T13:47:00Z">
            <w:rPr>
              <w:rFonts w:cs="Times New Roman"/>
              <w:szCs w:val="24"/>
              <w:lang w:val="en-US"/>
            </w:rPr>
          </w:rPrChange>
        </w:rPr>
        <w:t xml:space="preserve">). If </w:t>
      </w:r>
      <w:r w:rsidR="00CA3D10" w:rsidRPr="00EB33E7">
        <w:rPr>
          <w:rFonts w:asciiTheme="minorHAnsi" w:hAnsiTheme="minorHAnsi" w:cstheme="minorHAnsi"/>
          <w:i/>
          <w:sz w:val="24"/>
          <w:szCs w:val="24"/>
          <w:lang w:val="en-US"/>
          <w:rPrChange w:id="1575" w:author="EPH" w:date="2022-06-12T13:47:00Z">
            <w:rPr>
              <w:rFonts w:cs="Times New Roman"/>
              <w:i/>
              <w:szCs w:val="24"/>
              <w:lang w:val="en-US"/>
            </w:rPr>
          </w:rPrChange>
        </w:rPr>
        <w:t>a</w:t>
      </w:r>
      <w:r w:rsidR="00CA3D10" w:rsidRPr="00EB33E7">
        <w:rPr>
          <w:rFonts w:asciiTheme="minorHAnsi" w:hAnsiTheme="minorHAnsi" w:cstheme="minorHAnsi"/>
          <w:i/>
          <w:sz w:val="24"/>
          <w:szCs w:val="24"/>
          <w:vertAlign w:val="subscript"/>
          <w:lang w:val="en-US"/>
          <w:rPrChange w:id="1576"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lang w:val="en-US"/>
          <w:rPrChange w:id="1577" w:author="EPH" w:date="2022-06-12T13:47:00Z">
            <w:rPr>
              <w:rFonts w:cs="Times New Roman"/>
              <w:szCs w:val="24"/>
              <w:lang w:val="en-US"/>
            </w:rPr>
          </w:rPrChange>
        </w:rPr>
        <w:t xml:space="preserve"> &lt; 1, there is a runoff election in which the new candidate’s probability of winning is </w:t>
      </w:r>
      <w:r w:rsidR="00CA3D10" w:rsidRPr="00EB33E7">
        <w:rPr>
          <w:rFonts w:asciiTheme="minorHAnsi" w:hAnsiTheme="minorHAnsi" w:cstheme="minorHAnsi"/>
          <w:i/>
          <w:sz w:val="24"/>
          <w:szCs w:val="24"/>
          <w:lang w:val="en-US"/>
          <w:rPrChange w:id="1578" w:author="EPH" w:date="2022-06-12T13:47:00Z">
            <w:rPr>
              <w:rFonts w:cs="Times New Roman"/>
              <w:i/>
              <w:szCs w:val="24"/>
              <w:lang w:val="en-US"/>
            </w:rPr>
          </w:rPrChange>
        </w:rPr>
        <w:t>a</w:t>
      </w:r>
      <w:r w:rsidR="00CA3D10" w:rsidRPr="00EB33E7">
        <w:rPr>
          <w:rFonts w:asciiTheme="minorHAnsi" w:hAnsiTheme="minorHAnsi" w:cstheme="minorHAnsi"/>
          <w:i/>
          <w:sz w:val="24"/>
          <w:szCs w:val="24"/>
          <w:vertAlign w:val="subscript"/>
          <w:lang w:val="en-US"/>
          <w:rPrChange w:id="1579"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lang w:val="en-US"/>
          <w:rPrChange w:id="1580" w:author="EPH" w:date="2022-06-12T13:47:00Z">
            <w:rPr>
              <w:rFonts w:cs="Times New Roman"/>
              <w:szCs w:val="24"/>
              <w:lang w:val="en-US"/>
            </w:rPr>
          </w:rPrChange>
        </w:rPr>
        <w:t xml:space="preserve">. Draw </w:t>
      </w:r>
      <w:r w:rsidR="00CA3D10" w:rsidRPr="00EB33E7">
        <w:rPr>
          <w:rFonts w:asciiTheme="minorHAnsi" w:hAnsiTheme="minorHAnsi" w:cstheme="minorHAnsi"/>
          <w:i/>
          <w:sz w:val="24"/>
          <w:szCs w:val="24"/>
          <w:lang w:val="en-US"/>
          <w:rPrChange w:id="1581" w:author="EPH" w:date="2022-06-12T13:47:00Z">
            <w:rPr>
              <w:rFonts w:cs="Times New Roman"/>
              <w:i/>
              <w:szCs w:val="24"/>
              <w:lang w:val="en-US"/>
            </w:rPr>
          </w:rPrChange>
        </w:rPr>
        <w:t>y</w:t>
      </w:r>
      <w:r w:rsidR="00CA3D10" w:rsidRPr="00EB33E7">
        <w:rPr>
          <w:rFonts w:asciiTheme="minorHAnsi" w:hAnsiTheme="minorHAnsi" w:cstheme="minorHAnsi"/>
          <w:i/>
          <w:sz w:val="24"/>
          <w:szCs w:val="24"/>
          <w:vertAlign w:val="subscript"/>
          <w:lang w:val="en-US"/>
          <w:rPrChange w:id="1582"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lang w:val="en-US"/>
          <w:rPrChange w:id="1583" w:author="EPH" w:date="2022-06-12T13:47:00Z">
            <w:rPr>
              <w:rFonts w:cs="Times New Roman"/>
              <w:szCs w:val="24"/>
              <w:lang w:val="en-US"/>
            </w:rPr>
          </w:rPrChange>
        </w:rPr>
        <w:t xml:space="preserve"> from </w:t>
      </w:r>
      <w:r w:rsidR="00CA3D10" w:rsidRPr="00EB33E7">
        <w:rPr>
          <w:rFonts w:asciiTheme="minorHAnsi" w:hAnsiTheme="minorHAnsi" w:cstheme="minorHAnsi"/>
          <w:i/>
          <w:sz w:val="24"/>
          <w:szCs w:val="24"/>
          <w:lang w:val="en-US"/>
          <w:rPrChange w:id="1584" w:author="EPH" w:date="2022-06-12T13:47:00Z">
            <w:rPr>
              <w:rFonts w:cs="Times New Roman"/>
              <w:i/>
              <w:szCs w:val="24"/>
              <w:lang w:val="en-US"/>
            </w:rPr>
          </w:rPrChange>
        </w:rPr>
        <w:t>U</w:t>
      </w:r>
      <w:r w:rsidR="00CA3D10" w:rsidRPr="00EB33E7">
        <w:rPr>
          <w:rFonts w:asciiTheme="minorHAnsi" w:hAnsiTheme="minorHAnsi" w:cstheme="minorHAnsi"/>
          <w:sz w:val="24"/>
          <w:szCs w:val="24"/>
          <w:lang w:val="en-US"/>
          <w:rPrChange w:id="1585" w:author="EPH" w:date="2022-06-12T13:47:00Z">
            <w:rPr>
              <w:rFonts w:cs="Times New Roman"/>
              <w:szCs w:val="24"/>
              <w:lang w:val="en-US"/>
            </w:rPr>
          </w:rPrChange>
        </w:rPr>
        <w:t xml:space="preserve">(0, 1). The new candidate wins if </w:t>
      </w:r>
      <w:r w:rsidR="00CA3D10" w:rsidRPr="00EB33E7">
        <w:rPr>
          <w:rFonts w:asciiTheme="minorHAnsi" w:hAnsiTheme="minorHAnsi" w:cstheme="minorHAnsi"/>
          <w:i/>
          <w:sz w:val="24"/>
          <w:szCs w:val="24"/>
          <w:lang w:val="en-US"/>
          <w:rPrChange w:id="1586" w:author="EPH" w:date="2022-06-12T13:47:00Z">
            <w:rPr>
              <w:rFonts w:cs="Times New Roman"/>
              <w:i/>
              <w:szCs w:val="24"/>
              <w:lang w:val="en-US"/>
            </w:rPr>
          </w:rPrChange>
        </w:rPr>
        <w:t>a</w:t>
      </w:r>
      <w:r w:rsidR="00CA3D10" w:rsidRPr="00EB33E7">
        <w:rPr>
          <w:rFonts w:asciiTheme="minorHAnsi" w:hAnsiTheme="minorHAnsi" w:cstheme="minorHAnsi"/>
          <w:i/>
          <w:sz w:val="24"/>
          <w:szCs w:val="24"/>
          <w:vertAlign w:val="subscript"/>
          <w:lang w:val="en-US"/>
          <w:rPrChange w:id="1587" w:author="EPH" w:date="2022-06-12T13:47:00Z">
            <w:rPr>
              <w:rFonts w:cs="Times New Roman"/>
              <w:i/>
              <w:szCs w:val="24"/>
              <w:vertAlign w:val="subscript"/>
              <w:lang w:val="en-US"/>
            </w:rPr>
          </w:rPrChange>
        </w:rPr>
        <w:t>b</w:t>
      </w:r>
      <w:r w:rsidR="00CA3D10" w:rsidRPr="00EB33E7">
        <w:rPr>
          <w:rFonts w:asciiTheme="minorHAnsi" w:hAnsiTheme="minorHAnsi" w:cstheme="minorHAnsi"/>
          <w:i/>
          <w:sz w:val="24"/>
          <w:szCs w:val="24"/>
          <w:lang w:val="en-US"/>
          <w:rPrChange w:id="1588" w:author="EPH" w:date="2022-06-12T13:47:00Z">
            <w:rPr>
              <w:rFonts w:cs="Times New Roman"/>
              <w:i/>
              <w:szCs w:val="24"/>
              <w:lang w:val="en-US"/>
            </w:rPr>
          </w:rPrChange>
        </w:rPr>
        <w:t xml:space="preserve"> &gt;y</w:t>
      </w:r>
      <w:r w:rsidR="00CA3D10" w:rsidRPr="00EB33E7">
        <w:rPr>
          <w:rFonts w:asciiTheme="minorHAnsi" w:hAnsiTheme="minorHAnsi" w:cstheme="minorHAnsi"/>
          <w:i/>
          <w:sz w:val="24"/>
          <w:szCs w:val="24"/>
          <w:vertAlign w:val="subscript"/>
          <w:lang w:val="en-US"/>
          <w:rPrChange w:id="1589"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lang w:val="en-US"/>
          <w:rPrChange w:id="1590" w:author="EPH" w:date="2022-06-12T13:47:00Z">
            <w:rPr>
              <w:rFonts w:cs="Times New Roman"/>
              <w:szCs w:val="24"/>
              <w:lang w:val="en-US"/>
            </w:rPr>
          </w:rPrChange>
        </w:rPr>
        <w:t>; otherwise</w:t>
      </w:r>
      <w:ins w:id="1591" w:author="EPH" w:date="2022-06-12T13:47:00Z">
        <w:r w:rsidR="00EB33E7">
          <w:rPr>
            <w:rFonts w:asciiTheme="minorHAnsi" w:hAnsiTheme="minorHAnsi" w:cstheme="minorHAnsi"/>
            <w:sz w:val="24"/>
            <w:szCs w:val="24"/>
            <w:lang w:val="en-US"/>
          </w:rPr>
          <w:t>,</w:t>
        </w:r>
      </w:ins>
      <w:r w:rsidR="00CA3D10" w:rsidRPr="00EB33E7">
        <w:rPr>
          <w:rFonts w:asciiTheme="minorHAnsi" w:hAnsiTheme="minorHAnsi" w:cstheme="minorHAnsi"/>
          <w:sz w:val="24"/>
          <w:szCs w:val="24"/>
          <w:lang w:val="en-US"/>
          <w:rPrChange w:id="1592" w:author="EPH" w:date="2022-06-12T13:47:00Z">
            <w:rPr>
              <w:rFonts w:cs="Times New Roman"/>
              <w:szCs w:val="24"/>
              <w:lang w:val="en-US"/>
            </w:rPr>
          </w:rPrChange>
        </w:rPr>
        <w:t xml:space="preserve"> the incumbent is reelected and survives another step (so</w:t>
      </w:r>
      <w:ins w:id="1593" w:author="EPH" w:date="2022-06-12T13:47:00Z">
        <w:r w:rsidR="00EB33E7">
          <w:rPr>
            <w:rFonts w:asciiTheme="minorHAnsi" w:hAnsiTheme="minorHAnsi" w:cstheme="minorHAnsi"/>
            <w:sz w:val="24"/>
            <w:szCs w:val="24"/>
            <w:lang w:val="en-US"/>
          </w:rPr>
          <w:t>,</w:t>
        </w:r>
      </w:ins>
      <w:r w:rsidR="00CA3D10" w:rsidRPr="00EB33E7">
        <w:rPr>
          <w:rFonts w:asciiTheme="minorHAnsi" w:hAnsiTheme="minorHAnsi" w:cstheme="minorHAnsi"/>
          <w:sz w:val="24"/>
          <w:szCs w:val="24"/>
          <w:lang w:val="en-US"/>
          <w:rPrChange w:id="1594" w:author="EPH" w:date="2022-06-12T13:47:00Z">
            <w:rPr>
              <w:rFonts w:cs="Times New Roman"/>
              <w:szCs w:val="24"/>
              <w:lang w:val="en-US"/>
            </w:rPr>
          </w:rPrChange>
        </w:rPr>
        <w:t xml:space="preserve"> </w:t>
      </w:r>
      <w:r w:rsidR="00CA3D10" w:rsidRPr="00EB33E7">
        <w:rPr>
          <w:rFonts w:asciiTheme="minorHAnsi" w:hAnsiTheme="minorHAnsi" w:cstheme="minorHAnsi"/>
          <w:i/>
          <w:sz w:val="24"/>
          <w:szCs w:val="24"/>
          <w:lang w:val="en-US"/>
          <w:rPrChange w:id="1595" w:author="EPH" w:date="2022-06-12T13:47:00Z">
            <w:rPr>
              <w:rFonts w:cs="Times New Roman"/>
              <w:i/>
              <w:szCs w:val="24"/>
              <w:lang w:val="en-US"/>
            </w:rPr>
          </w:rPrChange>
        </w:rPr>
        <w:t>z</w:t>
      </w:r>
      <w:r w:rsidR="00CA3D10" w:rsidRPr="00EB33E7">
        <w:rPr>
          <w:rFonts w:asciiTheme="minorHAnsi" w:hAnsiTheme="minorHAnsi" w:cstheme="minorHAnsi"/>
          <w:i/>
          <w:sz w:val="24"/>
          <w:szCs w:val="24"/>
          <w:vertAlign w:val="subscript"/>
          <w:lang w:val="en-US"/>
          <w:rPrChange w:id="1596"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vertAlign w:val="subscript"/>
          <w:lang w:val="en-US"/>
          <w:rPrChange w:id="1597" w:author="EPH" w:date="2022-06-12T13:47:00Z">
            <w:rPr>
              <w:rFonts w:cs="Times New Roman"/>
              <w:szCs w:val="24"/>
              <w:vertAlign w:val="subscript"/>
              <w:lang w:val="en-US"/>
            </w:rPr>
          </w:rPrChange>
        </w:rPr>
        <w:t>+1</w:t>
      </w:r>
      <w:r w:rsidR="00CA3D10" w:rsidRPr="00EB33E7">
        <w:rPr>
          <w:rFonts w:asciiTheme="minorHAnsi" w:hAnsiTheme="minorHAnsi" w:cstheme="minorHAnsi"/>
          <w:sz w:val="24"/>
          <w:szCs w:val="24"/>
          <w:lang w:val="en-US"/>
          <w:rPrChange w:id="1598" w:author="EPH" w:date="2022-06-12T13:47:00Z">
            <w:rPr>
              <w:rFonts w:cs="Times New Roman"/>
              <w:szCs w:val="24"/>
              <w:lang w:val="en-US"/>
            </w:rPr>
          </w:rPrChange>
        </w:rPr>
        <w:t xml:space="preserve"> = </w:t>
      </w:r>
      <w:r w:rsidR="00CA3D10" w:rsidRPr="00EB33E7">
        <w:rPr>
          <w:rFonts w:asciiTheme="minorHAnsi" w:hAnsiTheme="minorHAnsi" w:cstheme="minorHAnsi"/>
          <w:i/>
          <w:sz w:val="24"/>
          <w:szCs w:val="24"/>
          <w:lang w:val="en-US"/>
          <w:rPrChange w:id="1599" w:author="EPH" w:date="2022-06-12T13:47:00Z">
            <w:rPr>
              <w:rFonts w:cs="Times New Roman"/>
              <w:i/>
              <w:szCs w:val="24"/>
              <w:lang w:val="en-US"/>
            </w:rPr>
          </w:rPrChange>
        </w:rPr>
        <w:t>z</w:t>
      </w:r>
      <w:r w:rsidR="00CA3D10" w:rsidRPr="00EB33E7">
        <w:rPr>
          <w:rFonts w:asciiTheme="minorHAnsi" w:hAnsiTheme="minorHAnsi" w:cstheme="minorHAnsi"/>
          <w:i/>
          <w:sz w:val="24"/>
          <w:szCs w:val="24"/>
          <w:vertAlign w:val="subscript"/>
          <w:lang w:val="en-US"/>
          <w:rPrChange w:id="1600" w:author="EPH" w:date="2022-06-12T13:47:00Z">
            <w:rPr>
              <w:rFonts w:cs="Times New Roman"/>
              <w:i/>
              <w:szCs w:val="24"/>
              <w:vertAlign w:val="subscript"/>
              <w:lang w:val="en-US"/>
            </w:rPr>
          </w:rPrChange>
        </w:rPr>
        <w:t>b</w:t>
      </w:r>
      <w:r w:rsidR="00CA3D10" w:rsidRPr="00EB33E7">
        <w:rPr>
          <w:rFonts w:asciiTheme="minorHAnsi" w:hAnsiTheme="minorHAnsi" w:cstheme="minorHAnsi"/>
          <w:sz w:val="24"/>
          <w:szCs w:val="24"/>
          <w:lang w:val="en-US"/>
          <w:rPrChange w:id="1601" w:author="EPH" w:date="2022-06-12T13:47:00Z">
            <w:rPr>
              <w:rFonts w:cs="Times New Roman"/>
              <w:szCs w:val="24"/>
              <w:lang w:val="en-US"/>
            </w:rPr>
          </w:rPrChange>
        </w:rPr>
        <w:t>).</w:t>
      </w:r>
      <w:ins w:id="1602" w:author="Lou Bruno" w:date="2022-06-18T14:43:00Z">
        <w:r>
          <w:rPr>
            <w:rFonts w:asciiTheme="minorHAnsi" w:hAnsiTheme="minorHAnsi" w:cstheme="minorHAnsi"/>
            <w:sz w:val="24"/>
            <w:szCs w:val="24"/>
            <w:lang w:val="en-US"/>
          </w:rPr>
          <w:t>&lt;/nl&gt;</w:t>
        </w:r>
      </w:ins>
    </w:p>
    <w:p w14:paraId="6EE85417" w14:textId="41686984" w:rsidR="00CA3D10" w:rsidRPr="00BE10A4" w:rsidRDefault="003B43D4">
      <w:pPr>
        <w:pStyle w:val="Style7"/>
        <w:autoSpaceDE w:val="0"/>
        <w:autoSpaceDN w:val="0"/>
        <w:adjustRightInd w:val="0"/>
        <w:spacing w:line="480" w:lineRule="auto"/>
        <w:ind w:firstLine="720"/>
        <w:rPr>
          <w:rFonts w:cs="Times New Roman"/>
          <w:lang w:val="en-US"/>
        </w:rPr>
      </w:pPr>
      <w:ins w:id="1603" w:author="Lou Bruno" w:date="2022-06-18T14:43:00Z">
        <w:r>
          <w:rPr>
            <w:rFonts w:cs="Times New Roman"/>
            <w:lang w:val="en-US"/>
          </w:rPr>
          <w:t>&lt;bt&gt;</w:t>
        </w:r>
      </w:ins>
      <w:r w:rsidR="00CA3D10" w:rsidRPr="00BE10A4">
        <w:rPr>
          <w:rFonts w:cs="Times New Roman"/>
          <w:lang w:val="en-US"/>
        </w:rPr>
        <w:t xml:space="preserve">Repeat </w:t>
      </w:r>
      <w:r w:rsidR="00CA3D10" w:rsidRPr="00BE10A4">
        <w:rPr>
          <w:rFonts w:cs="Times New Roman"/>
          <w:i/>
          <w:lang w:val="en-US"/>
        </w:rPr>
        <w:t>Stages 3a, 3b,</w:t>
      </w:r>
      <w:r w:rsidR="00CA3D10" w:rsidRPr="00BE10A4">
        <w:rPr>
          <w:rFonts w:cs="Times New Roman"/>
          <w:lang w:val="en-US"/>
        </w:rPr>
        <w:t xml:space="preserve"> and </w:t>
      </w:r>
      <w:r w:rsidR="00CA3D10" w:rsidRPr="00BE10A4">
        <w:rPr>
          <w:rFonts w:cs="Times New Roman"/>
          <w:i/>
          <w:lang w:val="en-US"/>
        </w:rPr>
        <w:t>4</w:t>
      </w:r>
      <w:r w:rsidR="00CA3D10" w:rsidRPr="00BE10A4">
        <w:rPr>
          <w:rFonts w:cs="Times New Roman"/>
          <w:lang w:val="en-US"/>
        </w:rPr>
        <w:t xml:space="preserve"> for </w:t>
      </w:r>
      <w:r w:rsidR="00CA3D10" w:rsidRPr="00BE10A4">
        <w:rPr>
          <w:rFonts w:cs="Times New Roman"/>
          <w:i/>
          <w:lang w:val="en-US"/>
        </w:rPr>
        <w:t>b</w:t>
      </w:r>
      <w:r w:rsidR="00CA3D10" w:rsidRPr="00BE10A4">
        <w:rPr>
          <w:rFonts w:cs="Times New Roman"/>
          <w:lang w:val="en-US"/>
        </w:rPr>
        <w:t xml:space="preserve"> = </w:t>
      </w:r>
      <w:r w:rsidR="00CA3D10" w:rsidRPr="00BE10A4">
        <w:rPr>
          <w:rFonts w:cs="Times New Roman"/>
          <w:i/>
          <w:lang w:val="en-US"/>
        </w:rPr>
        <w:t>1, 2, . . .,</w:t>
      </w:r>
      <w:ins w:id="1604" w:author="EPH" w:date="2022-06-12T13:48:00Z">
        <w:r w:rsidR="00EB33E7">
          <w:rPr>
            <w:rFonts w:cs="Times New Roman"/>
            <w:i/>
            <w:lang w:val="en-US"/>
          </w:rPr>
          <w:t xml:space="preserve"> </w:t>
        </w:r>
      </w:ins>
      <w:r w:rsidR="00CA3D10" w:rsidRPr="00BE10A4">
        <w:rPr>
          <w:rFonts w:cs="Times New Roman"/>
          <w:i/>
          <w:lang w:val="en-US"/>
        </w:rPr>
        <w:t>B steps.</w:t>
      </w:r>
    </w:p>
    <w:p w14:paraId="61EEE314" w14:textId="124C0F60" w:rsidR="00CA3D10" w:rsidRPr="00BE10A4" w:rsidRDefault="00CA3D10">
      <w:pPr>
        <w:pStyle w:val="Style7"/>
        <w:autoSpaceDE w:val="0"/>
        <w:autoSpaceDN w:val="0"/>
        <w:adjustRightInd w:val="0"/>
        <w:spacing w:line="480" w:lineRule="auto"/>
        <w:ind w:firstLine="720"/>
        <w:rPr>
          <w:rFonts w:cs="Times New Roman"/>
          <w:lang w:val="en-US"/>
        </w:rPr>
      </w:pPr>
      <w:del w:id="1605" w:author="EPH" w:date="2022-06-12T13:16:00Z">
        <w:r w:rsidRPr="003B43D4" w:rsidDel="004E7917">
          <w:rPr>
            <w:rFonts w:cs="Times New Roman"/>
            <w:lang w:val="en-US"/>
            <w:rPrChange w:id="1606" w:author="Lou Bruno" w:date="2022-06-18T14:43:00Z">
              <w:rPr>
                <w:rFonts w:cs="Times New Roman"/>
                <w:i/>
                <w:lang w:val="en-US"/>
              </w:rPr>
            </w:rPrChange>
          </w:rPr>
          <w:delText>Stage 5:</w:delText>
        </w:r>
      </w:del>
      <w:ins w:id="1607" w:author="EPH" w:date="2022-06-12T13:16:00Z">
        <w:r w:rsidR="004E7917" w:rsidRPr="003B43D4">
          <w:rPr>
            <w:rFonts w:cs="Times New Roman"/>
            <w:lang w:val="en-US"/>
            <w:rPrChange w:id="1608" w:author="Lou Bruno" w:date="2022-06-18T14:43:00Z">
              <w:rPr>
                <w:rFonts w:cs="Times New Roman"/>
                <w:i/>
                <w:lang w:val="en-US"/>
              </w:rPr>
            </w:rPrChange>
          </w:rPr>
          <w:t>&lt;</w:t>
        </w:r>
      </w:ins>
      <w:ins w:id="1609" w:author="Lou Bruno" w:date="2022-06-18T14:43:00Z">
        <w:r w:rsidR="003B43D4" w:rsidRPr="003B43D4">
          <w:rPr>
            <w:rFonts w:cs="Times New Roman"/>
            <w:lang w:val="en-US"/>
            <w:rPrChange w:id="1610" w:author="Lou Bruno" w:date="2022-06-18T14:43:00Z">
              <w:rPr>
                <w:rFonts w:cs="Times New Roman"/>
                <w:i/>
                <w:lang w:val="en-US"/>
              </w:rPr>
            </w:rPrChange>
          </w:rPr>
          <w:t>nl</w:t>
        </w:r>
      </w:ins>
      <w:ins w:id="1611" w:author="EPH" w:date="2022-06-12T13:16:00Z">
        <w:del w:id="1612" w:author="Lou Bruno" w:date="2022-06-18T14:43:00Z">
          <w:r w:rsidR="004E7917" w:rsidRPr="003B43D4" w:rsidDel="003B43D4">
            <w:rPr>
              <w:rFonts w:cs="Times New Roman"/>
              <w:lang w:val="en-US"/>
              <w:rPrChange w:id="1613" w:author="Lou Bruno" w:date="2022-06-18T14:43:00Z">
                <w:rPr>
                  <w:rFonts w:cs="Times New Roman"/>
                  <w:i/>
                  <w:lang w:val="en-US"/>
                </w:rPr>
              </w:rPrChange>
            </w:rPr>
            <w:delText>h4</w:delText>
          </w:r>
        </w:del>
        <w:r w:rsidR="004E7917" w:rsidRPr="003B43D4">
          <w:rPr>
            <w:rFonts w:cs="Times New Roman"/>
            <w:lang w:val="en-US"/>
            <w:rPrChange w:id="1614" w:author="Lou Bruno" w:date="2022-06-18T14:43:00Z">
              <w:rPr>
                <w:rFonts w:cs="Times New Roman"/>
                <w:i/>
                <w:lang w:val="en-US"/>
              </w:rPr>
            </w:rPrChange>
          </w:rPr>
          <w:t>&gt;</w:t>
        </w:r>
        <w:r w:rsidR="004E7917">
          <w:rPr>
            <w:rFonts w:cs="Times New Roman"/>
            <w:i/>
            <w:lang w:val="en-US"/>
          </w:rPr>
          <w:t>Stage 5.</w:t>
        </w:r>
        <w:del w:id="1615" w:author="Lou Bruno" w:date="2022-06-18T14:44:00Z">
          <w:r w:rsidR="004E7917" w:rsidDel="003B43D4">
            <w:rPr>
              <w:rFonts w:cs="Times New Roman"/>
              <w:i/>
              <w:lang w:val="en-US"/>
            </w:rPr>
            <w:delText>&lt;bt&gt;</w:delText>
          </w:r>
        </w:del>
      </w:ins>
      <w:r w:rsidRPr="00BE10A4">
        <w:rPr>
          <w:rFonts w:cs="Times New Roman"/>
          <w:lang w:val="en-US"/>
        </w:rPr>
        <w:t xml:space="preserve"> Calculate any summary statistics on the </w:t>
      </w:r>
      <w:r w:rsidRPr="00BE10A4">
        <w:rPr>
          <w:rFonts w:cs="Times New Roman"/>
          <w:i/>
          <w:lang w:val="en-US"/>
        </w:rPr>
        <w:t>B</w:t>
      </w:r>
      <w:r w:rsidRPr="00BE10A4">
        <w:rPr>
          <w:rFonts w:cs="Times New Roman"/>
          <w:lang w:val="en-US"/>
        </w:rPr>
        <w:t xml:space="preserve"> incumbents, as in Example 4a.</w:t>
      </w:r>
      <w:ins w:id="1616" w:author="Lou Bruno" w:date="2022-06-18T14:44:00Z">
        <w:r w:rsidR="003B43D4">
          <w:rPr>
            <w:rFonts w:cs="Times New Roman"/>
            <w:lang w:val="en-US"/>
          </w:rPr>
          <w:t>&lt;/nl&gt;</w:t>
        </w:r>
      </w:ins>
    </w:p>
    <w:p w14:paraId="248A5640" w14:textId="0AF683A9" w:rsidR="00CA3D10" w:rsidRPr="00BE10A4" w:rsidRDefault="003B43D4">
      <w:pPr>
        <w:pStyle w:val="Style7"/>
        <w:autoSpaceDE w:val="0"/>
        <w:autoSpaceDN w:val="0"/>
        <w:adjustRightInd w:val="0"/>
        <w:spacing w:line="480" w:lineRule="auto"/>
        <w:ind w:firstLine="720"/>
        <w:rPr>
          <w:rFonts w:cs="Times New Roman"/>
          <w:lang w:val="en-US"/>
        </w:rPr>
      </w:pPr>
      <w:ins w:id="1617" w:author="Lou Bruno" w:date="2022-06-18T14:44:00Z">
        <w:r>
          <w:rPr>
            <w:rFonts w:cs="Times New Roman"/>
            <w:lang w:val="en-US"/>
          </w:rPr>
          <w:t>&lt;bt&gt;</w:t>
        </w:r>
      </w:ins>
      <w:r w:rsidR="00CA3D10" w:rsidRPr="00BE10A4">
        <w:rPr>
          <w:rFonts w:cs="Times New Roman"/>
          <w:lang w:val="en-US"/>
        </w:rPr>
        <w:t xml:space="preserve">As seen in the upper left panel of </w:t>
      </w:r>
      <w:del w:id="1618" w:author="EPH" w:date="2022-06-12T13:44:00Z">
        <w:r w:rsidR="00CA3D10" w:rsidRPr="00BE10A4" w:rsidDel="00663AAD">
          <w:rPr>
            <w:rFonts w:cs="Times New Roman"/>
            <w:lang w:val="en-US"/>
          </w:rPr>
          <w:delText>Figure ??</w:delText>
        </w:r>
      </w:del>
      <w:ins w:id="1619" w:author="EPH" w:date="2022-06-12T13:44:00Z">
        <w:r w:rsidR="00663AAD">
          <w:rPr>
            <w:rFonts w:cs="Times New Roman"/>
            <w:lang w:val="en-US"/>
          </w:rPr>
          <w:t>Figure &lt;fco&gt;24</w:t>
        </w:r>
      </w:ins>
      <w:r w:rsidR="00CA3D10" w:rsidRPr="00BE10A4">
        <w:rPr>
          <w:rFonts w:cs="Times New Roman"/>
          <w:lang w:val="en-US"/>
        </w:rPr>
        <w:t xml:space="preserve">.4, the candidate does not have to envelope the target distribution in an IMH. The histogram of the </w:t>
      </w:r>
      <w:r w:rsidR="00CA3D10" w:rsidRPr="00BE10A4">
        <w:rPr>
          <w:rFonts w:cs="Times New Roman"/>
          <w:i/>
          <w:lang w:val="en-US"/>
        </w:rPr>
        <w:t>B</w:t>
      </w:r>
      <w:r w:rsidR="00CA3D10" w:rsidRPr="00BE10A4">
        <w:rPr>
          <w:rFonts w:cs="Times New Roman"/>
          <w:lang w:val="en-US"/>
        </w:rPr>
        <w:t xml:space="preserve"> accepted points matches the theoretical target distribution nicely. Compared with rejection sampling, it is less important to graph </w:t>
      </w:r>
      <w:r w:rsidR="00CA3D10" w:rsidRPr="00BE10A4">
        <w:rPr>
          <w:rFonts w:cs="Times New Roman"/>
          <w:i/>
          <w:lang w:val="en-US"/>
        </w:rPr>
        <w:t>f</w:t>
      </w:r>
      <w:r w:rsidR="00CA3D10" w:rsidRPr="00BE10A4">
        <w:rPr>
          <w:rFonts w:cs="Times New Roman"/>
          <w:lang w:val="en-US"/>
        </w:rPr>
        <w:t xml:space="preserve"> and </w:t>
      </w:r>
      <w:r w:rsidR="00CA3D10" w:rsidRPr="00BE10A4">
        <w:rPr>
          <w:rFonts w:cs="Times New Roman"/>
          <w:i/>
          <w:lang w:val="en-US"/>
        </w:rPr>
        <w:t>g</w:t>
      </w:r>
      <w:r w:rsidR="00CA3D10" w:rsidRPr="00BE10A4">
        <w:rPr>
          <w:rFonts w:cs="Times New Roman"/>
          <w:lang w:val="en-US"/>
        </w:rPr>
        <w:t xml:space="preserve"> because </w:t>
      </w:r>
      <w:r w:rsidR="00CA3D10" w:rsidRPr="00BE10A4">
        <w:rPr>
          <w:rFonts w:cs="Times New Roman"/>
          <w:i/>
          <w:lang w:val="en-US"/>
        </w:rPr>
        <w:t>c</w:t>
      </w:r>
      <w:r w:rsidR="00CA3D10" w:rsidRPr="00BE10A4">
        <w:rPr>
          <w:rFonts w:cs="Times New Roman"/>
          <w:lang w:val="en-US"/>
        </w:rPr>
        <w:t xml:space="preserve"> does not exist. However, </w:t>
      </w:r>
      <w:r w:rsidR="00CA3D10" w:rsidRPr="00BE10A4">
        <w:rPr>
          <w:rFonts w:cs="Times New Roman"/>
          <w:i/>
          <w:lang w:val="en-US"/>
        </w:rPr>
        <w:t>g</w:t>
      </w:r>
      <w:r w:rsidR="00CA3D10" w:rsidRPr="00BE10A4">
        <w:rPr>
          <w:rFonts w:cs="Times New Roman"/>
          <w:lang w:val="en-US"/>
        </w:rPr>
        <w:t xml:space="preserve"> is still required to support all possible values of </w:t>
      </w:r>
      <w:r w:rsidR="00CA3D10" w:rsidRPr="00BE10A4">
        <w:rPr>
          <w:rFonts w:cs="Times New Roman"/>
          <w:i/>
          <w:lang w:val="en-US"/>
        </w:rPr>
        <w:t>f</w:t>
      </w:r>
      <w:r w:rsidR="00CA3D10" w:rsidRPr="00BE10A4">
        <w:rPr>
          <w:rFonts w:cs="Times New Roman"/>
          <w:lang w:val="en-US"/>
        </w:rPr>
        <w:t xml:space="preserve">. For instance if </w:t>
      </w:r>
      <w:r w:rsidR="00CA3D10" w:rsidRPr="00BE10A4">
        <w:rPr>
          <w:rFonts w:cs="Times New Roman"/>
          <w:i/>
          <w:lang w:val="en-US"/>
        </w:rPr>
        <w:t>f</w:t>
      </w:r>
      <w:r w:rsidR="00CA3D10" w:rsidRPr="00BE10A4">
        <w:rPr>
          <w:rFonts w:cs="Times New Roman"/>
          <w:lang w:val="en-US"/>
        </w:rPr>
        <w:t xml:space="preserve"> supports (−∞,∞), </w:t>
      </w:r>
      <w:r w:rsidR="00CA3D10" w:rsidRPr="00BE10A4">
        <w:rPr>
          <w:rFonts w:cs="Times New Roman"/>
          <w:i/>
          <w:lang w:val="en-US"/>
        </w:rPr>
        <w:t>g</w:t>
      </w:r>
      <w:r w:rsidR="00CA3D10" w:rsidRPr="00BE10A4">
        <w:rPr>
          <w:rFonts w:cs="Times New Roman"/>
          <w:lang w:val="en-US"/>
        </w:rPr>
        <w:t xml:space="preserve"> cannot be χ</w:t>
      </w:r>
      <w:r w:rsidR="00CA3D10" w:rsidRPr="00BE10A4">
        <w:rPr>
          <w:rFonts w:cs="Times New Roman"/>
          <w:vertAlign w:val="superscript"/>
          <w:lang w:val="en-US"/>
        </w:rPr>
        <w:t>2</w:t>
      </w:r>
      <w:r w:rsidR="00CA3D10" w:rsidRPr="00BE10A4">
        <w:rPr>
          <w:rFonts w:cs="Times New Roman"/>
          <w:vertAlign w:val="subscript"/>
          <w:lang w:val="en-US"/>
        </w:rPr>
        <w:t>(</w:t>
      </w:r>
      <w:r w:rsidR="00CA3D10" w:rsidRPr="00BE10A4">
        <w:rPr>
          <w:rFonts w:cs="Times New Roman"/>
          <w:i/>
          <w:vertAlign w:val="subscript"/>
          <w:lang w:val="en-US"/>
        </w:rPr>
        <w:t>df</w:t>
      </w:r>
      <w:r w:rsidR="00CA3D10" w:rsidRPr="00BE10A4">
        <w:rPr>
          <w:rFonts w:cs="Times New Roman"/>
          <w:vertAlign w:val="subscript"/>
          <w:lang w:val="en-US"/>
        </w:rPr>
        <w:t>=10)</w:t>
      </w:r>
      <w:r w:rsidR="00CA3D10" w:rsidRPr="00BE10A4">
        <w:rPr>
          <w:rFonts w:cs="Times New Roman"/>
          <w:lang w:val="en-US"/>
        </w:rPr>
        <w:t>, which supports only (0, ∞).</w:t>
      </w:r>
    </w:p>
    <w:p w14:paraId="6A1BA2E0" w14:textId="6AB2928E" w:rsidR="00CA3D10" w:rsidRPr="00BE10A4" w:rsidDel="00EB33E7" w:rsidRDefault="00CA3D10">
      <w:pPr>
        <w:pStyle w:val="Style7"/>
        <w:autoSpaceDE w:val="0"/>
        <w:autoSpaceDN w:val="0"/>
        <w:adjustRightInd w:val="0"/>
        <w:spacing w:line="480" w:lineRule="auto"/>
        <w:jc w:val="center"/>
        <w:rPr>
          <w:del w:id="1620" w:author="EPH" w:date="2022-06-12T13:48:00Z"/>
          <w:rFonts w:cs="Times New Roman"/>
          <w:lang w:val="en-US"/>
        </w:rPr>
      </w:pPr>
      <w:del w:id="1621" w:author="EPH" w:date="2022-06-12T13:48:00Z">
        <w:r w:rsidRPr="00BE10A4" w:rsidDel="00EB33E7">
          <w:rPr>
            <w:rFonts w:cs="Times New Roman"/>
            <w:b/>
            <w:lang w:val="en-US"/>
          </w:rPr>
          <w:delText>Figure 4 Here</w:delText>
        </w:r>
      </w:del>
    </w:p>
    <w:p w14:paraId="41444C1C"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The top right panel identiﬁes three points (</w:t>
      </w:r>
      <w:r w:rsidRPr="00BE10A4">
        <w:rPr>
          <w:rFonts w:cs="Times New Roman"/>
          <w:i/>
          <w:lang w:val="en-US"/>
        </w:rPr>
        <w:t>D</w:t>
      </w:r>
      <w:r w:rsidRPr="00BE10A4">
        <w:rPr>
          <w:rFonts w:cs="Times New Roman"/>
          <w:lang w:val="en-US"/>
        </w:rPr>
        <w:t xml:space="preserve">, </w:t>
      </w:r>
      <w:r w:rsidRPr="00BE10A4">
        <w:rPr>
          <w:rFonts w:cs="Times New Roman"/>
          <w:i/>
          <w:lang w:val="en-US"/>
        </w:rPr>
        <w:t>E</w:t>
      </w:r>
      <w:r w:rsidRPr="00BE10A4">
        <w:rPr>
          <w:rFonts w:cs="Times New Roman"/>
          <w:lang w:val="en-US"/>
        </w:rPr>
        <w:t xml:space="preserve">, </w:t>
      </w:r>
      <w:r w:rsidRPr="00BE10A4">
        <w:rPr>
          <w:rFonts w:cs="Times New Roman"/>
          <w:i/>
          <w:lang w:val="en-US"/>
        </w:rPr>
        <w:t>F</w:t>
      </w:r>
      <w:r w:rsidRPr="00BE10A4">
        <w:rPr>
          <w:rFonts w:cs="Times New Roman"/>
          <w:lang w:val="en-US"/>
        </w:rPr>
        <w:t xml:space="preserve">) to illustrate the logic of jumping. Assume the incumbent is </w:t>
      </w:r>
      <w:r w:rsidRPr="00BE10A4">
        <w:rPr>
          <w:rFonts w:cs="Times New Roman"/>
          <w:i/>
          <w:lang w:val="en-US"/>
        </w:rPr>
        <w:t>D</w:t>
      </w:r>
      <w:r w:rsidRPr="00BE10A4">
        <w:rPr>
          <w:rFonts w:cs="Times New Roman"/>
          <w:lang w:val="en-US"/>
        </w:rPr>
        <w:t xml:space="preserve"> and the candidate is </w:t>
      </w:r>
      <w:r w:rsidRPr="00BE10A4">
        <w:rPr>
          <w:rFonts w:cs="Times New Roman"/>
          <w:i/>
          <w:lang w:val="en-US"/>
        </w:rPr>
        <w:t>E</w:t>
      </w:r>
      <w:r w:rsidRPr="00BE10A4">
        <w:rPr>
          <w:rFonts w:cs="Times New Roman"/>
          <w:lang w:val="en-US"/>
        </w:rPr>
        <w:t xml:space="preserve"> at step 70. The ﬁrst ratio in </w:t>
      </w:r>
      <w:r w:rsidRPr="00BE10A4">
        <w:rPr>
          <w:rFonts w:cs="Times New Roman"/>
          <w:i/>
          <w:lang w:val="en-US"/>
        </w:rPr>
        <w:t>a</w:t>
      </w:r>
      <w:r w:rsidRPr="00BE10A4">
        <w:rPr>
          <w:rFonts w:cs="Times New Roman"/>
          <w:vertAlign w:val="subscript"/>
          <w:lang w:val="en-US"/>
        </w:rPr>
        <w:t>70</w:t>
      </w:r>
      <w:r w:rsidRPr="00BE10A4">
        <w:rPr>
          <w:rFonts w:cs="Times New Roman"/>
          <w:lang w:val="en-US"/>
        </w:rPr>
        <w:t xml:space="preserve"> (i.e., </w:t>
      </w:r>
      <w:r w:rsidRPr="00BE10A4">
        <w:rPr>
          <w:rFonts w:cs="Times New Roman"/>
          <w:i/>
          <w:lang w:val="en-US"/>
        </w:rPr>
        <w:t>g</w:t>
      </w:r>
      <w:r w:rsidRPr="00BE10A4">
        <w:rPr>
          <w:rFonts w:cs="Times New Roman"/>
          <w:lang w:val="en-US"/>
        </w:rPr>
        <w:t>(</w:t>
      </w:r>
      <w:r w:rsidRPr="00BE10A4">
        <w:rPr>
          <w:rFonts w:cs="Times New Roman"/>
          <w:i/>
          <w:lang w:val="en-US"/>
        </w:rPr>
        <w:t>z</w:t>
      </w:r>
      <w:r w:rsidRPr="00BE10A4">
        <w:rPr>
          <w:rFonts w:cs="Times New Roman"/>
          <w:vertAlign w:val="subscript"/>
          <w:lang w:val="en-US"/>
        </w:rPr>
        <w:t>70</w:t>
      </w:r>
      <w:r w:rsidRPr="00BE10A4">
        <w:rPr>
          <w:rFonts w:cs="Times New Roman"/>
          <w:lang w:val="en-US"/>
        </w:rPr>
        <w:t>)/</w:t>
      </w:r>
      <w:r w:rsidRPr="00BE10A4">
        <w:rPr>
          <w:rFonts w:cs="Times New Roman"/>
          <w:i/>
          <w:lang w:val="en-US"/>
        </w:rPr>
        <w:t>f</w:t>
      </w:r>
      <w:r w:rsidRPr="00BE10A4">
        <w:rPr>
          <w:rFonts w:cs="Times New Roman"/>
          <w:lang w:val="en-US"/>
        </w:rPr>
        <w:t>(</w:t>
      </w:r>
      <w:r w:rsidRPr="00BE10A4">
        <w:rPr>
          <w:rFonts w:cs="Times New Roman"/>
          <w:i/>
          <w:lang w:val="en-US"/>
        </w:rPr>
        <w:t>z</w:t>
      </w:r>
      <w:r w:rsidRPr="00BE10A4">
        <w:rPr>
          <w:rFonts w:cs="Times New Roman"/>
          <w:vertAlign w:val="subscript"/>
          <w:lang w:val="en-US"/>
        </w:rPr>
        <w:t>70</w:t>
      </w:r>
      <w:r w:rsidRPr="00BE10A4">
        <w:rPr>
          <w:rFonts w:cs="Times New Roman"/>
          <w:lang w:val="en-US"/>
        </w:rPr>
        <w:t xml:space="preserve">)) equals 1 because the target and candidate distribution are equal at the incumbent’s position. Point </w:t>
      </w:r>
      <w:r w:rsidRPr="00BE10A4">
        <w:rPr>
          <w:rFonts w:cs="Times New Roman"/>
          <w:i/>
          <w:lang w:val="en-US"/>
        </w:rPr>
        <w:t>E</w:t>
      </w:r>
      <w:r w:rsidRPr="00BE10A4">
        <w:rPr>
          <w:rFonts w:cs="Times New Roman"/>
          <w:lang w:val="en-US"/>
        </w:rPr>
        <w:t xml:space="preserve"> is at the mode of </w:t>
      </w:r>
      <w:r w:rsidRPr="00BE10A4">
        <w:rPr>
          <w:rFonts w:cs="Times New Roman"/>
          <w:i/>
          <w:lang w:val="en-US"/>
        </w:rPr>
        <w:t>g</w:t>
      </w:r>
      <w:r w:rsidRPr="00BE10A4">
        <w:rPr>
          <w:rFonts w:cs="Times New Roman"/>
          <w:lang w:val="en-US"/>
        </w:rPr>
        <w:t xml:space="preserve"> incidentally, so it is the most likely position for a candidate. However, </w:t>
      </w:r>
      <w:r w:rsidRPr="00BE10A4">
        <w:rPr>
          <w:rFonts w:cs="Times New Roman"/>
          <w:i/>
          <w:lang w:val="en-US"/>
        </w:rPr>
        <w:t>g</w:t>
      </w:r>
      <w:r w:rsidRPr="00BE10A4">
        <w:rPr>
          <w:rFonts w:cs="Times New Roman"/>
          <w:lang w:val="en-US"/>
        </w:rPr>
        <w:t>(</w:t>
      </w:r>
      <w:r w:rsidRPr="00BE10A4">
        <w:rPr>
          <w:rFonts w:cs="Times New Roman"/>
          <w:i/>
          <w:lang w:val="en-US"/>
        </w:rPr>
        <w:t>E</w:t>
      </w:r>
      <w:r w:rsidRPr="00BE10A4">
        <w:rPr>
          <w:rFonts w:cs="Times New Roman"/>
          <w:lang w:val="en-US"/>
        </w:rPr>
        <w:t xml:space="preserve">) would overestimate </w:t>
      </w:r>
      <w:r w:rsidRPr="00BE10A4">
        <w:rPr>
          <w:rFonts w:cs="Times New Roman"/>
          <w:i/>
          <w:lang w:val="en-US"/>
        </w:rPr>
        <w:t>f</w:t>
      </w:r>
      <w:r w:rsidRPr="00BE10A4">
        <w:rPr>
          <w:rFonts w:cs="Times New Roman"/>
          <w:lang w:val="en-US"/>
        </w:rPr>
        <w:t>(</w:t>
      </w:r>
      <w:r w:rsidRPr="00BE10A4">
        <w:rPr>
          <w:rFonts w:cs="Times New Roman"/>
          <w:i/>
          <w:lang w:val="en-US"/>
        </w:rPr>
        <w:t>E</w:t>
      </w:r>
      <w:r w:rsidRPr="00BE10A4">
        <w:rPr>
          <w:rFonts w:cs="Times New Roman"/>
          <w:lang w:val="en-US"/>
        </w:rPr>
        <w:t xml:space="preserve">) by a factor of 2 if all candidates at </w:t>
      </w:r>
      <w:r w:rsidRPr="00BE10A4">
        <w:rPr>
          <w:rFonts w:cs="Times New Roman"/>
          <w:i/>
          <w:lang w:val="en-US"/>
        </w:rPr>
        <w:t>E</w:t>
      </w:r>
      <w:r w:rsidRPr="00BE10A4">
        <w:rPr>
          <w:rFonts w:cs="Times New Roman"/>
          <w:lang w:val="en-US"/>
        </w:rPr>
        <w:t xml:space="preserve"> were accepted; to account for the disparity between the distributions, the second ratio in </w:t>
      </w:r>
      <w:r w:rsidRPr="00BE10A4">
        <w:rPr>
          <w:rFonts w:cs="Times New Roman"/>
          <w:i/>
          <w:lang w:val="en-US"/>
        </w:rPr>
        <w:t>a</w:t>
      </w:r>
      <w:r w:rsidRPr="00BE10A4">
        <w:rPr>
          <w:rFonts w:cs="Times New Roman"/>
          <w:vertAlign w:val="subscript"/>
          <w:lang w:val="en-US"/>
        </w:rPr>
        <w:t>70</w:t>
      </w:r>
      <w:r w:rsidRPr="00BE10A4">
        <w:rPr>
          <w:rFonts w:cs="Times New Roman"/>
          <w:lang w:val="en-US"/>
        </w:rPr>
        <w:t xml:space="preserve"> (i.e., </w:t>
      </w:r>
      <w:r w:rsidRPr="00BE10A4">
        <w:rPr>
          <w:rFonts w:cs="Times New Roman"/>
          <w:i/>
          <w:lang w:val="en-US"/>
        </w:rPr>
        <w:t>f</w:t>
      </w:r>
      <w:r w:rsidRPr="00BE10A4">
        <w:rPr>
          <w:rFonts w:cs="Times New Roman"/>
          <w:lang w:val="en-US"/>
        </w:rPr>
        <w:t>(</w:t>
      </w:r>
      <w:r w:rsidRPr="00BE10A4">
        <w:rPr>
          <w:rFonts w:cs="Times New Roman"/>
          <w:i/>
          <w:lang w:val="en-US"/>
        </w:rPr>
        <w:t>x</w:t>
      </w:r>
      <w:r w:rsidRPr="00BE10A4">
        <w:rPr>
          <w:rFonts w:cs="Times New Roman"/>
          <w:vertAlign w:val="subscript"/>
          <w:lang w:val="en-US"/>
        </w:rPr>
        <w:t>70</w:t>
      </w:r>
      <w:r w:rsidRPr="00BE10A4">
        <w:rPr>
          <w:rFonts w:cs="Times New Roman"/>
          <w:lang w:val="en-US"/>
        </w:rPr>
        <w:t>)/</w:t>
      </w:r>
      <w:r w:rsidRPr="00BE10A4">
        <w:rPr>
          <w:rFonts w:cs="Times New Roman"/>
          <w:i/>
          <w:lang w:val="en-US"/>
        </w:rPr>
        <w:t>g</w:t>
      </w:r>
      <w:r w:rsidRPr="00BE10A4">
        <w:rPr>
          <w:rFonts w:cs="Times New Roman"/>
          <w:lang w:val="en-US"/>
        </w:rPr>
        <w:t>(</w:t>
      </w:r>
      <w:r w:rsidRPr="00BE10A4">
        <w:rPr>
          <w:rFonts w:cs="Times New Roman"/>
          <w:i/>
          <w:lang w:val="en-US"/>
        </w:rPr>
        <w:t>x</w:t>
      </w:r>
      <w:r w:rsidRPr="00BE10A4">
        <w:rPr>
          <w:rFonts w:cs="Times New Roman"/>
          <w:vertAlign w:val="subscript"/>
          <w:lang w:val="en-US"/>
        </w:rPr>
        <w:t>70</w:t>
      </w:r>
      <w:r w:rsidRPr="00BE10A4">
        <w:rPr>
          <w:rFonts w:cs="Times New Roman"/>
          <w:lang w:val="en-US"/>
        </w:rPr>
        <w:t>)) is roughly .5—indicating that half of the candidates are accepted.</w:t>
      </w:r>
    </w:p>
    <w:p w14:paraId="742894C0" w14:textId="16B967E3" w:rsidR="00CA3D10" w:rsidRPr="00663AAD" w:rsidRDefault="00CA3D10">
      <w:pPr>
        <w:pStyle w:val="Style8"/>
        <w:autoSpaceDE w:val="0"/>
        <w:autoSpaceDN w:val="0"/>
        <w:adjustRightInd w:val="0"/>
        <w:spacing w:line="480" w:lineRule="auto"/>
        <w:ind w:firstLine="720"/>
        <w:rPr>
          <w:rFonts w:asciiTheme="minorHAnsi" w:hAnsiTheme="minorHAnsi" w:cstheme="minorHAnsi"/>
          <w:sz w:val="24"/>
          <w:szCs w:val="24"/>
          <w:lang w:val="en-US"/>
          <w:rPrChange w:id="1622" w:author="EPH" w:date="2022-06-12T13:44:00Z">
            <w:rPr>
              <w:rFonts w:cs="Times New Roman"/>
              <w:szCs w:val="24"/>
              <w:lang w:val="en-US"/>
            </w:rPr>
          </w:rPrChange>
        </w:rPr>
      </w:pPr>
      <w:r w:rsidRPr="00663AAD">
        <w:rPr>
          <w:rFonts w:asciiTheme="minorHAnsi" w:hAnsiTheme="minorHAnsi" w:cstheme="minorHAnsi"/>
          <w:sz w:val="24"/>
          <w:szCs w:val="24"/>
          <w:lang w:val="en-US"/>
          <w:rPrChange w:id="1623" w:author="EPH" w:date="2022-06-12T13:44:00Z">
            <w:rPr>
              <w:rFonts w:cs="Times New Roman"/>
              <w:szCs w:val="24"/>
              <w:lang w:val="en-US"/>
            </w:rPr>
          </w:rPrChange>
        </w:rPr>
        <w:t xml:space="preserve">Assume the candidate </w:t>
      </w:r>
      <w:r w:rsidRPr="00663AAD">
        <w:rPr>
          <w:rFonts w:asciiTheme="minorHAnsi" w:hAnsiTheme="minorHAnsi" w:cstheme="minorHAnsi"/>
          <w:i/>
          <w:sz w:val="24"/>
          <w:szCs w:val="24"/>
          <w:lang w:val="en-US"/>
          <w:rPrChange w:id="1624" w:author="EPH" w:date="2022-06-12T13:44:00Z">
            <w:rPr>
              <w:rFonts w:cs="Times New Roman"/>
              <w:i/>
              <w:szCs w:val="24"/>
              <w:lang w:val="en-US"/>
            </w:rPr>
          </w:rPrChange>
        </w:rPr>
        <w:t>E</w:t>
      </w:r>
      <w:r w:rsidRPr="00663AAD">
        <w:rPr>
          <w:rFonts w:asciiTheme="minorHAnsi" w:hAnsiTheme="minorHAnsi" w:cstheme="minorHAnsi"/>
          <w:sz w:val="24"/>
          <w:szCs w:val="24"/>
          <w:lang w:val="en-US"/>
          <w:rPrChange w:id="1625" w:author="EPH" w:date="2022-06-12T13:44:00Z">
            <w:rPr>
              <w:rFonts w:cs="Times New Roman"/>
              <w:szCs w:val="24"/>
              <w:lang w:val="en-US"/>
            </w:rPr>
          </w:rPrChange>
        </w:rPr>
        <w:t xml:space="preserve"> was rejected at Step 70, and </w:t>
      </w:r>
      <w:r w:rsidRPr="00663AAD">
        <w:rPr>
          <w:rFonts w:asciiTheme="minorHAnsi" w:hAnsiTheme="minorHAnsi" w:cstheme="minorHAnsi"/>
          <w:i/>
          <w:sz w:val="24"/>
          <w:szCs w:val="24"/>
          <w:lang w:val="en-US"/>
          <w:rPrChange w:id="1626" w:author="EPH" w:date="2022-06-12T13:44:00Z">
            <w:rPr>
              <w:rFonts w:cs="Times New Roman"/>
              <w:i/>
              <w:szCs w:val="24"/>
              <w:lang w:val="en-US"/>
            </w:rPr>
          </w:rPrChange>
        </w:rPr>
        <w:t>F</w:t>
      </w:r>
      <w:r w:rsidRPr="00663AAD">
        <w:rPr>
          <w:rFonts w:asciiTheme="minorHAnsi" w:hAnsiTheme="minorHAnsi" w:cstheme="minorHAnsi"/>
          <w:sz w:val="24"/>
          <w:szCs w:val="24"/>
          <w:lang w:val="en-US"/>
          <w:rPrChange w:id="1627" w:author="EPH" w:date="2022-06-12T13:44:00Z">
            <w:rPr>
              <w:rFonts w:cs="Times New Roman"/>
              <w:szCs w:val="24"/>
              <w:lang w:val="en-US"/>
            </w:rPr>
          </w:rPrChange>
        </w:rPr>
        <w:t xml:space="preserve"> is the new candidate for Step 71. The value </w:t>
      </w:r>
      <w:r w:rsidRPr="00663AAD">
        <w:rPr>
          <w:rFonts w:asciiTheme="minorHAnsi" w:hAnsiTheme="minorHAnsi" w:cstheme="minorHAnsi"/>
          <w:i/>
          <w:sz w:val="24"/>
          <w:szCs w:val="24"/>
          <w:lang w:val="en-US"/>
          <w:rPrChange w:id="1628" w:author="EPH" w:date="2022-06-12T13:44:00Z">
            <w:rPr>
              <w:rFonts w:cs="Times New Roman"/>
              <w:i/>
              <w:szCs w:val="24"/>
              <w:lang w:val="en-US"/>
            </w:rPr>
          </w:rPrChange>
        </w:rPr>
        <w:t>x</w:t>
      </w:r>
      <w:r w:rsidRPr="00663AAD">
        <w:rPr>
          <w:rFonts w:asciiTheme="minorHAnsi" w:hAnsiTheme="minorHAnsi" w:cstheme="minorHAnsi"/>
          <w:sz w:val="24"/>
          <w:szCs w:val="24"/>
          <w:vertAlign w:val="subscript"/>
          <w:lang w:val="en-US"/>
          <w:rPrChange w:id="1629" w:author="EPH" w:date="2022-06-12T13:44:00Z">
            <w:rPr>
              <w:rFonts w:cs="Times New Roman"/>
              <w:szCs w:val="24"/>
              <w:vertAlign w:val="subscript"/>
              <w:lang w:val="en-US"/>
            </w:rPr>
          </w:rPrChange>
        </w:rPr>
        <w:t>71</w:t>
      </w:r>
      <w:r w:rsidRPr="00663AAD">
        <w:rPr>
          <w:rFonts w:asciiTheme="minorHAnsi" w:hAnsiTheme="minorHAnsi" w:cstheme="minorHAnsi"/>
          <w:sz w:val="24"/>
          <w:szCs w:val="24"/>
          <w:lang w:val="en-US"/>
          <w:rPrChange w:id="1630" w:author="EPH" w:date="2022-06-12T13:44:00Z">
            <w:rPr>
              <w:rFonts w:cs="Times New Roman"/>
              <w:szCs w:val="24"/>
              <w:lang w:val="en-US"/>
            </w:rPr>
          </w:rPrChange>
        </w:rPr>
        <w:t xml:space="preserve"> is guaranteed victory because the ﬁrst ratio in </w:t>
      </w:r>
      <w:r w:rsidRPr="00663AAD">
        <w:rPr>
          <w:rFonts w:asciiTheme="minorHAnsi" w:hAnsiTheme="minorHAnsi" w:cstheme="minorHAnsi"/>
          <w:i/>
          <w:sz w:val="24"/>
          <w:szCs w:val="24"/>
          <w:lang w:val="en-US"/>
          <w:rPrChange w:id="1631" w:author="EPH" w:date="2022-06-12T13:44:00Z">
            <w:rPr>
              <w:rFonts w:cs="Times New Roman"/>
              <w:i/>
              <w:szCs w:val="24"/>
              <w:lang w:val="en-US"/>
            </w:rPr>
          </w:rPrChange>
        </w:rPr>
        <w:t>a</w:t>
      </w:r>
      <w:r w:rsidRPr="00663AAD">
        <w:rPr>
          <w:rFonts w:asciiTheme="minorHAnsi" w:hAnsiTheme="minorHAnsi" w:cstheme="minorHAnsi"/>
          <w:sz w:val="24"/>
          <w:szCs w:val="24"/>
          <w:vertAlign w:val="subscript"/>
          <w:lang w:val="en-US"/>
          <w:rPrChange w:id="1632" w:author="EPH" w:date="2022-06-12T13:44:00Z">
            <w:rPr>
              <w:rFonts w:cs="Times New Roman"/>
              <w:szCs w:val="24"/>
              <w:vertAlign w:val="subscript"/>
              <w:lang w:val="en-US"/>
            </w:rPr>
          </w:rPrChange>
        </w:rPr>
        <w:t>71</w:t>
      </w:r>
      <w:r w:rsidRPr="00663AAD">
        <w:rPr>
          <w:rFonts w:asciiTheme="minorHAnsi" w:hAnsiTheme="minorHAnsi" w:cstheme="minorHAnsi"/>
          <w:sz w:val="24"/>
          <w:szCs w:val="24"/>
          <w:lang w:val="en-US"/>
          <w:rPrChange w:id="1633" w:author="EPH" w:date="2022-06-12T13:44:00Z">
            <w:rPr>
              <w:rFonts w:cs="Times New Roman"/>
              <w:szCs w:val="24"/>
              <w:lang w:val="en-US"/>
            </w:rPr>
          </w:rPrChange>
        </w:rPr>
        <w:t xml:space="preserve"> is one and the second ratio is greater than one. The MCMC’s ﬁrst 100 steps are shown in the bottom panel of </w:t>
      </w:r>
      <w:del w:id="1634" w:author="EPH" w:date="2022-06-12T13:44:00Z">
        <w:r w:rsidRPr="00663AAD" w:rsidDel="00663AAD">
          <w:rPr>
            <w:rFonts w:asciiTheme="minorHAnsi" w:hAnsiTheme="minorHAnsi" w:cstheme="minorHAnsi"/>
            <w:sz w:val="24"/>
            <w:szCs w:val="24"/>
            <w:lang w:val="en-US"/>
            <w:rPrChange w:id="1635" w:author="EPH" w:date="2022-06-12T13:44:00Z">
              <w:rPr>
                <w:rFonts w:cs="Times New Roman"/>
                <w:szCs w:val="24"/>
                <w:lang w:val="en-US"/>
              </w:rPr>
            </w:rPrChange>
          </w:rPr>
          <w:delText>Figure ??</w:delText>
        </w:r>
      </w:del>
      <w:ins w:id="1636" w:author="EPH" w:date="2022-06-12T13:44:00Z">
        <w:r w:rsidR="00663AAD" w:rsidRPr="00663AAD">
          <w:rPr>
            <w:rFonts w:asciiTheme="minorHAnsi" w:hAnsiTheme="minorHAnsi" w:cstheme="minorHAnsi"/>
            <w:sz w:val="24"/>
            <w:szCs w:val="24"/>
            <w:lang w:val="en-US"/>
            <w:rPrChange w:id="1637" w:author="EPH" w:date="2022-06-12T13:44:00Z">
              <w:rPr>
                <w:rFonts w:cs="Times New Roman"/>
                <w:szCs w:val="24"/>
                <w:lang w:val="en-US"/>
              </w:rPr>
            </w:rPrChange>
          </w:rPr>
          <w:t>Figure 24</w:t>
        </w:r>
      </w:ins>
      <w:r w:rsidRPr="00663AAD">
        <w:rPr>
          <w:rFonts w:asciiTheme="minorHAnsi" w:hAnsiTheme="minorHAnsi" w:cstheme="minorHAnsi"/>
          <w:sz w:val="24"/>
          <w:szCs w:val="24"/>
          <w:lang w:val="en-US"/>
          <w:rPrChange w:id="1638" w:author="EPH" w:date="2022-06-12T13:44:00Z">
            <w:rPr>
              <w:rFonts w:cs="Times New Roman"/>
              <w:szCs w:val="24"/>
              <w:lang w:val="en-US"/>
            </w:rPr>
          </w:rPrChange>
        </w:rPr>
        <w:t xml:space="preserve">.4. Flat chain links indicate the incumbent was reelected. Notice there are many longtime incumbents with values around point </w:t>
      </w:r>
      <w:r w:rsidRPr="00663AAD">
        <w:rPr>
          <w:rFonts w:asciiTheme="minorHAnsi" w:hAnsiTheme="minorHAnsi" w:cstheme="minorHAnsi"/>
          <w:i/>
          <w:sz w:val="24"/>
          <w:szCs w:val="24"/>
          <w:lang w:val="en-US"/>
          <w:rPrChange w:id="1639" w:author="EPH" w:date="2022-06-12T13:44:00Z">
            <w:rPr>
              <w:rFonts w:cs="Times New Roman"/>
              <w:i/>
              <w:szCs w:val="24"/>
              <w:lang w:val="en-US"/>
            </w:rPr>
          </w:rPrChange>
        </w:rPr>
        <w:t>F</w:t>
      </w:r>
      <w:r w:rsidRPr="00663AAD">
        <w:rPr>
          <w:rFonts w:asciiTheme="minorHAnsi" w:hAnsiTheme="minorHAnsi" w:cstheme="minorHAnsi"/>
          <w:sz w:val="24"/>
          <w:szCs w:val="24"/>
          <w:lang w:val="en-US"/>
          <w:rPrChange w:id="1640" w:author="EPH" w:date="2022-06-12T13:44:00Z">
            <w:rPr>
              <w:rFonts w:cs="Times New Roman"/>
              <w:szCs w:val="24"/>
              <w:lang w:val="en-US"/>
            </w:rPr>
          </w:rPrChange>
        </w:rPr>
        <w:t xml:space="preserve"> (e.g., see the ﬂat sequence for Steps 71–76). Furthermore, there are </w:t>
      </w:r>
      <w:r w:rsidRPr="00663AAD">
        <w:rPr>
          <w:rFonts w:asciiTheme="minorHAnsi" w:hAnsiTheme="minorHAnsi" w:cstheme="minorHAnsi"/>
          <w:sz w:val="24"/>
          <w:szCs w:val="24"/>
          <w:lang w:val="en-US"/>
          <w:rPrChange w:id="1641" w:author="EPH" w:date="2022-06-12T13:44:00Z">
            <w:rPr>
              <w:rFonts w:cs="Times New Roman"/>
              <w:szCs w:val="24"/>
              <w:lang w:val="en-US"/>
            </w:rPr>
          </w:rPrChange>
        </w:rPr>
        <w:lastRenderedPageBreak/>
        <w:t xml:space="preserve">many candidates around point </w:t>
      </w:r>
      <w:r w:rsidRPr="00663AAD">
        <w:rPr>
          <w:rFonts w:asciiTheme="minorHAnsi" w:hAnsiTheme="minorHAnsi" w:cstheme="minorHAnsi"/>
          <w:i/>
          <w:sz w:val="24"/>
          <w:szCs w:val="24"/>
          <w:lang w:val="en-US"/>
          <w:rPrChange w:id="1642" w:author="EPH" w:date="2022-06-12T13:44:00Z">
            <w:rPr>
              <w:rFonts w:cs="Times New Roman"/>
              <w:i/>
              <w:szCs w:val="24"/>
              <w:lang w:val="en-US"/>
            </w:rPr>
          </w:rPrChange>
        </w:rPr>
        <w:t>E</w:t>
      </w:r>
      <w:r w:rsidRPr="00663AAD">
        <w:rPr>
          <w:rFonts w:asciiTheme="minorHAnsi" w:hAnsiTheme="minorHAnsi" w:cstheme="minorHAnsi"/>
          <w:sz w:val="24"/>
          <w:szCs w:val="24"/>
          <w:lang w:val="en-US"/>
          <w:rPrChange w:id="1643" w:author="EPH" w:date="2022-06-12T13:44:00Z">
            <w:rPr>
              <w:rFonts w:cs="Times New Roman"/>
              <w:szCs w:val="24"/>
              <w:lang w:val="en-US"/>
            </w:rPr>
          </w:rPrChange>
        </w:rPr>
        <w:t xml:space="preserve"> but few victories (e.g., see the </w:t>
      </w:r>
      <w:r w:rsidRPr="00663AAD">
        <w:rPr>
          <w:rFonts w:asciiTheme="minorHAnsi" w:hAnsiTheme="minorHAnsi" w:cstheme="minorHAnsi"/>
          <w:i/>
          <w:sz w:val="24"/>
          <w:szCs w:val="24"/>
          <w:lang w:val="en-US"/>
          <w:rPrChange w:id="1644" w:author="EPH" w:date="2022-06-12T13:44:00Z">
            <w:rPr>
              <w:rFonts w:cs="Times New Roman"/>
              <w:i/>
              <w:szCs w:val="24"/>
              <w:lang w:val="en-US"/>
            </w:rPr>
          </w:rPrChange>
        </w:rPr>
        <w:t>x</w:t>
      </w:r>
      <w:ins w:id="1645" w:author="EPH" w:date="2022-06-17T11:53:00Z">
        <w:r w:rsidR="00F118F4">
          <w:rPr>
            <w:rFonts w:asciiTheme="minorHAnsi" w:hAnsiTheme="minorHAnsi" w:cstheme="minorHAnsi"/>
            <w:i/>
            <w:sz w:val="24"/>
            <w:szCs w:val="24"/>
            <w:lang w:val="en-US"/>
          </w:rPr>
          <w:t xml:space="preserve"> </w:t>
        </w:r>
        <w:r w:rsidR="00F118F4">
          <w:rPr>
            <w:rFonts w:asciiTheme="minorHAnsi" w:hAnsiTheme="minorHAnsi" w:cstheme="minorHAnsi"/>
            <w:iCs/>
            <w:sz w:val="24"/>
            <w:szCs w:val="24"/>
            <w:lang w:val="en-US"/>
          </w:rPr>
          <w:t>value</w:t>
        </w:r>
      </w:ins>
      <w:r w:rsidRPr="00663AAD">
        <w:rPr>
          <w:rFonts w:asciiTheme="minorHAnsi" w:hAnsiTheme="minorHAnsi" w:cstheme="minorHAnsi"/>
          <w:sz w:val="24"/>
          <w:szCs w:val="24"/>
          <w:lang w:val="en-US"/>
          <w:rPrChange w:id="1646" w:author="EPH" w:date="2022-06-12T13:44:00Z">
            <w:rPr>
              <w:rFonts w:cs="Times New Roman"/>
              <w:szCs w:val="24"/>
              <w:lang w:val="en-US"/>
            </w:rPr>
          </w:rPrChange>
        </w:rPr>
        <w:t>s for Steps 11–17 and 71–76).</w:t>
      </w:r>
    </w:p>
    <w:p w14:paraId="53DF8DFF"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If </w:t>
      </w:r>
      <w:r w:rsidRPr="00BE10A4">
        <w:rPr>
          <w:rFonts w:cs="Times New Roman"/>
          <w:i/>
          <w:lang w:val="en-US"/>
        </w:rPr>
        <w:t>f</w:t>
      </w:r>
      <w:r w:rsidRPr="00BE10A4">
        <w:rPr>
          <w:rFonts w:cs="Times New Roman"/>
          <w:lang w:val="en-US"/>
        </w:rPr>
        <w:t xml:space="preserve"> and </w:t>
      </w:r>
      <w:r w:rsidRPr="00BE10A4">
        <w:rPr>
          <w:rFonts w:cs="Times New Roman"/>
          <w:i/>
          <w:lang w:val="en-US"/>
        </w:rPr>
        <w:t>g</w:t>
      </w:r>
      <w:r w:rsidRPr="00BE10A4">
        <w:rPr>
          <w:rFonts w:cs="Times New Roman"/>
          <w:lang w:val="en-US"/>
        </w:rPr>
        <w:t xml:space="preserve"> are equal at both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and </w:t>
      </w:r>
      <w:r w:rsidRPr="00BE10A4">
        <w:rPr>
          <w:rFonts w:cs="Times New Roman"/>
          <w:i/>
          <w:lang w:val="en-US"/>
        </w:rPr>
        <w:t>z</w:t>
      </w:r>
      <w:r w:rsidRPr="00BE10A4">
        <w:rPr>
          <w:rFonts w:cs="Times New Roman"/>
          <w:i/>
          <w:vertAlign w:val="subscript"/>
          <w:lang w:val="en-US"/>
        </w:rPr>
        <w:t>b</w:t>
      </w:r>
      <w:r w:rsidRPr="00BE10A4">
        <w:rPr>
          <w:rFonts w:cs="Times New Roman"/>
          <w:lang w:val="en-US"/>
        </w:rPr>
        <w:t xml:space="preserve">, then </w:t>
      </w:r>
      <w:r w:rsidRPr="00BE10A4">
        <w:rPr>
          <w:rFonts w:cs="Times New Roman"/>
          <w:i/>
          <w:lang w:val="en-US"/>
        </w:rPr>
        <w:t>a</w:t>
      </w:r>
      <w:r w:rsidRPr="00BE10A4">
        <w:rPr>
          <w:rFonts w:cs="Times New Roman"/>
          <w:i/>
          <w:vertAlign w:val="subscript"/>
          <w:lang w:val="en-US"/>
        </w:rPr>
        <w:t>b</w:t>
      </w:r>
      <w:r w:rsidRPr="00BE10A4">
        <w:rPr>
          <w:rFonts w:cs="Times New Roman"/>
          <w:lang w:val="en-US"/>
        </w:rPr>
        <w:t xml:space="preserve"> equals 1 and a jump is guaranteed. If </w:t>
      </w:r>
      <w:r w:rsidRPr="00BE10A4">
        <w:rPr>
          <w:rFonts w:cs="Times New Roman"/>
          <w:i/>
          <w:lang w:val="en-US"/>
        </w:rPr>
        <w:t>f</w:t>
      </w:r>
      <w:r w:rsidRPr="00BE10A4">
        <w:rPr>
          <w:rFonts w:cs="Times New Roman"/>
          <w:lang w:val="en-US"/>
        </w:rPr>
        <w:t xml:space="preserve"> and </w:t>
      </w:r>
      <w:r w:rsidRPr="00BE10A4">
        <w:rPr>
          <w:rFonts w:cs="Times New Roman"/>
          <w:i/>
          <w:lang w:val="en-US"/>
        </w:rPr>
        <w:t>g</w:t>
      </w:r>
      <w:r w:rsidRPr="00BE10A4">
        <w:rPr>
          <w:rFonts w:cs="Times New Roman"/>
          <w:lang w:val="en-US"/>
        </w:rPr>
        <w:t xml:space="preserve"> are always equal, every jump is guaranteed. We later discuss the Gibbs sampler, which exploits this property in a multivariate context. In a univariate context, it would be better to simply draw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from </w:t>
      </w:r>
      <w:r w:rsidRPr="00BE10A4">
        <w:rPr>
          <w:rFonts w:cs="Times New Roman"/>
          <w:i/>
          <w:lang w:val="en-US"/>
        </w:rPr>
        <w:t>f</w:t>
      </w:r>
      <w:r w:rsidRPr="00BE10A4">
        <w:rPr>
          <w:rFonts w:cs="Times New Roman"/>
          <w:lang w:val="en-US"/>
        </w:rPr>
        <w:t xml:space="preserve"> (instead of </w:t>
      </w:r>
      <w:r w:rsidRPr="00BE10A4">
        <w:rPr>
          <w:rFonts w:cs="Times New Roman"/>
          <w:i/>
          <w:lang w:val="en-US"/>
        </w:rPr>
        <w:t>g</w:t>
      </w:r>
      <w:r w:rsidRPr="00BE10A4">
        <w:rPr>
          <w:rFonts w:cs="Times New Roman"/>
          <w:lang w:val="en-US"/>
        </w:rPr>
        <w:t xml:space="preserve">) and always accept it. However, if it is possible to simulate directly from the univariate </w:t>
      </w:r>
      <w:r w:rsidRPr="00BE10A4">
        <w:rPr>
          <w:rFonts w:cs="Times New Roman"/>
          <w:i/>
          <w:lang w:val="en-US"/>
        </w:rPr>
        <w:t>f</w:t>
      </w:r>
      <w:r w:rsidRPr="00BE10A4">
        <w:rPr>
          <w:rFonts w:cs="Times New Roman"/>
          <w:lang w:val="en-US"/>
        </w:rPr>
        <w:t xml:space="preserve">, it is very likely that </w:t>
      </w:r>
      <w:r w:rsidRPr="00BE10A4">
        <w:rPr>
          <w:rFonts w:cs="Times New Roman"/>
          <w:i/>
          <w:lang w:val="en-US"/>
        </w:rPr>
        <w:t>f</w:t>
      </w:r>
      <w:r w:rsidRPr="00BE10A4">
        <w:rPr>
          <w:rFonts w:cs="Times New Roman"/>
          <w:lang w:val="en-US"/>
        </w:rPr>
        <w:t xml:space="preserve"> has tractable equations for its CDF and standard error—so simulation is unnecessary.</w:t>
      </w:r>
    </w:p>
    <w:p w14:paraId="42576067"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IMH is called </w:t>
      </w:r>
      <w:r w:rsidRPr="00BE10A4">
        <w:rPr>
          <w:rFonts w:cs="Times New Roman"/>
          <w:i/>
          <w:lang w:val="en-US"/>
        </w:rPr>
        <w:t>independent</w:t>
      </w:r>
      <w:r w:rsidRPr="00BE10A4">
        <w:rPr>
          <w:rFonts w:cs="Times New Roman"/>
          <w:lang w:val="en-US"/>
        </w:rPr>
        <w:t xml:space="preserve"> because the candidate distribution never changes, and thus </w:t>
      </w:r>
      <w:r w:rsidRPr="00BE10A4">
        <w:rPr>
          <w:rFonts w:cs="Times New Roman"/>
          <w:i/>
          <w:lang w:val="en-US"/>
        </w:rPr>
        <w:t>g</w:t>
      </w:r>
      <w:r w:rsidRPr="00BE10A4">
        <w:rPr>
          <w:rFonts w:cs="Times New Roman"/>
          <w:lang w:val="en-US"/>
        </w:rPr>
        <w:t xml:space="preserve"> is independent of </w:t>
      </w:r>
      <w:r w:rsidRPr="00BE10A4">
        <w:rPr>
          <w:rFonts w:cs="Times New Roman"/>
          <w:i/>
          <w:lang w:val="en-US"/>
        </w:rPr>
        <w:t>z</w:t>
      </w:r>
      <w:r w:rsidRPr="00BE10A4">
        <w:rPr>
          <w:rFonts w:cs="Times New Roman"/>
          <w:i/>
          <w:vertAlign w:val="subscript"/>
          <w:lang w:val="en-US"/>
        </w:rPr>
        <w:t>b</w:t>
      </w:r>
      <w:r w:rsidRPr="00BE10A4">
        <w:rPr>
          <w:rFonts w:cs="Times New Roman"/>
          <w:lang w:val="en-US"/>
        </w:rPr>
        <w:t xml:space="preserve">. The IMH may be practical when </w:t>
      </w:r>
      <w:r w:rsidRPr="00BE10A4">
        <w:rPr>
          <w:rFonts w:cs="Times New Roman"/>
          <w:i/>
          <w:lang w:val="en-US"/>
        </w:rPr>
        <w:t>f</w:t>
      </w:r>
      <w:r w:rsidRPr="00BE10A4">
        <w:rPr>
          <w:rFonts w:cs="Times New Roman"/>
          <w:lang w:val="en-US"/>
        </w:rPr>
        <w:t xml:space="preserve"> is tight and has well-deﬁned boundaries. However, when </w:t>
      </w:r>
      <w:r w:rsidRPr="00BE10A4">
        <w:rPr>
          <w:rFonts w:cs="Times New Roman"/>
          <w:i/>
          <w:lang w:val="en-US"/>
        </w:rPr>
        <w:t>f</w:t>
      </w:r>
      <w:r w:rsidRPr="00BE10A4">
        <w:rPr>
          <w:rFonts w:cs="Times New Roman"/>
          <w:lang w:val="en-US"/>
        </w:rPr>
        <w:t xml:space="preserve"> is complex and highly dimensional, capturing “the main features of the target distribution is most often impossible” (</w:t>
      </w:r>
      <w:r w:rsidRPr="00BE10A4">
        <w:rPr>
          <w:lang w:val="en-US"/>
        </w:rPr>
        <w:t>Robert &amp; Casella, 2004</w:t>
      </w:r>
      <w:r w:rsidRPr="00BE10A4">
        <w:rPr>
          <w:rFonts w:cs="Times New Roman"/>
          <w:lang w:val="en-US"/>
        </w:rPr>
        <w:t>, p. 284). An MCMC can cover a multivariate space better if the candidate distribution is able to wander, which is a feature of the next sampler.</w:t>
      </w:r>
    </w:p>
    <w:p w14:paraId="57457CBF" w14:textId="77777777" w:rsidR="00EB33E7" w:rsidRDefault="00CA3D10">
      <w:pPr>
        <w:pStyle w:val="Heading3"/>
        <w:rPr>
          <w:ins w:id="1647" w:author="EPH" w:date="2022-06-12T13:49:00Z"/>
        </w:rPr>
        <w:pPrChange w:id="1648" w:author="EPH" w:date="2022-06-12T13:49:00Z">
          <w:pPr>
            <w:pStyle w:val="Style7"/>
            <w:autoSpaceDE w:val="0"/>
            <w:autoSpaceDN w:val="0"/>
            <w:adjustRightInd w:val="0"/>
            <w:spacing w:line="480" w:lineRule="auto"/>
            <w:ind w:firstLine="720"/>
          </w:pPr>
        </w:pPrChange>
      </w:pPr>
      <w:del w:id="1649" w:author="EPH" w:date="2022-06-12T13:18:00Z">
        <w:r w:rsidRPr="00BE10A4" w:rsidDel="004E7917">
          <w:delText>Example</w:delText>
        </w:r>
      </w:del>
      <w:ins w:id="1650" w:author="EPH" w:date="2022-06-12T13:18:00Z">
        <w:r w:rsidR="004E7917">
          <w:t>&lt;h3&gt;Example</w:t>
        </w:r>
      </w:ins>
      <w:r w:rsidRPr="00BE10A4">
        <w:t xml:space="preserve"> 5b: Metropolis-Hastings</w:t>
      </w:r>
      <w:del w:id="1651" w:author="EPH" w:date="2022-06-12T13:49:00Z">
        <w:r w:rsidRPr="00BE10A4" w:rsidDel="00EB33E7">
          <w:delText xml:space="preserve">. </w:delText>
        </w:r>
      </w:del>
    </w:p>
    <w:p w14:paraId="2D1A376B" w14:textId="4B70227A" w:rsidR="00CA3D10" w:rsidRPr="00BE10A4" w:rsidRDefault="00EB33E7">
      <w:pPr>
        <w:pStyle w:val="Style7"/>
        <w:autoSpaceDE w:val="0"/>
        <w:autoSpaceDN w:val="0"/>
        <w:adjustRightInd w:val="0"/>
        <w:spacing w:line="480" w:lineRule="auto"/>
        <w:ind w:firstLine="720"/>
        <w:rPr>
          <w:rFonts w:cs="Times New Roman"/>
          <w:lang w:val="en-US"/>
        </w:rPr>
      </w:pPr>
      <w:ins w:id="1652" w:author="EPH" w:date="2022-06-12T13:49:00Z">
        <w:r>
          <w:rPr>
            <w:rFonts w:cs="Times New Roman"/>
            <w:lang w:val="en-US"/>
          </w:rPr>
          <w:t>&lt;bt&gt;</w:t>
        </w:r>
      </w:ins>
      <w:r w:rsidR="00CA3D10" w:rsidRPr="00BE10A4">
        <w:rPr>
          <w:rFonts w:cs="Times New Roman"/>
          <w:lang w:val="en-US"/>
        </w:rPr>
        <w:t xml:space="preserve">In a Metropolis-Hastings (MH) sampler, the incumbent inﬂuences </w:t>
      </w:r>
      <w:r w:rsidR="00CA3D10" w:rsidRPr="00BE10A4">
        <w:rPr>
          <w:rFonts w:cs="Times New Roman"/>
          <w:i/>
          <w:lang w:val="en-US"/>
        </w:rPr>
        <w:t>g</w:t>
      </w:r>
      <w:r w:rsidR="00CA3D10" w:rsidRPr="00BE10A4">
        <w:rPr>
          <w:rFonts w:cs="Times New Roman"/>
          <w:lang w:val="en-US"/>
        </w:rPr>
        <w:t xml:space="preserve">. In Example 5a, </w:t>
      </w:r>
      <w:r w:rsidR="00CA3D10" w:rsidRPr="00BE10A4">
        <w:rPr>
          <w:rFonts w:cs="Times New Roman"/>
          <w:i/>
          <w:lang w:val="en-US"/>
        </w:rPr>
        <w:t>g</w:t>
      </w:r>
      <w:r w:rsidR="00CA3D10" w:rsidRPr="00BE10A4">
        <w:rPr>
          <w:rFonts w:cs="Times New Roman"/>
          <w:lang w:val="en-US"/>
        </w:rPr>
        <w:t xml:space="preserve"> was unaffected by the previous step and remained centered on θ = 0; </w:t>
      </w:r>
      <w:r w:rsidR="00CA3D10" w:rsidRPr="00BE10A4">
        <w:rPr>
          <w:rFonts w:cs="Times New Roman"/>
          <w:i/>
          <w:lang w:val="en-US"/>
        </w:rPr>
        <w:t>g</w:t>
      </w:r>
      <w:r w:rsidR="00CA3D10" w:rsidRPr="00BE10A4">
        <w:rPr>
          <w:rFonts w:cs="Times New Roman"/>
          <w:lang w:val="en-US"/>
        </w:rPr>
        <w:t xml:space="preserve"> could be expressed </w:t>
      </w:r>
      <w:r w:rsidR="00CA3D10" w:rsidRPr="00BE10A4">
        <w:rPr>
          <w:rFonts w:cs="Times New Roman"/>
          <w:i/>
          <w:lang w:val="en-US"/>
        </w:rPr>
        <w:t>g</w:t>
      </w:r>
      <w:r w:rsidR="00CA3D10" w:rsidRPr="00BE10A4">
        <w:rPr>
          <w:rFonts w:cs="Times New Roman"/>
          <w:vertAlign w:val="subscript"/>
          <w:lang w:val="en-US"/>
        </w:rPr>
        <w:t>0</w:t>
      </w:r>
      <w:r w:rsidR="00CA3D10" w:rsidRPr="00BE10A4">
        <w:rPr>
          <w:rFonts w:cs="Times New Roman"/>
          <w:lang w:val="en-US"/>
        </w:rPr>
        <w:t>(</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 xml:space="preserve">) = </w:t>
      </w:r>
      <w:r w:rsidR="00CA3D10" w:rsidRPr="00BE10A4">
        <w:rPr>
          <w:rFonts w:cs="Times New Roman"/>
          <w:i/>
          <w:lang w:val="en-US"/>
        </w:rPr>
        <w:t>t</w:t>
      </w:r>
      <w:r w:rsidR="00CA3D10" w:rsidRPr="00BE10A4">
        <w:rPr>
          <w:rFonts w:cs="Times New Roman"/>
          <w:lang w:val="en-US"/>
        </w:rPr>
        <w:t>(</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w:t>
      </w:r>
      <w:r w:rsidR="00CA3D10" w:rsidRPr="00BE10A4">
        <w:rPr>
          <w:rFonts w:cs="Times New Roman"/>
          <w:i/>
          <w:lang w:val="en-US"/>
        </w:rPr>
        <w:t>df</w:t>
      </w:r>
      <w:r w:rsidR="00CA3D10" w:rsidRPr="00BE10A4">
        <w:rPr>
          <w:rFonts w:cs="Times New Roman"/>
          <w:lang w:val="en-US"/>
        </w:rPr>
        <w:t xml:space="preserve"> = 3, </w:t>
      </w:r>
      <w:r w:rsidR="00CA3D10" w:rsidRPr="00BE10A4">
        <w:rPr>
          <w:rFonts w:cs="Times New Roman"/>
          <w:i/>
          <w:lang w:val="en-US"/>
        </w:rPr>
        <w:t>mean</w:t>
      </w:r>
      <w:r w:rsidR="00CA3D10" w:rsidRPr="00BE10A4">
        <w:rPr>
          <w:rFonts w:cs="Times New Roman"/>
          <w:lang w:val="en-US"/>
        </w:rPr>
        <w:t xml:space="preserve"> = 0). The MH adds a location parameter to </w:t>
      </w:r>
      <w:r w:rsidR="00CA3D10" w:rsidRPr="00BE10A4">
        <w:rPr>
          <w:rFonts w:cs="Times New Roman"/>
          <w:i/>
          <w:lang w:val="en-US"/>
        </w:rPr>
        <w:t>g</w:t>
      </w:r>
      <w:r w:rsidR="00CA3D10" w:rsidRPr="00BE10A4">
        <w:rPr>
          <w:rFonts w:cs="Times New Roman"/>
          <w:lang w:val="en-US"/>
        </w:rPr>
        <w:t xml:space="preserve">: </w:t>
      </w:r>
      <w:r w:rsidR="00CA3D10" w:rsidRPr="00BE10A4">
        <w:rPr>
          <w:rFonts w:cs="Times New Roman"/>
          <w:i/>
          <w:lang w:val="en-US"/>
        </w:rPr>
        <w:t>g</w:t>
      </w:r>
      <w:r w:rsidR="00CA3D10" w:rsidRPr="00BE10A4">
        <w:rPr>
          <w:rFonts w:cs="Times New Roman"/>
          <w:i/>
          <w:vertAlign w:val="subscript"/>
          <w:lang w:val="en-US"/>
        </w:rPr>
        <w:t>z</w:t>
      </w:r>
      <w:r w:rsidR="00CA3D10" w:rsidRPr="00BE10A4">
        <w:rPr>
          <w:rFonts w:cs="Times New Roman"/>
          <w:lang w:val="en-US"/>
        </w:rPr>
        <w:t>(</w:t>
      </w:r>
      <w:r w:rsidR="00CA3D10" w:rsidRPr="00BE10A4">
        <w:rPr>
          <w:rFonts w:cs="Times New Roman"/>
          <w:i/>
          <w:lang w:val="en-US"/>
        </w:rPr>
        <w:t>x</w:t>
      </w:r>
      <w:r w:rsidR="00CA3D10" w:rsidRPr="00BE10A4">
        <w:rPr>
          <w:rFonts w:cs="Times New Roman"/>
          <w:lang w:val="en-US"/>
        </w:rPr>
        <w:t xml:space="preserve">) = </w:t>
      </w:r>
      <w:r w:rsidR="00CA3D10" w:rsidRPr="00BE10A4">
        <w:rPr>
          <w:rFonts w:cs="Times New Roman"/>
          <w:i/>
          <w:lang w:val="en-US"/>
        </w:rPr>
        <w:t>g</w:t>
      </w:r>
      <w:r w:rsidR="00CA3D10" w:rsidRPr="00BE10A4">
        <w:rPr>
          <w:rFonts w:cs="Times New Roman"/>
          <w:lang w:val="en-US"/>
        </w:rPr>
        <w:t>(</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w:t>
      </w:r>
      <w:r w:rsidR="00CA3D10" w:rsidRPr="00BE10A4">
        <w:rPr>
          <w:rFonts w:cs="Times New Roman"/>
          <w:i/>
          <w:lang w:val="en-US"/>
        </w:rPr>
        <w:t>z</w:t>
      </w:r>
      <w:r w:rsidR="00CA3D10" w:rsidRPr="00BE10A4">
        <w:rPr>
          <w:rFonts w:cs="Times New Roman"/>
          <w:i/>
          <w:vertAlign w:val="subscript"/>
          <w:lang w:val="en-US"/>
        </w:rPr>
        <w:t>b</w:t>
      </w:r>
      <w:r w:rsidR="00CA3D10" w:rsidRPr="00BE10A4">
        <w:rPr>
          <w:rFonts w:cs="Times New Roman"/>
          <w:lang w:val="en-US"/>
        </w:rPr>
        <w:t xml:space="preserve">) = </w:t>
      </w:r>
      <w:r w:rsidR="00CA3D10" w:rsidRPr="00BE10A4">
        <w:rPr>
          <w:rFonts w:cs="Times New Roman"/>
          <w:i/>
          <w:lang w:val="en-US"/>
        </w:rPr>
        <w:t>t</w:t>
      </w:r>
      <w:r w:rsidR="00CA3D10" w:rsidRPr="00BE10A4">
        <w:rPr>
          <w:rFonts w:cs="Times New Roman"/>
          <w:lang w:val="en-US"/>
        </w:rPr>
        <w:t>(</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w:t>
      </w:r>
      <w:r w:rsidR="00CA3D10" w:rsidRPr="00BE10A4">
        <w:rPr>
          <w:rFonts w:cs="Times New Roman"/>
          <w:i/>
          <w:lang w:val="en-US"/>
        </w:rPr>
        <w:t>df</w:t>
      </w:r>
      <w:r w:rsidR="00CA3D10" w:rsidRPr="00BE10A4">
        <w:rPr>
          <w:rFonts w:cs="Times New Roman"/>
          <w:lang w:val="en-US"/>
        </w:rPr>
        <w:t xml:space="preserve"> = 3, </w:t>
      </w:r>
      <w:r w:rsidR="00CA3D10" w:rsidRPr="00BE10A4">
        <w:rPr>
          <w:rFonts w:cs="Times New Roman"/>
          <w:i/>
          <w:lang w:val="en-US"/>
        </w:rPr>
        <w:t>mean</w:t>
      </w:r>
      <w:r w:rsidR="00CA3D10" w:rsidRPr="00BE10A4">
        <w:rPr>
          <w:rFonts w:cs="Times New Roman"/>
          <w:lang w:val="en-US"/>
        </w:rPr>
        <w:t xml:space="preserve"> = </w:t>
      </w:r>
      <w:r w:rsidR="00CA3D10" w:rsidRPr="00BE10A4">
        <w:rPr>
          <w:rFonts w:cs="Times New Roman"/>
          <w:i/>
          <w:lang w:val="en-US"/>
        </w:rPr>
        <w:t>z</w:t>
      </w:r>
      <w:r w:rsidR="00CA3D10" w:rsidRPr="00BE10A4">
        <w:rPr>
          <w:rFonts w:cs="Times New Roman"/>
          <w:i/>
          <w:vertAlign w:val="subscript"/>
          <w:lang w:val="en-US"/>
        </w:rPr>
        <w:t>b</w:t>
      </w:r>
      <w:r w:rsidR="00CA3D10" w:rsidRPr="00BE10A4">
        <w:rPr>
          <w:rFonts w:cs="Times New Roman"/>
          <w:lang w:val="en-US"/>
        </w:rPr>
        <w:t xml:space="preserve">) and </w:t>
      </w:r>
      <w:r w:rsidR="00CA3D10" w:rsidRPr="00BE10A4">
        <w:rPr>
          <w:rFonts w:cs="Times New Roman"/>
          <w:i/>
          <w:lang w:val="en-US"/>
        </w:rPr>
        <w:t>g</w:t>
      </w:r>
      <w:r w:rsidR="00CA3D10" w:rsidRPr="00BE10A4">
        <w:rPr>
          <w:rFonts w:cs="Times New Roman"/>
          <w:i/>
          <w:vertAlign w:val="subscript"/>
          <w:lang w:val="en-US"/>
        </w:rPr>
        <w:t>x</w:t>
      </w:r>
      <w:r w:rsidR="00CA3D10" w:rsidRPr="00BE10A4">
        <w:rPr>
          <w:rFonts w:cs="Times New Roman"/>
          <w:lang w:val="en-US"/>
        </w:rPr>
        <w:t>(</w:t>
      </w:r>
      <w:r w:rsidR="00CA3D10" w:rsidRPr="00BE10A4">
        <w:rPr>
          <w:rFonts w:cs="Times New Roman"/>
          <w:i/>
          <w:lang w:val="en-US"/>
        </w:rPr>
        <w:t>z</w:t>
      </w:r>
      <w:r w:rsidR="00CA3D10" w:rsidRPr="00BE10A4">
        <w:rPr>
          <w:rFonts w:cs="Times New Roman"/>
          <w:i/>
          <w:vertAlign w:val="subscript"/>
          <w:lang w:val="en-US"/>
        </w:rPr>
        <w:t>b</w:t>
      </w:r>
      <w:r w:rsidR="00CA3D10" w:rsidRPr="00BE10A4">
        <w:rPr>
          <w:rFonts w:cs="Times New Roman"/>
          <w:lang w:val="en-US"/>
        </w:rPr>
        <w:t xml:space="preserve">) = </w:t>
      </w:r>
      <w:r w:rsidR="00CA3D10" w:rsidRPr="00BE10A4">
        <w:rPr>
          <w:rFonts w:cs="Times New Roman"/>
          <w:i/>
          <w:lang w:val="en-US"/>
        </w:rPr>
        <w:t>g</w:t>
      </w:r>
      <w:r w:rsidR="00CA3D10" w:rsidRPr="00BE10A4">
        <w:rPr>
          <w:rFonts w:cs="Times New Roman"/>
          <w:lang w:val="en-US"/>
        </w:rPr>
        <w:t>(</w:t>
      </w:r>
      <w:r w:rsidR="00CA3D10" w:rsidRPr="00BE10A4">
        <w:rPr>
          <w:rFonts w:cs="Times New Roman"/>
          <w:i/>
          <w:lang w:val="en-US"/>
        </w:rPr>
        <w:t>z</w:t>
      </w:r>
      <w:r w:rsidR="00CA3D10" w:rsidRPr="00BE10A4">
        <w:rPr>
          <w:rFonts w:cs="Times New Roman"/>
          <w:i/>
          <w:vertAlign w:val="subscript"/>
          <w:lang w:val="en-US"/>
        </w:rPr>
        <w:t>b</w:t>
      </w:r>
      <w:r w:rsidR="00CA3D10" w:rsidRPr="00BE10A4">
        <w:rPr>
          <w:rFonts w:cs="Times New Roman"/>
          <w:lang w:val="en-US"/>
        </w:rPr>
        <w:t>|</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 xml:space="preserve">) = </w:t>
      </w:r>
      <w:r w:rsidR="00CA3D10" w:rsidRPr="00BE10A4">
        <w:rPr>
          <w:rFonts w:cs="Times New Roman"/>
          <w:i/>
          <w:lang w:val="en-US"/>
        </w:rPr>
        <w:t>t</w:t>
      </w:r>
      <w:r w:rsidR="00CA3D10" w:rsidRPr="00BE10A4">
        <w:rPr>
          <w:rFonts w:cs="Times New Roman"/>
          <w:lang w:val="en-US"/>
        </w:rPr>
        <w:t>(</w:t>
      </w:r>
      <w:r w:rsidR="00CA3D10" w:rsidRPr="00BE10A4">
        <w:rPr>
          <w:rFonts w:cs="Times New Roman"/>
          <w:i/>
          <w:lang w:val="en-US"/>
        </w:rPr>
        <w:t>z</w:t>
      </w:r>
      <w:r w:rsidR="00CA3D10" w:rsidRPr="00BE10A4">
        <w:rPr>
          <w:rFonts w:cs="Times New Roman"/>
          <w:i/>
          <w:vertAlign w:val="subscript"/>
          <w:lang w:val="en-US"/>
        </w:rPr>
        <w:t>b</w:t>
      </w:r>
      <w:r w:rsidR="00CA3D10" w:rsidRPr="00BE10A4">
        <w:rPr>
          <w:rFonts w:cs="Times New Roman"/>
          <w:lang w:val="en-US"/>
        </w:rPr>
        <w:t>|</w:t>
      </w:r>
      <w:r w:rsidR="00CA3D10" w:rsidRPr="00BE10A4">
        <w:rPr>
          <w:rFonts w:cs="Times New Roman"/>
          <w:i/>
          <w:lang w:val="en-US"/>
        </w:rPr>
        <w:t>df</w:t>
      </w:r>
      <w:r w:rsidR="00CA3D10" w:rsidRPr="00BE10A4">
        <w:rPr>
          <w:rFonts w:cs="Times New Roman"/>
          <w:lang w:val="en-US"/>
        </w:rPr>
        <w:t xml:space="preserve"> = 3, </w:t>
      </w:r>
      <w:r w:rsidR="00CA3D10" w:rsidRPr="00BE10A4">
        <w:rPr>
          <w:rFonts w:cs="Times New Roman"/>
          <w:i/>
          <w:lang w:val="en-US"/>
        </w:rPr>
        <w:t>mean</w:t>
      </w:r>
      <w:r w:rsidR="00CA3D10" w:rsidRPr="00BE10A4">
        <w:rPr>
          <w:rFonts w:cs="Times New Roman"/>
          <w:lang w:val="en-US"/>
        </w:rPr>
        <w:t xml:space="preserve"> = </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 xml:space="preserve">). Only two procedural changes are necessary. In Stage 3a, </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 xml:space="preserve"> is drawn from </w:t>
      </w:r>
      <w:r w:rsidR="00CA3D10" w:rsidRPr="00BE10A4">
        <w:rPr>
          <w:rFonts w:cs="Times New Roman"/>
          <w:i/>
          <w:lang w:val="en-US"/>
        </w:rPr>
        <w:t>g</w:t>
      </w:r>
      <w:r w:rsidR="00CA3D10" w:rsidRPr="00BE10A4">
        <w:rPr>
          <w:rFonts w:cs="Times New Roman"/>
          <w:i/>
          <w:vertAlign w:val="subscript"/>
          <w:lang w:val="en-US"/>
        </w:rPr>
        <w:t>zb</w:t>
      </w:r>
      <w:r w:rsidR="00CA3D10" w:rsidRPr="00BE10A4">
        <w:rPr>
          <w:rFonts w:cs="Times New Roman"/>
          <w:lang w:val="en-US"/>
        </w:rPr>
        <w:t xml:space="preserve">, which is centered around </w:t>
      </w:r>
      <w:r w:rsidR="00CA3D10" w:rsidRPr="00BE10A4">
        <w:rPr>
          <w:rFonts w:cs="Times New Roman"/>
          <w:i/>
          <w:lang w:val="en-US"/>
        </w:rPr>
        <w:t>z</w:t>
      </w:r>
      <w:r w:rsidR="00CA3D10" w:rsidRPr="00BE10A4">
        <w:rPr>
          <w:rFonts w:cs="Times New Roman"/>
          <w:i/>
          <w:vertAlign w:val="subscript"/>
          <w:lang w:val="en-US"/>
        </w:rPr>
        <w:t>b</w:t>
      </w:r>
      <w:r w:rsidR="00CA3D10" w:rsidRPr="00BE10A4">
        <w:rPr>
          <w:rFonts w:cs="Times New Roman"/>
          <w:lang w:val="en-US"/>
        </w:rPr>
        <w:t>. In Stage 3b, the acceptance variable is</w:t>
      </w:r>
      <w:ins w:id="1653" w:author="EPH" w:date="2022-06-12T13:49:00Z">
        <w:r>
          <w:rPr>
            <w:rFonts w:cs="Times New Roman"/>
            <w:lang w:val="en-US"/>
          </w:rPr>
          <w:t>:&lt;eq&gt;</w:t>
        </w:r>
      </w:ins>
    </w:p>
    <w:p w14:paraId="61CCE234" w14:textId="2E259D33" w:rsidR="00CA3D10" w:rsidRPr="00BE10A4" w:rsidRDefault="00800CED">
      <w:pPr>
        <w:autoSpaceDE w:val="0"/>
        <w:autoSpaceDN w:val="0"/>
        <w:adjustRightInd w:val="0"/>
        <w:spacing w:line="480" w:lineRule="auto"/>
        <w:ind w:firstLine="720"/>
      </w:pPr>
      <w:r>
        <w:rPr>
          <w:noProof/>
          <w:position w:val="-30"/>
        </w:rPr>
        <w:pict w14:anchorId="0B52B820">
          <v:shape id="_x0000_i1074" type="#_x0000_t75" alt="" style="width:128.7pt;height:33.7pt;mso-width-percent:0;mso-height-percent:0;mso-width-percent:0;mso-height-percent:0">
            <v:imagedata r:id="rId59" o:title=""/>
          </v:shape>
        </w:pict>
      </w:r>
      <w:r w:rsidR="00CA3D10" w:rsidRPr="00BE10A4">
        <w:t xml:space="preserve"> </w:t>
      </w:r>
      <w:ins w:id="1654" w:author="Lou Bruno" w:date="2022-06-18T14:45:00Z">
        <w:r w:rsidR="003B43D4">
          <w:t xml:space="preserve">                                                                                                                      </w:t>
        </w:r>
      </w:ins>
      <w:r w:rsidR="00CA3D10" w:rsidRPr="00BE10A4">
        <w:t>(8)</w:t>
      </w:r>
    </w:p>
    <w:p w14:paraId="0C0ED908" w14:textId="3C3BFEE7" w:rsidR="00CA3D10" w:rsidRPr="00BE10A4" w:rsidRDefault="00EB33E7">
      <w:pPr>
        <w:pStyle w:val="Style7"/>
        <w:autoSpaceDE w:val="0"/>
        <w:autoSpaceDN w:val="0"/>
        <w:adjustRightInd w:val="0"/>
        <w:spacing w:line="480" w:lineRule="auto"/>
        <w:ind w:firstLine="720"/>
        <w:rPr>
          <w:rFonts w:cs="Times New Roman"/>
          <w:lang w:val="en-US"/>
        </w:rPr>
      </w:pPr>
      <w:ins w:id="1655" w:author="EPH" w:date="2022-06-12T13:49:00Z">
        <w:r>
          <w:rPr>
            <w:rFonts w:cs="Times New Roman"/>
            <w:lang w:val="en-US"/>
          </w:rPr>
          <w:lastRenderedPageBreak/>
          <w:t>&lt;bt&gt;</w:t>
        </w:r>
      </w:ins>
      <w:r w:rsidR="00CA3D10" w:rsidRPr="00BE10A4">
        <w:rPr>
          <w:rFonts w:cs="Times New Roman"/>
          <w:lang w:val="en-US"/>
        </w:rPr>
        <w:t xml:space="preserve">We revisit the scenario depicted </w:t>
      </w:r>
      <w:del w:id="1656" w:author="EPH" w:date="2022-06-12T13:44:00Z">
        <w:r w:rsidR="00CA3D10" w:rsidRPr="00BE10A4" w:rsidDel="00663AAD">
          <w:rPr>
            <w:rFonts w:cs="Times New Roman"/>
            <w:lang w:val="en-US"/>
          </w:rPr>
          <w:delText>Figure ??</w:delText>
        </w:r>
      </w:del>
      <w:ins w:id="1657" w:author="EPH" w:date="2022-06-12T13:44:00Z">
        <w:r w:rsidR="00663AAD">
          <w:rPr>
            <w:rFonts w:cs="Times New Roman"/>
            <w:lang w:val="en-US"/>
          </w:rPr>
          <w:t>Figure 24</w:t>
        </w:r>
      </w:ins>
      <w:r w:rsidR="00CA3D10" w:rsidRPr="00BE10A4">
        <w:rPr>
          <w:rFonts w:cs="Times New Roman"/>
          <w:lang w:val="en-US"/>
        </w:rPr>
        <w:t xml:space="preserve">.4, upper right panel. When </w:t>
      </w:r>
      <w:r w:rsidR="00CA3D10" w:rsidRPr="00BE10A4">
        <w:rPr>
          <w:rFonts w:cs="Times New Roman"/>
          <w:i/>
          <w:lang w:val="en-US"/>
        </w:rPr>
        <w:t>D</w:t>
      </w:r>
      <w:r w:rsidR="00CA3D10" w:rsidRPr="00BE10A4">
        <w:rPr>
          <w:rFonts w:cs="Times New Roman"/>
          <w:lang w:val="en-US"/>
        </w:rPr>
        <w:t xml:space="preserve"> is the incumbent at Steps 70 and 71, the candidates are generated from a </w:t>
      </w:r>
      <w:r w:rsidR="00CA3D10" w:rsidRPr="00BE10A4">
        <w:rPr>
          <w:rFonts w:cs="Times New Roman"/>
          <w:i/>
          <w:lang w:val="en-US"/>
        </w:rPr>
        <w:t>t</w:t>
      </w:r>
      <w:r w:rsidR="00CA3D10" w:rsidRPr="00BE10A4">
        <w:rPr>
          <w:rFonts w:cs="Times New Roman"/>
          <w:vertAlign w:val="subscript"/>
          <w:lang w:val="en-US"/>
        </w:rPr>
        <w:t>3</w:t>
      </w:r>
      <w:r w:rsidR="00CA3D10" w:rsidRPr="00BE10A4">
        <w:rPr>
          <w:rFonts w:cs="Times New Roman"/>
          <w:lang w:val="en-US"/>
        </w:rPr>
        <w:t xml:space="preserve"> distribution centered around </w:t>
      </w:r>
      <w:r w:rsidR="00CA3D10" w:rsidRPr="00BE10A4">
        <w:rPr>
          <w:rFonts w:cs="Times New Roman"/>
          <w:i/>
          <w:lang w:val="en-US"/>
        </w:rPr>
        <w:t>D</w:t>
      </w:r>
      <w:r w:rsidR="00CA3D10" w:rsidRPr="00BE10A4">
        <w:rPr>
          <w:rFonts w:cs="Times New Roman"/>
          <w:lang w:val="en-US"/>
        </w:rPr>
        <w:t xml:space="preserve">. When point </w:t>
      </w:r>
      <w:r w:rsidR="00CA3D10" w:rsidRPr="00BE10A4">
        <w:rPr>
          <w:rFonts w:cs="Times New Roman"/>
          <w:i/>
          <w:lang w:val="en-US"/>
        </w:rPr>
        <w:t>F</w:t>
      </w:r>
      <w:r w:rsidR="00CA3D10" w:rsidRPr="00BE10A4">
        <w:rPr>
          <w:rFonts w:cs="Times New Roman"/>
          <w:lang w:val="en-US"/>
        </w:rPr>
        <w:t xml:space="preserve"> wins Step 71, </w:t>
      </w:r>
      <w:r w:rsidR="00CA3D10" w:rsidRPr="00BE10A4">
        <w:rPr>
          <w:rFonts w:cs="Times New Roman"/>
          <w:i/>
          <w:lang w:val="en-US"/>
        </w:rPr>
        <w:t>g</w:t>
      </w:r>
      <w:r w:rsidR="00CA3D10" w:rsidRPr="00BE10A4">
        <w:rPr>
          <w:rFonts w:cs="Times New Roman"/>
          <w:i/>
          <w:vertAlign w:val="subscript"/>
          <w:lang w:val="en-US"/>
        </w:rPr>
        <w:t>z</w:t>
      </w:r>
      <w:r w:rsidR="00CA3D10" w:rsidRPr="00BE10A4">
        <w:rPr>
          <w:rFonts w:cs="Times New Roman"/>
          <w:lang w:val="en-US"/>
        </w:rPr>
        <w:t xml:space="preserve"> will shift right, and the next candidate will be drawn from a </w:t>
      </w:r>
      <w:r w:rsidR="00CA3D10" w:rsidRPr="00BE10A4">
        <w:rPr>
          <w:rFonts w:cs="Times New Roman"/>
          <w:i/>
          <w:lang w:val="en-US"/>
        </w:rPr>
        <w:t>t</w:t>
      </w:r>
      <w:r w:rsidR="00CA3D10" w:rsidRPr="00BE10A4">
        <w:rPr>
          <w:rFonts w:cs="Times New Roman"/>
          <w:vertAlign w:val="subscript"/>
          <w:lang w:val="en-US"/>
        </w:rPr>
        <w:t>3</w:t>
      </w:r>
      <w:r w:rsidR="00CA3D10" w:rsidRPr="00BE10A4">
        <w:rPr>
          <w:rFonts w:cs="Times New Roman"/>
          <w:lang w:val="en-US"/>
        </w:rPr>
        <w:t xml:space="preserve"> distribution centered around point </w:t>
      </w:r>
      <w:r w:rsidR="00CA3D10" w:rsidRPr="00BE10A4">
        <w:rPr>
          <w:rFonts w:cs="Times New Roman"/>
          <w:i/>
          <w:lang w:val="en-US"/>
        </w:rPr>
        <w:t>F</w:t>
      </w:r>
      <w:r w:rsidR="00CA3D10" w:rsidRPr="00BE10A4">
        <w:rPr>
          <w:rFonts w:cs="Times New Roman"/>
          <w:lang w:val="en-US"/>
        </w:rPr>
        <w:t xml:space="preserve">. The target distribution never moves. The candidate distribution jumps around for each </w:t>
      </w:r>
      <w:r w:rsidR="00CA3D10" w:rsidRPr="00BE10A4">
        <w:rPr>
          <w:rFonts w:cs="Times New Roman"/>
          <w:i/>
          <w:lang w:val="en-US"/>
        </w:rPr>
        <w:t>x</w:t>
      </w:r>
      <w:r w:rsidR="00CA3D10" w:rsidRPr="00BE10A4">
        <w:rPr>
          <w:rFonts w:cs="Times New Roman"/>
          <w:i/>
          <w:vertAlign w:val="subscript"/>
          <w:lang w:val="en-US"/>
        </w:rPr>
        <w:t>b</w:t>
      </w:r>
      <w:r w:rsidR="00CA3D10" w:rsidRPr="00BE10A4">
        <w:rPr>
          <w:rFonts w:cs="Times New Roman"/>
          <w:lang w:val="en-US"/>
        </w:rPr>
        <w:t xml:space="preserve"> and </w:t>
      </w:r>
      <w:r w:rsidR="00CA3D10" w:rsidRPr="00BE10A4">
        <w:rPr>
          <w:rFonts w:cs="Times New Roman"/>
          <w:i/>
          <w:lang w:val="en-US"/>
        </w:rPr>
        <w:t>z</w:t>
      </w:r>
      <w:r w:rsidR="00CA3D10" w:rsidRPr="00BE10A4">
        <w:rPr>
          <w:rFonts w:cs="Times New Roman"/>
          <w:i/>
          <w:vertAlign w:val="subscript"/>
          <w:lang w:val="en-US"/>
        </w:rPr>
        <w:t>b</w:t>
      </w:r>
      <w:r w:rsidR="00CA3D10" w:rsidRPr="00BE10A4">
        <w:rPr>
          <w:rFonts w:cs="Times New Roman"/>
          <w:lang w:val="en-US"/>
        </w:rPr>
        <w:t xml:space="preserve"> as it tries to recover a chain of points that are representative of the target.</w:t>
      </w:r>
    </w:p>
    <w:p w14:paraId="30A8D037"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Inferences are calculated directly from the chain’s </w:t>
      </w:r>
      <w:r w:rsidRPr="00BE10A4">
        <w:rPr>
          <w:rFonts w:cs="Times New Roman"/>
          <w:i/>
          <w:lang w:val="en-US"/>
        </w:rPr>
        <w:t>B</w:t>
      </w:r>
      <w:r w:rsidRPr="00BE10A4">
        <w:rPr>
          <w:rFonts w:cs="Times New Roman"/>
          <w:lang w:val="en-US"/>
        </w:rPr>
        <w:t xml:space="preserve"> points. For instance, a multilevel model uses no explicit formula for the shrinkage from a level-one parameter toward a level-two parameter (e.g., </w:t>
      </w:r>
      <w:r w:rsidRPr="00BE10A4">
        <w:rPr>
          <w:lang w:val="en-US"/>
        </w:rPr>
        <w:t>Gelman &amp; Hill, 2007</w:t>
      </w:r>
      <w:r w:rsidRPr="00BE10A4">
        <w:rPr>
          <w:rFonts w:cs="Times New Roman"/>
          <w:lang w:val="en-US"/>
        </w:rPr>
        <w:t xml:space="preserve">, Equation 12.1) when estimated with an MCMC. The challenging aspect of an MCMC is getting the chain to represent </w:t>
      </w:r>
      <w:r w:rsidRPr="00BE10A4">
        <w:rPr>
          <w:rFonts w:cs="Times New Roman"/>
          <w:i/>
          <w:lang w:val="en-US"/>
        </w:rPr>
        <w:t>f</w:t>
      </w:r>
      <w:r w:rsidRPr="00BE10A4">
        <w:rPr>
          <w:rFonts w:cs="Times New Roman"/>
          <w:lang w:val="en-US"/>
        </w:rPr>
        <w:t>. Like a bootstrap, the equations for the estimates are simply summary statistics.</w:t>
      </w:r>
    </w:p>
    <w:p w14:paraId="57488C52"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 MH is the oldest and most general and ﬂexible of the MCMC samplers. A seminal article by </w:t>
      </w:r>
      <w:r w:rsidRPr="00BE10A4">
        <w:rPr>
          <w:lang w:val="en-US"/>
        </w:rPr>
        <w:t>Metropolis and Ulam (1949)</w:t>
      </w:r>
      <w:r w:rsidRPr="00BE10A4">
        <w:rPr>
          <w:rFonts w:cs="Times New Roman"/>
          <w:lang w:val="en-US"/>
        </w:rPr>
        <w:t xml:space="preserve"> established the term </w:t>
      </w:r>
      <w:r w:rsidRPr="00BE10A4">
        <w:rPr>
          <w:rFonts w:cs="Times New Roman"/>
          <w:i/>
          <w:lang w:val="en-US"/>
        </w:rPr>
        <w:t>Monte Carlo method</w:t>
      </w:r>
      <w:r w:rsidRPr="00BE10A4">
        <w:rPr>
          <w:rFonts w:cs="Times New Roman"/>
          <w:lang w:val="en-US"/>
        </w:rPr>
        <w:t>. Newer MCMC samplers can be more efﬁcient, but more knowledge of the target distribution is required.</w:t>
      </w:r>
    </w:p>
    <w:p w14:paraId="14AC9961" w14:textId="5A676916" w:rsidR="00EB33E7" w:rsidRDefault="00CA3D10">
      <w:pPr>
        <w:pStyle w:val="Heading3"/>
        <w:rPr>
          <w:ins w:id="1658" w:author="EPH" w:date="2022-06-12T13:49:00Z"/>
        </w:rPr>
        <w:pPrChange w:id="1659" w:author="EPH" w:date="2022-06-12T13:49:00Z">
          <w:pPr>
            <w:pStyle w:val="Style7"/>
            <w:autoSpaceDE w:val="0"/>
            <w:autoSpaceDN w:val="0"/>
            <w:adjustRightInd w:val="0"/>
            <w:spacing w:line="480" w:lineRule="auto"/>
            <w:ind w:firstLine="720"/>
          </w:pPr>
        </w:pPrChange>
      </w:pPr>
      <w:del w:id="1660" w:author="EPH" w:date="2022-06-12T13:18:00Z">
        <w:r w:rsidRPr="00BE10A4" w:rsidDel="004E7917">
          <w:delText>Example</w:delText>
        </w:r>
      </w:del>
      <w:ins w:id="1661" w:author="EPH" w:date="2022-06-12T13:18:00Z">
        <w:r w:rsidR="004E7917">
          <w:t>&lt;h3&gt;Example</w:t>
        </w:r>
      </w:ins>
      <w:r w:rsidRPr="00BE10A4">
        <w:t xml:space="preserve"> 6: Gibbs </w:t>
      </w:r>
      <w:r w:rsidR="00EB33E7" w:rsidRPr="00BE10A4">
        <w:t>Sampler</w:t>
      </w:r>
      <w:del w:id="1662" w:author="EPH" w:date="2022-06-12T13:49:00Z">
        <w:r w:rsidRPr="00BE10A4" w:rsidDel="00EB33E7">
          <w:delText xml:space="preserve">. </w:delText>
        </w:r>
      </w:del>
    </w:p>
    <w:p w14:paraId="153C046D" w14:textId="7104EFD1" w:rsidR="00CA3D10" w:rsidRPr="00BE10A4" w:rsidRDefault="00EB33E7">
      <w:pPr>
        <w:pStyle w:val="Style7"/>
        <w:autoSpaceDE w:val="0"/>
        <w:autoSpaceDN w:val="0"/>
        <w:adjustRightInd w:val="0"/>
        <w:spacing w:line="480" w:lineRule="auto"/>
        <w:ind w:firstLine="720"/>
        <w:rPr>
          <w:rFonts w:cs="Times New Roman"/>
          <w:lang w:val="en-US"/>
        </w:rPr>
      </w:pPr>
      <w:ins w:id="1663" w:author="EPH" w:date="2022-06-12T13:49:00Z">
        <w:r>
          <w:rPr>
            <w:rFonts w:cs="Times New Roman"/>
            <w:lang w:val="en-US"/>
          </w:rPr>
          <w:t>&lt;bt&gt;</w:t>
        </w:r>
      </w:ins>
      <w:r w:rsidR="00CA3D10" w:rsidRPr="00BE10A4">
        <w:rPr>
          <w:rFonts w:cs="Times New Roman"/>
          <w:lang w:val="en-US"/>
        </w:rPr>
        <w:t xml:space="preserve">The Gibbs sampler has two important differences from the MH. The basic MH changes every dimension at once, whereas Gibbs divides the problem into substeps and jumps in only one direction at a time. Every dimension has its own candidate distribution, which leads to the second difference between Gibbs and the MH—every candidate is accepted. The candidate and target distributions are identical, which permits direct simulation from </w:t>
      </w:r>
      <w:r w:rsidR="00CA3D10" w:rsidRPr="00BE10A4">
        <w:rPr>
          <w:rFonts w:cs="Times New Roman"/>
          <w:i/>
          <w:lang w:val="en-US"/>
        </w:rPr>
        <w:t>f</w:t>
      </w:r>
      <w:r w:rsidR="00CA3D10" w:rsidRPr="00BE10A4">
        <w:rPr>
          <w:rFonts w:cs="Times New Roman"/>
          <w:lang w:val="en-US"/>
        </w:rPr>
        <w:t xml:space="preserve">. When direct simulation is possible from conditional distributions, Gibbs </w:t>
      </w:r>
      <w:r w:rsidR="00CA3D10" w:rsidRPr="00BE10A4">
        <w:rPr>
          <w:rFonts w:cs="Times New Roman"/>
          <w:i/>
          <w:lang w:val="en-US"/>
        </w:rPr>
        <w:t>can</w:t>
      </w:r>
      <w:r w:rsidR="00CA3D10" w:rsidRPr="00BE10A4">
        <w:rPr>
          <w:rFonts w:cs="Times New Roman"/>
          <w:lang w:val="en-US"/>
        </w:rPr>
        <w:t xml:space="preserve"> be more efficient than the MH. If </w:t>
      </w:r>
      <w:r w:rsidR="00CA3D10" w:rsidRPr="00BE10A4">
        <w:rPr>
          <w:rFonts w:cs="Times New Roman"/>
          <w:i/>
          <w:lang w:val="en-US"/>
        </w:rPr>
        <w:t>f</w:t>
      </w:r>
      <w:r w:rsidR="00CA3D10" w:rsidRPr="00BE10A4">
        <w:rPr>
          <w:rFonts w:cs="Times New Roman"/>
          <w:lang w:val="en-US"/>
        </w:rPr>
        <w:t xml:space="preserve"> has four parameters </w:t>
      </w:r>
      <w:r w:rsidR="00CA3D10" w:rsidRPr="00BE10A4">
        <w:rPr>
          <w:rFonts w:cs="Times New Roman"/>
          <w:i/>
          <w:lang w:val="en-US"/>
        </w:rPr>
        <w:t>x</w:t>
      </w:r>
      <w:r w:rsidR="00CA3D10" w:rsidRPr="00BE10A4">
        <w:rPr>
          <w:rFonts w:cs="Times New Roman"/>
          <w:lang w:val="en-US"/>
        </w:rPr>
        <w:t xml:space="preserve"> = (</w:t>
      </w:r>
      <w:r w:rsidR="00CA3D10" w:rsidRPr="00BE10A4">
        <w:rPr>
          <w:rFonts w:cs="Times New Roman"/>
          <w:i/>
          <w:lang w:val="en-US"/>
        </w:rPr>
        <w:t>x</w:t>
      </w:r>
      <w:r w:rsidR="00CA3D10" w:rsidRPr="00BE10A4">
        <w:rPr>
          <w:rFonts w:cs="Times New Roman"/>
          <w:vertAlign w:val="superscript"/>
          <w:lang w:val="en-US"/>
        </w:rPr>
        <w:t>(1)</w:t>
      </w:r>
      <w:r w:rsidR="00CA3D10" w:rsidRPr="00BE10A4">
        <w:rPr>
          <w:rFonts w:cs="Times New Roman"/>
          <w:lang w:val="en-US"/>
        </w:rPr>
        <w:t xml:space="preserve">, </w:t>
      </w:r>
      <w:r w:rsidR="00CA3D10" w:rsidRPr="00BE10A4">
        <w:rPr>
          <w:rFonts w:cs="Times New Roman"/>
          <w:i/>
          <w:lang w:val="en-US"/>
        </w:rPr>
        <w:t>x</w:t>
      </w:r>
      <w:r w:rsidR="00CA3D10" w:rsidRPr="00BE10A4">
        <w:rPr>
          <w:rFonts w:cs="Times New Roman"/>
          <w:vertAlign w:val="superscript"/>
          <w:lang w:val="en-US"/>
        </w:rPr>
        <w:t>(2)</w:t>
      </w:r>
      <w:r w:rsidR="00CA3D10" w:rsidRPr="00BE10A4">
        <w:rPr>
          <w:rFonts w:cs="Times New Roman"/>
          <w:lang w:val="en-US"/>
        </w:rPr>
        <w:t xml:space="preserve">, </w:t>
      </w:r>
      <w:r w:rsidR="00CA3D10" w:rsidRPr="00BE10A4">
        <w:rPr>
          <w:rFonts w:cs="Times New Roman"/>
          <w:i/>
          <w:lang w:val="en-US"/>
        </w:rPr>
        <w:t>x</w:t>
      </w:r>
      <w:r w:rsidR="00CA3D10" w:rsidRPr="00BE10A4">
        <w:rPr>
          <w:rFonts w:cs="Times New Roman"/>
          <w:vertAlign w:val="superscript"/>
          <w:lang w:val="en-US"/>
        </w:rPr>
        <w:t>(3)</w:t>
      </w:r>
      <w:r w:rsidR="00CA3D10" w:rsidRPr="00BE10A4">
        <w:rPr>
          <w:rFonts w:cs="Times New Roman"/>
          <w:lang w:val="en-US"/>
        </w:rPr>
        <w:t xml:space="preserve">, </w:t>
      </w:r>
      <w:r w:rsidR="00CA3D10" w:rsidRPr="00BE10A4">
        <w:rPr>
          <w:rFonts w:cs="Times New Roman"/>
          <w:i/>
          <w:lang w:val="en-US"/>
        </w:rPr>
        <w:t>x</w:t>
      </w:r>
      <w:r w:rsidR="00CA3D10" w:rsidRPr="00BE10A4">
        <w:rPr>
          <w:rFonts w:cs="Times New Roman"/>
          <w:vertAlign w:val="superscript"/>
          <w:lang w:val="en-US"/>
        </w:rPr>
        <w:t>(4)</w:t>
      </w:r>
      <w:r w:rsidR="00CA3D10" w:rsidRPr="00BE10A4">
        <w:rPr>
          <w:rFonts w:cs="Times New Roman"/>
          <w:lang w:val="en-US"/>
        </w:rPr>
        <w:t>), the Gibbs involves four substeps in every step:</w:t>
      </w:r>
    </w:p>
    <w:p w14:paraId="3A828CE2" w14:textId="1AD26AF3" w:rsidR="00CA3D10" w:rsidRPr="00BE10A4" w:rsidRDefault="00CA3D10">
      <w:pPr>
        <w:pStyle w:val="Style7"/>
        <w:autoSpaceDE w:val="0"/>
        <w:autoSpaceDN w:val="0"/>
        <w:adjustRightInd w:val="0"/>
        <w:spacing w:line="480" w:lineRule="auto"/>
        <w:ind w:firstLine="720"/>
        <w:rPr>
          <w:rFonts w:cs="Times New Roman"/>
          <w:lang w:val="en-US"/>
        </w:rPr>
      </w:pPr>
      <w:del w:id="1664" w:author="EPH" w:date="2022-06-12T13:14:00Z">
        <w:r w:rsidRPr="003B43D4" w:rsidDel="001125CB">
          <w:rPr>
            <w:rFonts w:cs="Times New Roman"/>
            <w:lang w:val="en-US"/>
            <w:rPrChange w:id="1665" w:author="Lou Bruno" w:date="2022-06-18T14:45:00Z">
              <w:rPr>
                <w:rFonts w:cs="Times New Roman"/>
                <w:i/>
                <w:lang w:val="en-US"/>
              </w:rPr>
            </w:rPrChange>
          </w:rPr>
          <w:lastRenderedPageBreak/>
          <w:delText>Stage 1:</w:delText>
        </w:r>
      </w:del>
      <w:ins w:id="1666" w:author="EPH" w:date="2022-06-12T13:14:00Z">
        <w:del w:id="1667" w:author="Lou Bruno" w:date="2022-06-18T14:45:00Z">
          <w:r w:rsidR="001125CB" w:rsidRPr="003B43D4" w:rsidDel="003B43D4">
            <w:rPr>
              <w:rFonts w:cs="Times New Roman"/>
              <w:lang w:val="en-US"/>
              <w:rPrChange w:id="1668" w:author="Lou Bruno" w:date="2022-06-18T14:45:00Z">
                <w:rPr>
                  <w:rFonts w:cs="Times New Roman"/>
                  <w:i/>
                  <w:lang w:val="en-US"/>
                </w:rPr>
              </w:rPrChange>
            </w:rPr>
            <w:delText>&lt;h4&gt;</w:delText>
          </w:r>
        </w:del>
      </w:ins>
      <w:ins w:id="1669" w:author="Lou Bruno" w:date="2022-06-18T14:45:00Z">
        <w:r w:rsidR="003B43D4" w:rsidRPr="003B43D4">
          <w:rPr>
            <w:rFonts w:cs="Times New Roman"/>
            <w:lang w:val="en-US"/>
            <w:rPrChange w:id="1670" w:author="Lou Bruno" w:date="2022-06-18T14:45:00Z">
              <w:rPr>
                <w:rFonts w:cs="Times New Roman"/>
                <w:i/>
                <w:lang w:val="en-US"/>
              </w:rPr>
            </w:rPrChange>
          </w:rPr>
          <w:t>&lt;nl&gt;</w:t>
        </w:r>
      </w:ins>
      <w:ins w:id="1671" w:author="EPH" w:date="2022-06-12T13:14:00Z">
        <w:r w:rsidR="001125CB">
          <w:rPr>
            <w:rFonts w:cs="Times New Roman"/>
            <w:i/>
            <w:lang w:val="en-US"/>
          </w:rPr>
          <w:t>Stage 1.</w:t>
        </w:r>
        <w:del w:id="1672" w:author="Lou Bruno" w:date="2022-06-18T14:45:00Z">
          <w:r w:rsidR="001125CB" w:rsidDel="003B43D4">
            <w:rPr>
              <w:rFonts w:cs="Times New Roman"/>
              <w:i/>
              <w:lang w:val="en-US"/>
            </w:rPr>
            <w:delText>&lt;bt&gt;</w:delText>
          </w:r>
        </w:del>
      </w:ins>
      <w:r w:rsidRPr="00BE10A4">
        <w:rPr>
          <w:rFonts w:cs="Times New Roman"/>
          <w:lang w:val="en-US"/>
        </w:rPr>
        <w:t xml:space="preserve"> Determine that the joint distribution of </w:t>
      </w:r>
      <w:r w:rsidRPr="00BE10A4">
        <w:rPr>
          <w:rFonts w:cs="Times New Roman"/>
          <w:i/>
          <w:lang w:val="en-US"/>
        </w:rPr>
        <w:t>f</w:t>
      </w:r>
      <w:r w:rsidRPr="00BE10A4">
        <w:rPr>
          <w:rFonts w:cs="Times New Roman"/>
          <w:lang w:val="en-US"/>
        </w:rPr>
        <w:t xml:space="preserve"> exists (but it does not actually need to be speciﬁed).</w:t>
      </w:r>
    </w:p>
    <w:p w14:paraId="3D639849" w14:textId="1718864C" w:rsidR="00CA3D10" w:rsidRPr="00BE10A4" w:rsidRDefault="00CA3D10">
      <w:pPr>
        <w:pStyle w:val="Style7"/>
        <w:autoSpaceDE w:val="0"/>
        <w:autoSpaceDN w:val="0"/>
        <w:adjustRightInd w:val="0"/>
        <w:spacing w:line="480" w:lineRule="auto"/>
        <w:ind w:firstLine="720"/>
        <w:rPr>
          <w:rFonts w:cs="Times New Roman"/>
          <w:lang w:val="en-US"/>
        </w:rPr>
      </w:pPr>
      <w:del w:id="1673" w:author="EPH" w:date="2022-06-12T13:14:00Z">
        <w:r w:rsidRPr="00BE10A4" w:rsidDel="001125CB">
          <w:rPr>
            <w:rFonts w:cs="Times New Roman"/>
            <w:i/>
            <w:lang w:val="en-US"/>
          </w:rPr>
          <w:delText>Stage 2:</w:delText>
        </w:r>
      </w:del>
      <w:ins w:id="1674" w:author="EPH" w:date="2022-06-12T13:14:00Z">
        <w:del w:id="1675" w:author="Lou Bruno" w:date="2022-06-18T14:46:00Z">
          <w:r w:rsidR="001125CB" w:rsidDel="003B43D4">
            <w:rPr>
              <w:rFonts w:cs="Times New Roman"/>
              <w:i/>
              <w:lang w:val="en-US"/>
            </w:rPr>
            <w:delText>&lt;h4&gt;</w:delText>
          </w:r>
        </w:del>
        <w:r w:rsidR="001125CB">
          <w:rPr>
            <w:rFonts w:cs="Times New Roman"/>
            <w:i/>
            <w:lang w:val="en-US"/>
          </w:rPr>
          <w:t>Stage 2</w:t>
        </w:r>
      </w:ins>
      <w:ins w:id="1676" w:author="Lou Bruno" w:date="2022-06-18T14:45:00Z">
        <w:r w:rsidR="003B43D4">
          <w:rPr>
            <w:rFonts w:cs="Times New Roman"/>
            <w:i/>
            <w:lang w:val="en-US"/>
          </w:rPr>
          <w:t>.</w:t>
        </w:r>
      </w:ins>
      <w:ins w:id="1677" w:author="EPH" w:date="2022-06-12T13:14:00Z">
        <w:del w:id="1678" w:author="Lou Bruno" w:date="2022-06-18T14:45:00Z">
          <w:r w:rsidR="001125CB" w:rsidDel="003B43D4">
            <w:rPr>
              <w:rFonts w:cs="Times New Roman"/>
              <w:i/>
              <w:lang w:val="en-US"/>
            </w:rPr>
            <w:delText>.&lt;bt&gt;</w:delText>
          </w:r>
        </w:del>
      </w:ins>
      <w:r w:rsidRPr="00BE10A4">
        <w:rPr>
          <w:rFonts w:cs="Times New Roman"/>
          <w:lang w:val="en-US"/>
        </w:rPr>
        <w:t xml:space="preserve"> Choose starting values for each parameter (</w:t>
      </w:r>
      <w:r w:rsidRPr="00BE10A4">
        <w:rPr>
          <w:rFonts w:cs="Times New Roman"/>
          <w:i/>
          <w:lang w:val="en-US"/>
        </w:rPr>
        <w:t>x</w:t>
      </w:r>
      <w:r w:rsidRPr="00BE10A4">
        <w:rPr>
          <w:rFonts w:cs="Times New Roman"/>
          <w:vertAlign w:val="subscript"/>
          <w:lang w:val="en-US"/>
        </w:rPr>
        <w:t>1</w:t>
      </w:r>
      <w:r w:rsidRPr="00BE10A4">
        <w:rPr>
          <w:rFonts w:cs="Times New Roman"/>
          <w:vertAlign w:val="superscript"/>
          <w:lang w:val="en-US"/>
        </w:rPr>
        <w:t>(1)</w:t>
      </w:r>
      <w:r w:rsidRPr="00BE10A4">
        <w:rPr>
          <w:rFonts w:cs="Times New Roman"/>
          <w:lang w:val="en-US"/>
        </w:rPr>
        <w:t xml:space="preserve">, </w:t>
      </w:r>
      <w:r w:rsidRPr="00BE10A4">
        <w:rPr>
          <w:rFonts w:cs="Times New Roman"/>
          <w:i/>
          <w:lang w:val="en-US"/>
        </w:rPr>
        <w:t>x</w:t>
      </w:r>
      <w:r w:rsidRPr="00BE10A4">
        <w:rPr>
          <w:rFonts w:cs="Times New Roman"/>
          <w:vertAlign w:val="subscript"/>
          <w:lang w:val="en-US"/>
        </w:rPr>
        <w:t>1</w:t>
      </w:r>
      <w:r w:rsidRPr="00BE10A4">
        <w:rPr>
          <w:rFonts w:cs="Times New Roman"/>
          <w:vertAlign w:val="superscript"/>
          <w:lang w:val="en-US"/>
        </w:rPr>
        <w:t>(2)</w:t>
      </w:r>
      <w:r w:rsidRPr="00BE10A4">
        <w:rPr>
          <w:rFonts w:cs="Times New Roman"/>
          <w:lang w:val="en-US"/>
        </w:rPr>
        <w:t xml:space="preserve">, </w:t>
      </w:r>
      <w:r w:rsidRPr="00BE10A4">
        <w:rPr>
          <w:rFonts w:cs="Times New Roman"/>
          <w:i/>
          <w:lang w:val="en-US"/>
        </w:rPr>
        <w:t>x</w:t>
      </w:r>
      <w:r w:rsidRPr="00BE10A4">
        <w:rPr>
          <w:rFonts w:cs="Times New Roman"/>
          <w:vertAlign w:val="subscript"/>
          <w:lang w:val="en-US"/>
        </w:rPr>
        <w:t>1</w:t>
      </w:r>
      <w:r w:rsidRPr="00BE10A4">
        <w:rPr>
          <w:rFonts w:cs="Times New Roman"/>
          <w:vertAlign w:val="superscript"/>
          <w:lang w:val="en-US"/>
        </w:rPr>
        <w:t>(3)</w:t>
      </w:r>
      <w:r w:rsidRPr="00BE10A4">
        <w:rPr>
          <w:rFonts w:cs="Times New Roman"/>
          <w:lang w:val="en-US"/>
        </w:rPr>
        <w:t xml:space="preserve">, </w:t>
      </w:r>
      <w:r w:rsidRPr="00BE10A4">
        <w:rPr>
          <w:rFonts w:cs="Times New Roman"/>
          <w:i/>
          <w:lang w:val="en-US"/>
        </w:rPr>
        <w:t>x</w:t>
      </w:r>
      <w:r w:rsidRPr="00BE10A4">
        <w:rPr>
          <w:rFonts w:cs="Times New Roman"/>
          <w:vertAlign w:val="subscript"/>
          <w:lang w:val="en-US"/>
        </w:rPr>
        <w:t>1</w:t>
      </w:r>
      <w:r w:rsidRPr="00BE10A4">
        <w:rPr>
          <w:rFonts w:cs="Times New Roman"/>
          <w:vertAlign w:val="superscript"/>
          <w:lang w:val="en-US"/>
        </w:rPr>
        <w:t>(4)</w:t>
      </w:r>
      <w:r w:rsidRPr="00BE10A4">
        <w:rPr>
          <w:rFonts w:cs="Times New Roman"/>
          <w:lang w:val="en-US"/>
        </w:rPr>
        <w:t>)</w:t>
      </w:r>
    </w:p>
    <w:p w14:paraId="30D60EB9" w14:textId="4747586F" w:rsidR="00CA3D10" w:rsidRPr="00BE10A4" w:rsidRDefault="00CA3D10">
      <w:pPr>
        <w:pStyle w:val="Style7"/>
        <w:autoSpaceDE w:val="0"/>
        <w:autoSpaceDN w:val="0"/>
        <w:adjustRightInd w:val="0"/>
        <w:spacing w:line="480" w:lineRule="auto"/>
        <w:ind w:firstLine="720"/>
        <w:rPr>
          <w:rFonts w:cs="Times New Roman"/>
          <w:lang w:val="en-US"/>
        </w:rPr>
      </w:pPr>
      <w:del w:id="1679" w:author="EPH" w:date="2022-06-12T13:15:00Z">
        <w:r w:rsidRPr="00BE10A4" w:rsidDel="001125CB">
          <w:rPr>
            <w:rFonts w:cs="Times New Roman"/>
            <w:i/>
            <w:lang w:val="en-US"/>
          </w:rPr>
          <w:delText>Stage 3:</w:delText>
        </w:r>
      </w:del>
      <w:ins w:id="1680" w:author="EPH" w:date="2022-06-12T13:15:00Z">
        <w:del w:id="1681" w:author="Lou Bruno" w:date="2022-06-18T14:46:00Z">
          <w:r w:rsidR="001125CB" w:rsidDel="003B43D4">
            <w:rPr>
              <w:rFonts w:cs="Times New Roman"/>
              <w:i/>
              <w:lang w:val="en-US"/>
            </w:rPr>
            <w:delText>&lt;h4&gt;</w:delText>
          </w:r>
        </w:del>
        <w:r w:rsidR="001125CB">
          <w:rPr>
            <w:rFonts w:cs="Times New Roman"/>
            <w:i/>
            <w:lang w:val="en-US"/>
          </w:rPr>
          <w:t>Stage 3.</w:t>
        </w:r>
        <w:del w:id="1682" w:author="Lou Bruno" w:date="2022-06-18T14:45:00Z">
          <w:r w:rsidR="001125CB" w:rsidDel="003B43D4">
            <w:rPr>
              <w:rFonts w:cs="Times New Roman"/>
              <w:i/>
              <w:lang w:val="en-US"/>
            </w:rPr>
            <w:delText>&lt;bt&gt;</w:delText>
          </w:r>
        </w:del>
      </w:ins>
      <w:r w:rsidRPr="00BE10A4">
        <w:rPr>
          <w:rFonts w:cs="Times New Roman"/>
          <w:lang w:val="en-US"/>
        </w:rPr>
        <w:t xml:space="preserve"> In each substep, draw a variables’ candidate while ﬁxing the other three variables:</w:t>
      </w:r>
      <w:ins w:id="1683" w:author="EPH" w:date="2022-06-12T13:49:00Z">
        <w:r w:rsidR="00EB33E7">
          <w:rPr>
            <w:rFonts w:cs="Times New Roman"/>
            <w:lang w:val="en-US"/>
          </w:rPr>
          <w:t>&lt;eq&gt;</w:t>
        </w:r>
      </w:ins>
    </w:p>
    <w:p w14:paraId="1EFF9FC2" w14:textId="22E4E1A3" w:rsidR="00CA3D10" w:rsidRPr="00BE10A4" w:rsidRDefault="00800CED">
      <w:pPr>
        <w:autoSpaceDE w:val="0"/>
        <w:autoSpaceDN w:val="0"/>
        <w:adjustRightInd w:val="0"/>
        <w:spacing w:line="480" w:lineRule="auto"/>
        <w:ind w:firstLine="720"/>
      </w:pPr>
      <w:r>
        <w:rPr>
          <w:noProof/>
          <w:position w:val="-66"/>
        </w:rPr>
        <w:pict w14:anchorId="5BB5E7E1">
          <v:shape id="_x0000_i1075" type="#_x0000_t75" alt="" style="width:194.55pt;height:1in;mso-width-percent:0;mso-height-percent:0;mso-width-percent:0;mso-height-percent:0">
            <v:imagedata r:id="rId60" o:title=""/>
          </v:shape>
        </w:pict>
      </w:r>
      <w:r w:rsidR="00CA3D10" w:rsidRPr="00BE10A4">
        <w:t xml:space="preserve"> </w:t>
      </w:r>
      <w:ins w:id="1684" w:author="Lou Bruno" w:date="2022-06-18T14:46:00Z">
        <w:r w:rsidR="003B43D4">
          <w:t xml:space="preserve">                                                                                           </w:t>
        </w:r>
      </w:ins>
      <w:r w:rsidR="00CA3D10" w:rsidRPr="00BE10A4">
        <w:t>(9)</w:t>
      </w:r>
    </w:p>
    <w:p w14:paraId="4FA09311" w14:textId="2053A249" w:rsidR="00CA3D10" w:rsidRPr="00BE10A4" w:rsidRDefault="00CA3D10">
      <w:pPr>
        <w:pStyle w:val="Style7"/>
        <w:autoSpaceDE w:val="0"/>
        <w:autoSpaceDN w:val="0"/>
        <w:adjustRightInd w:val="0"/>
        <w:spacing w:line="480" w:lineRule="auto"/>
        <w:ind w:firstLine="720"/>
        <w:rPr>
          <w:rFonts w:cs="Times New Roman"/>
          <w:lang w:val="en-US"/>
        </w:rPr>
      </w:pPr>
      <w:del w:id="1685" w:author="EPH" w:date="2022-06-12T13:16:00Z">
        <w:r w:rsidRPr="003B43D4" w:rsidDel="004E7917">
          <w:rPr>
            <w:rFonts w:cs="Times New Roman"/>
            <w:lang w:val="en-US"/>
            <w:rPrChange w:id="1686" w:author="Lou Bruno" w:date="2022-06-18T14:46:00Z">
              <w:rPr>
                <w:rFonts w:cs="Times New Roman"/>
                <w:i/>
                <w:lang w:val="en-US"/>
              </w:rPr>
            </w:rPrChange>
          </w:rPr>
          <w:delText>Stage 4:</w:delText>
        </w:r>
      </w:del>
      <w:ins w:id="1687" w:author="EPH" w:date="2022-06-12T13:16:00Z">
        <w:r w:rsidR="004E7917" w:rsidRPr="003B43D4">
          <w:rPr>
            <w:rFonts w:cs="Times New Roman"/>
            <w:lang w:val="en-US"/>
            <w:rPrChange w:id="1688" w:author="Lou Bruno" w:date="2022-06-18T14:46:00Z">
              <w:rPr>
                <w:rFonts w:cs="Times New Roman"/>
                <w:i/>
                <w:lang w:val="en-US"/>
              </w:rPr>
            </w:rPrChange>
          </w:rPr>
          <w:t>&lt;</w:t>
        </w:r>
        <w:del w:id="1689" w:author="Lou Bruno" w:date="2022-06-18T14:46:00Z">
          <w:r w:rsidR="004E7917" w:rsidRPr="003B43D4" w:rsidDel="003B43D4">
            <w:rPr>
              <w:rFonts w:cs="Times New Roman"/>
              <w:lang w:val="en-US"/>
              <w:rPrChange w:id="1690" w:author="Lou Bruno" w:date="2022-06-18T14:46:00Z">
                <w:rPr>
                  <w:rFonts w:cs="Times New Roman"/>
                  <w:i/>
                  <w:lang w:val="en-US"/>
                </w:rPr>
              </w:rPrChange>
            </w:rPr>
            <w:delText>h4</w:delText>
          </w:r>
        </w:del>
      </w:ins>
      <w:ins w:id="1691" w:author="Lou Bruno" w:date="2022-06-18T14:46:00Z">
        <w:r w:rsidR="003B43D4" w:rsidRPr="003B43D4">
          <w:rPr>
            <w:rFonts w:cs="Times New Roman"/>
            <w:lang w:val="en-US"/>
            <w:rPrChange w:id="1692" w:author="Lou Bruno" w:date="2022-06-18T14:46:00Z">
              <w:rPr>
                <w:rFonts w:cs="Times New Roman"/>
                <w:i/>
                <w:lang w:val="en-US"/>
              </w:rPr>
            </w:rPrChange>
          </w:rPr>
          <w:t>nl</w:t>
        </w:r>
      </w:ins>
      <w:ins w:id="1693" w:author="EPH" w:date="2022-06-12T13:16:00Z">
        <w:r w:rsidR="004E7917" w:rsidRPr="003B43D4">
          <w:rPr>
            <w:rFonts w:cs="Times New Roman"/>
            <w:lang w:val="en-US"/>
            <w:rPrChange w:id="1694" w:author="Lou Bruno" w:date="2022-06-18T14:46:00Z">
              <w:rPr>
                <w:rFonts w:cs="Times New Roman"/>
                <w:i/>
                <w:lang w:val="en-US"/>
              </w:rPr>
            </w:rPrChange>
          </w:rPr>
          <w:t>&gt;</w:t>
        </w:r>
        <w:r w:rsidR="004E7917">
          <w:rPr>
            <w:rFonts w:cs="Times New Roman"/>
            <w:i/>
            <w:lang w:val="en-US"/>
          </w:rPr>
          <w:t>Stage 4.</w:t>
        </w:r>
        <w:del w:id="1695" w:author="Lou Bruno" w:date="2022-06-18T14:46:00Z">
          <w:r w:rsidR="004E7917" w:rsidDel="003B43D4">
            <w:rPr>
              <w:rFonts w:cs="Times New Roman"/>
              <w:i/>
              <w:lang w:val="en-US"/>
            </w:rPr>
            <w:delText>&lt;bt&gt;</w:delText>
          </w:r>
        </w:del>
      </w:ins>
      <w:r w:rsidRPr="00BE10A4">
        <w:rPr>
          <w:rFonts w:cs="Times New Roman"/>
          <w:lang w:val="en-US"/>
        </w:rPr>
        <w:t xml:space="preserve"> Automatically accept the multivariate candidate, </w:t>
      </w:r>
      <w:r w:rsidRPr="00BE10A4">
        <w:rPr>
          <w:rFonts w:cs="Times New Roman"/>
          <w:i/>
          <w:lang w:val="en-US"/>
        </w:rPr>
        <w:t>z</w:t>
      </w:r>
      <w:r w:rsidRPr="00BE10A4">
        <w:rPr>
          <w:rFonts w:cs="Times New Roman"/>
          <w:i/>
          <w:vertAlign w:val="subscript"/>
          <w:lang w:val="en-US"/>
        </w:rPr>
        <w:t>b</w:t>
      </w:r>
      <w:r w:rsidRPr="00BE10A4">
        <w:rPr>
          <w:rFonts w:cs="Times New Roman"/>
          <w:lang w:val="en-US"/>
        </w:rPr>
        <w:t xml:space="preserve"> = </w:t>
      </w:r>
      <w:r w:rsidRPr="00BE10A4">
        <w:rPr>
          <w:rFonts w:cs="Times New Roman"/>
          <w:i/>
          <w:lang w:val="en-US"/>
        </w:rPr>
        <w:t>x</w:t>
      </w:r>
      <w:r w:rsidRPr="00BE10A4">
        <w:rPr>
          <w:rFonts w:cs="Times New Roman"/>
          <w:i/>
          <w:vertAlign w:val="subscript"/>
          <w:lang w:val="en-US"/>
        </w:rPr>
        <w:t>b</w:t>
      </w:r>
      <w:r w:rsidRPr="00BE10A4">
        <w:rPr>
          <w:rFonts w:cs="Times New Roman"/>
          <w:lang w:val="en-US"/>
        </w:rPr>
        <w:t xml:space="preserve"> = (</w:t>
      </w:r>
      <w:r w:rsidRPr="00BE10A4">
        <w:rPr>
          <w:rFonts w:cs="Times New Roman"/>
          <w:i/>
          <w:lang w:val="en-US"/>
        </w:rPr>
        <w:t>x</w:t>
      </w:r>
      <w:r w:rsidRPr="00BE10A4">
        <w:rPr>
          <w:rFonts w:cs="Times New Roman"/>
          <w:i/>
          <w:vertAlign w:val="subscript"/>
          <w:lang w:val="en-US"/>
        </w:rPr>
        <w:t>b</w:t>
      </w:r>
      <w:r w:rsidRPr="00BE10A4">
        <w:rPr>
          <w:rFonts w:cs="Times New Roman"/>
          <w:vertAlign w:val="superscript"/>
          <w:lang w:val="en-US"/>
        </w:rPr>
        <w:t>(1)</w:t>
      </w:r>
      <w:r w:rsidRPr="00BE10A4">
        <w:rPr>
          <w:rFonts w:cs="Times New Roman"/>
          <w:lang w:val="en-US"/>
        </w:rPr>
        <w:t xml:space="preserve">, </w:t>
      </w:r>
      <w:r w:rsidRPr="00BE10A4">
        <w:rPr>
          <w:rFonts w:cs="Times New Roman"/>
          <w:i/>
          <w:lang w:val="en-US"/>
        </w:rPr>
        <w:t>x</w:t>
      </w:r>
      <w:r w:rsidRPr="00BE10A4">
        <w:rPr>
          <w:rFonts w:cs="Times New Roman"/>
          <w:i/>
          <w:vertAlign w:val="subscript"/>
          <w:lang w:val="en-US"/>
        </w:rPr>
        <w:t>b</w:t>
      </w:r>
      <w:r w:rsidRPr="00BE10A4">
        <w:rPr>
          <w:rFonts w:cs="Times New Roman"/>
          <w:vertAlign w:val="superscript"/>
          <w:lang w:val="en-US"/>
        </w:rPr>
        <w:t>(2)</w:t>
      </w:r>
      <w:r w:rsidRPr="00BE10A4">
        <w:rPr>
          <w:rFonts w:cs="Times New Roman"/>
          <w:lang w:val="en-US"/>
        </w:rPr>
        <w:t xml:space="preserve">, </w:t>
      </w:r>
      <w:r w:rsidRPr="00BE10A4">
        <w:rPr>
          <w:rFonts w:cs="Times New Roman"/>
          <w:i/>
          <w:lang w:val="en-US"/>
        </w:rPr>
        <w:t>x</w:t>
      </w:r>
      <w:r w:rsidRPr="00BE10A4">
        <w:rPr>
          <w:rFonts w:cs="Times New Roman"/>
          <w:i/>
          <w:vertAlign w:val="subscript"/>
          <w:lang w:val="en-US"/>
        </w:rPr>
        <w:t>b</w:t>
      </w:r>
      <w:r w:rsidRPr="00BE10A4">
        <w:rPr>
          <w:rFonts w:cs="Times New Roman"/>
          <w:vertAlign w:val="superscript"/>
          <w:lang w:val="en-US"/>
        </w:rPr>
        <w:t>(3)</w:t>
      </w:r>
      <w:r w:rsidRPr="00BE10A4">
        <w:rPr>
          <w:rFonts w:cs="Times New Roman"/>
          <w:lang w:val="en-US"/>
        </w:rPr>
        <w:t xml:space="preserve">, </w:t>
      </w:r>
      <w:r w:rsidRPr="00BE10A4">
        <w:rPr>
          <w:rFonts w:cs="Times New Roman"/>
          <w:i/>
          <w:lang w:val="en-US"/>
        </w:rPr>
        <w:t>x</w:t>
      </w:r>
      <w:r w:rsidRPr="00BE10A4">
        <w:rPr>
          <w:rFonts w:cs="Times New Roman"/>
          <w:i/>
          <w:vertAlign w:val="subscript"/>
          <w:lang w:val="en-US"/>
        </w:rPr>
        <w:t>b</w:t>
      </w:r>
      <w:r w:rsidRPr="00BE10A4">
        <w:rPr>
          <w:rFonts w:cs="Times New Roman"/>
          <w:vertAlign w:val="superscript"/>
          <w:lang w:val="en-US"/>
        </w:rPr>
        <w:t>(4)</w:t>
      </w:r>
      <w:r w:rsidRPr="00BE10A4">
        <w:rPr>
          <w:rFonts w:cs="Times New Roman"/>
          <w:lang w:val="en-US"/>
        </w:rPr>
        <w:t>).</w:t>
      </w:r>
      <w:ins w:id="1696" w:author="Lou Bruno" w:date="2022-06-18T14:46:00Z">
        <w:r w:rsidR="003B43D4">
          <w:rPr>
            <w:rFonts w:cs="Times New Roman"/>
            <w:lang w:val="en-US"/>
          </w:rPr>
          <w:t>&lt;/nl&gt;</w:t>
        </w:r>
      </w:ins>
    </w:p>
    <w:p w14:paraId="5E36D8DA" w14:textId="4385973F" w:rsidR="00CA3D10" w:rsidRPr="00BE10A4" w:rsidRDefault="003B43D4">
      <w:pPr>
        <w:pStyle w:val="Style7"/>
        <w:autoSpaceDE w:val="0"/>
        <w:autoSpaceDN w:val="0"/>
        <w:adjustRightInd w:val="0"/>
        <w:spacing w:line="480" w:lineRule="auto"/>
        <w:ind w:firstLine="720"/>
        <w:rPr>
          <w:rFonts w:cs="Times New Roman"/>
          <w:lang w:val="en-US"/>
        </w:rPr>
      </w:pPr>
      <w:ins w:id="1697" w:author="Lou Bruno" w:date="2022-06-18T14:46:00Z">
        <w:r>
          <w:rPr>
            <w:rFonts w:cs="Times New Roman"/>
            <w:lang w:val="en-US"/>
          </w:rPr>
          <w:t>&lt;bt&gt;</w:t>
        </w:r>
      </w:ins>
      <w:r w:rsidR="00CA3D10" w:rsidRPr="00BE10A4">
        <w:rPr>
          <w:rFonts w:cs="Times New Roman"/>
          <w:lang w:val="en-US"/>
        </w:rPr>
        <w:t xml:space="preserve">Repeat </w:t>
      </w:r>
      <w:r w:rsidR="00CA3D10" w:rsidRPr="00BE10A4">
        <w:rPr>
          <w:rFonts w:cs="Times New Roman"/>
          <w:i/>
          <w:lang w:val="en-US"/>
        </w:rPr>
        <w:t>Stages 3</w:t>
      </w:r>
      <w:r w:rsidR="00CA3D10" w:rsidRPr="00BE10A4">
        <w:rPr>
          <w:rFonts w:cs="Times New Roman"/>
          <w:lang w:val="en-US"/>
        </w:rPr>
        <w:t xml:space="preserve"> and </w:t>
      </w:r>
      <w:r w:rsidR="00CA3D10" w:rsidRPr="00BE10A4">
        <w:rPr>
          <w:rFonts w:cs="Times New Roman"/>
          <w:i/>
          <w:lang w:val="en-US"/>
        </w:rPr>
        <w:t>4 for b</w:t>
      </w:r>
      <w:r w:rsidR="00CA3D10" w:rsidRPr="00BE10A4">
        <w:rPr>
          <w:rFonts w:cs="Times New Roman"/>
          <w:lang w:val="en-US"/>
        </w:rPr>
        <w:t xml:space="preserve"> = </w:t>
      </w:r>
      <w:r w:rsidR="00CA3D10" w:rsidRPr="00BE10A4">
        <w:rPr>
          <w:rFonts w:cs="Times New Roman"/>
          <w:i/>
          <w:lang w:val="en-US"/>
        </w:rPr>
        <w:t>2, 3, . . .,B steps</w:t>
      </w:r>
      <w:r w:rsidR="00CA3D10" w:rsidRPr="00BE10A4">
        <w:rPr>
          <w:rFonts w:cs="Times New Roman"/>
          <w:lang w:val="en-US"/>
        </w:rPr>
        <w:t>.</w:t>
      </w:r>
    </w:p>
    <w:p w14:paraId="792A0FB0" w14:textId="16DA7E11" w:rsidR="00CA3D10" w:rsidRPr="00BE10A4" w:rsidRDefault="00CA3D10">
      <w:pPr>
        <w:pStyle w:val="Style7"/>
        <w:autoSpaceDE w:val="0"/>
        <w:autoSpaceDN w:val="0"/>
        <w:adjustRightInd w:val="0"/>
        <w:spacing w:line="480" w:lineRule="auto"/>
        <w:ind w:firstLine="720"/>
        <w:rPr>
          <w:rFonts w:cs="Times New Roman"/>
          <w:lang w:val="en-US"/>
        </w:rPr>
      </w:pPr>
      <w:del w:id="1698" w:author="EPH" w:date="2022-06-12T13:16:00Z">
        <w:r w:rsidRPr="003B43D4" w:rsidDel="004E7917">
          <w:rPr>
            <w:rFonts w:cs="Times New Roman"/>
            <w:lang w:val="en-US"/>
            <w:rPrChange w:id="1699" w:author="Lou Bruno" w:date="2022-06-18T14:47:00Z">
              <w:rPr>
                <w:rFonts w:cs="Times New Roman"/>
                <w:i/>
                <w:lang w:val="en-US"/>
              </w:rPr>
            </w:rPrChange>
          </w:rPr>
          <w:delText>Stage 5:</w:delText>
        </w:r>
      </w:del>
      <w:ins w:id="1700" w:author="EPH" w:date="2022-06-12T13:16:00Z">
        <w:r w:rsidR="004E7917" w:rsidRPr="003B43D4">
          <w:rPr>
            <w:rFonts w:cs="Times New Roman"/>
            <w:lang w:val="en-US"/>
            <w:rPrChange w:id="1701" w:author="Lou Bruno" w:date="2022-06-18T14:47:00Z">
              <w:rPr>
                <w:rFonts w:cs="Times New Roman"/>
                <w:i/>
                <w:lang w:val="en-US"/>
              </w:rPr>
            </w:rPrChange>
          </w:rPr>
          <w:t>&lt;</w:t>
        </w:r>
        <w:del w:id="1702" w:author="Lou Bruno" w:date="2022-06-18T14:47:00Z">
          <w:r w:rsidR="004E7917" w:rsidRPr="003B43D4" w:rsidDel="003B43D4">
            <w:rPr>
              <w:rFonts w:cs="Times New Roman"/>
              <w:lang w:val="en-US"/>
              <w:rPrChange w:id="1703" w:author="Lou Bruno" w:date="2022-06-18T14:47:00Z">
                <w:rPr>
                  <w:rFonts w:cs="Times New Roman"/>
                  <w:i/>
                  <w:lang w:val="en-US"/>
                </w:rPr>
              </w:rPrChange>
            </w:rPr>
            <w:delText>h4</w:delText>
          </w:r>
        </w:del>
      </w:ins>
      <w:ins w:id="1704" w:author="Lou Bruno" w:date="2022-06-18T14:47:00Z">
        <w:r w:rsidR="003B43D4">
          <w:rPr>
            <w:rFonts w:cs="Times New Roman"/>
            <w:lang w:val="en-US"/>
          </w:rPr>
          <w:t>nl</w:t>
        </w:r>
      </w:ins>
      <w:ins w:id="1705" w:author="EPH" w:date="2022-06-12T13:16:00Z">
        <w:r w:rsidR="004E7917" w:rsidRPr="003B43D4">
          <w:rPr>
            <w:rFonts w:cs="Times New Roman"/>
            <w:lang w:val="en-US"/>
            <w:rPrChange w:id="1706" w:author="Lou Bruno" w:date="2022-06-18T14:47:00Z">
              <w:rPr>
                <w:rFonts w:cs="Times New Roman"/>
                <w:i/>
                <w:lang w:val="en-US"/>
              </w:rPr>
            </w:rPrChange>
          </w:rPr>
          <w:t>&gt;</w:t>
        </w:r>
        <w:r w:rsidR="004E7917">
          <w:rPr>
            <w:rFonts w:cs="Times New Roman"/>
            <w:i/>
            <w:lang w:val="en-US"/>
          </w:rPr>
          <w:t>Stage 5.&lt;bt&gt;</w:t>
        </w:r>
      </w:ins>
      <w:r w:rsidRPr="00BE10A4">
        <w:rPr>
          <w:rFonts w:cs="Times New Roman"/>
          <w:lang w:val="en-US"/>
        </w:rPr>
        <w:t xml:space="preserve"> Calculate any summary statistics as in Example 4a.</w:t>
      </w:r>
      <w:ins w:id="1707" w:author="Lou Bruno" w:date="2022-06-18T14:47:00Z">
        <w:r w:rsidR="003B43D4">
          <w:rPr>
            <w:rFonts w:cs="Times New Roman"/>
            <w:lang w:val="en-US"/>
          </w:rPr>
          <w:t>&lt;/nl&gt;</w:t>
        </w:r>
      </w:ins>
    </w:p>
    <w:p w14:paraId="5DA8D3BD" w14:textId="77777777" w:rsidR="00CA3D10" w:rsidRPr="00EB33E7" w:rsidRDefault="00CA3D10">
      <w:pPr>
        <w:pStyle w:val="Style14"/>
        <w:autoSpaceDE w:val="0"/>
        <w:autoSpaceDN w:val="0"/>
        <w:adjustRightInd w:val="0"/>
        <w:spacing w:line="480" w:lineRule="auto"/>
        <w:ind w:firstLine="720"/>
        <w:rPr>
          <w:rFonts w:asciiTheme="minorHAnsi" w:hAnsiTheme="minorHAnsi" w:cstheme="minorHAnsi"/>
          <w:sz w:val="24"/>
          <w:szCs w:val="24"/>
          <w:lang w:val="en-US"/>
          <w:rPrChange w:id="1708" w:author="EPH" w:date="2022-06-12T13:50:00Z">
            <w:rPr>
              <w:rFonts w:cs="Times New Roman"/>
              <w:szCs w:val="24"/>
              <w:lang w:val="en-US"/>
            </w:rPr>
          </w:rPrChange>
        </w:rPr>
      </w:pPr>
      <w:r w:rsidRPr="00EB33E7">
        <w:rPr>
          <w:rFonts w:asciiTheme="minorHAnsi" w:hAnsiTheme="minorHAnsi" w:cstheme="minorHAnsi"/>
          <w:sz w:val="24"/>
          <w:szCs w:val="24"/>
          <w:lang w:val="en-US"/>
          <w:rPrChange w:id="1709" w:author="EPH" w:date="2022-06-12T13:50:00Z">
            <w:rPr>
              <w:rFonts w:cs="Times New Roman"/>
              <w:szCs w:val="24"/>
              <w:lang w:val="en-US"/>
            </w:rPr>
          </w:rPrChange>
        </w:rPr>
        <w:t xml:space="preserve">Stage 3 exhibits a leapfrog pattern. Variables jump one at a time, and then they stay still in the updated position until the others complete their turn. The jump for the ﬁrst variable in line, </w:t>
      </w:r>
      <w:r w:rsidR="00800CED">
        <w:rPr>
          <w:rFonts w:asciiTheme="minorHAnsi" w:hAnsiTheme="minorHAnsi" w:cstheme="minorHAnsi"/>
          <w:noProof/>
          <w:position w:val="-12"/>
          <w:sz w:val="24"/>
          <w:szCs w:val="24"/>
          <w:lang w:val="en-US"/>
        </w:rPr>
        <w:pict w14:anchorId="378DD950">
          <v:shape id="_x0000_i1076" type="#_x0000_t75" alt="" style="width:21.45pt;height:19.15pt;mso-width-percent:0;mso-height-percent:0;mso-width-percent:0;mso-height-percent:0">
            <v:imagedata r:id="rId61" o:title=""/>
          </v:shape>
        </w:pict>
      </w:r>
      <w:r w:rsidRPr="00EB33E7">
        <w:rPr>
          <w:rFonts w:asciiTheme="minorHAnsi" w:hAnsiTheme="minorHAnsi" w:cstheme="minorHAnsi"/>
          <w:sz w:val="24"/>
          <w:szCs w:val="24"/>
          <w:lang w:val="en-US"/>
          <w:rPrChange w:id="1710" w:author="EPH" w:date="2022-06-12T13:50:00Z">
            <w:rPr>
              <w:rFonts w:cs="Times New Roman"/>
              <w:szCs w:val="24"/>
              <w:lang w:val="en-US"/>
            </w:rPr>
          </w:rPrChange>
        </w:rPr>
        <w:t xml:space="preserve"> relies on the values from the previous step </w:t>
      </w:r>
      <w:r w:rsidR="00800CED">
        <w:rPr>
          <w:rFonts w:asciiTheme="minorHAnsi" w:hAnsiTheme="minorHAnsi" w:cstheme="minorHAnsi"/>
          <w:noProof/>
          <w:position w:val="-12"/>
          <w:sz w:val="24"/>
          <w:szCs w:val="24"/>
          <w:lang w:val="en-US"/>
        </w:rPr>
        <w:pict w14:anchorId="04D4EE7E">
          <v:shape id="_x0000_i1077" type="#_x0000_t75" alt="" style="width:75.05pt;height:19.15pt;mso-width-percent:0;mso-height-percent:0;mso-width-percent:0;mso-height-percent:0">
            <v:imagedata r:id="rId62" o:title=""/>
          </v:shape>
        </w:pict>
      </w:r>
      <w:r w:rsidRPr="00EB33E7">
        <w:rPr>
          <w:rFonts w:asciiTheme="minorHAnsi" w:hAnsiTheme="minorHAnsi" w:cstheme="minorHAnsi"/>
          <w:sz w:val="24"/>
          <w:szCs w:val="24"/>
          <w:lang w:val="en-US"/>
          <w:rPrChange w:id="1711" w:author="EPH" w:date="2022-06-12T13:50:00Z">
            <w:rPr>
              <w:rFonts w:cs="Times New Roman"/>
              <w:szCs w:val="24"/>
              <w:lang w:val="en-US"/>
            </w:rPr>
          </w:rPrChange>
        </w:rPr>
        <w:t xml:space="preserve"> The jump for the second variable, </w:t>
      </w:r>
      <w:r w:rsidR="00800CED">
        <w:rPr>
          <w:rFonts w:asciiTheme="minorHAnsi" w:hAnsiTheme="minorHAnsi" w:cstheme="minorHAnsi"/>
          <w:noProof/>
          <w:position w:val="-12"/>
          <w:sz w:val="24"/>
          <w:szCs w:val="24"/>
          <w:lang w:val="en-US"/>
        </w:rPr>
        <w:pict w14:anchorId="2311305E">
          <v:shape id="_x0000_i1078" type="#_x0000_t75" alt="" style="width:23pt;height:19.15pt;mso-width-percent:0;mso-height-percent:0;mso-width-percent:0;mso-height-percent:0">
            <v:imagedata r:id="rId63" o:title=""/>
          </v:shape>
        </w:pict>
      </w:r>
      <w:r w:rsidRPr="00EB33E7">
        <w:rPr>
          <w:rFonts w:asciiTheme="minorHAnsi" w:hAnsiTheme="minorHAnsi" w:cstheme="minorHAnsi"/>
          <w:sz w:val="24"/>
          <w:szCs w:val="24"/>
          <w:lang w:val="en-US"/>
          <w:rPrChange w:id="1712" w:author="EPH" w:date="2022-06-12T13:50:00Z">
            <w:rPr>
              <w:rFonts w:cs="Times New Roman"/>
              <w:szCs w:val="24"/>
              <w:lang w:val="en-US"/>
            </w:rPr>
          </w:rPrChange>
        </w:rPr>
        <w:t xml:space="preserve"> relies on the current step’s value for </w:t>
      </w:r>
      <w:r w:rsidRPr="00EB33E7">
        <w:rPr>
          <w:rFonts w:asciiTheme="minorHAnsi" w:hAnsiTheme="minorHAnsi" w:cstheme="minorHAnsi"/>
          <w:i/>
          <w:sz w:val="24"/>
          <w:szCs w:val="24"/>
          <w:lang w:val="en-US"/>
          <w:rPrChange w:id="1713" w:author="EPH" w:date="2022-06-12T13:50:00Z">
            <w:rPr>
              <w:rFonts w:cs="Times New Roman"/>
              <w:i/>
              <w:szCs w:val="24"/>
              <w:lang w:val="en-US"/>
            </w:rPr>
          </w:rPrChange>
        </w:rPr>
        <w:t>x</w:t>
      </w:r>
      <w:r w:rsidRPr="00EB33E7">
        <w:rPr>
          <w:rFonts w:asciiTheme="minorHAnsi" w:hAnsiTheme="minorHAnsi" w:cstheme="minorHAnsi"/>
          <w:sz w:val="24"/>
          <w:szCs w:val="24"/>
          <w:vertAlign w:val="superscript"/>
          <w:lang w:val="en-US"/>
          <w:rPrChange w:id="1714" w:author="EPH" w:date="2022-06-12T13:50:00Z">
            <w:rPr>
              <w:rFonts w:cs="Times New Roman"/>
              <w:szCs w:val="24"/>
              <w:vertAlign w:val="superscript"/>
              <w:lang w:val="en-US"/>
            </w:rPr>
          </w:rPrChange>
        </w:rPr>
        <w:t>(1)</w:t>
      </w:r>
      <w:r w:rsidRPr="00EB33E7">
        <w:rPr>
          <w:rFonts w:asciiTheme="minorHAnsi" w:hAnsiTheme="minorHAnsi" w:cstheme="minorHAnsi"/>
          <w:sz w:val="24"/>
          <w:szCs w:val="24"/>
          <w:lang w:val="en-US"/>
          <w:rPrChange w:id="1715" w:author="EPH" w:date="2022-06-12T13:50:00Z">
            <w:rPr>
              <w:rFonts w:cs="Times New Roman"/>
              <w:szCs w:val="24"/>
              <w:lang w:val="en-US"/>
            </w:rPr>
          </w:rPrChange>
        </w:rPr>
        <w:t xml:space="preserve"> but on the previous step’s value for </w:t>
      </w:r>
      <w:r w:rsidRPr="00EB33E7">
        <w:rPr>
          <w:rFonts w:asciiTheme="minorHAnsi" w:hAnsiTheme="minorHAnsi" w:cstheme="minorHAnsi"/>
          <w:i/>
          <w:sz w:val="24"/>
          <w:szCs w:val="24"/>
          <w:lang w:val="en-US"/>
          <w:rPrChange w:id="1716" w:author="EPH" w:date="2022-06-12T13:50:00Z">
            <w:rPr>
              <w:rFonts w:cs="Times New Roman"/>
              <w:i/>
              <w:szCs w:val="24"/>
              <w:lang w:val="en-US"/>
            </w:rPr>
          </w:rPrChange>
        </w:rPr>
        <w:t>x</w:t>
      </w:r>
      <w:r w:rsidRPr="00EB33E7">
        <w:rPr>
          <w:rFonts w:asciiTheme="minorHAnsi" w:hAnsiTheme="minorHAnsi" w:cstheme="minorHAnsi"/>
          <w:sz w:val="24"/>
          <w:szCs w:val="24"/>
          <w:vertAlign w:val="superscript"/>
          <w:lang w:val="en-US"/>
          <w:rPrChange w:id="1717" w:author="EPH" w:date="2022-06-12T13:50:00Z">
            <w:rPr>
              <w:rFonts w:cs="Times New Roman"/>
              <w:szCs w:val="24"/>
              <w:vertAlign w:val="superscript"/>
              <w:lang w:val="en-US"/>
            </w:rPr>
          </w:rPrChange>
        </w:rPr>
        <w:t>(3)</w:t>
      </w:r>
      <w:r w:rsidRPr="00EB33E7">
        <w:rPr>
          <w:rFonts w:asciiTheme="minorHAnsi" w:hAnsiTheme="minorHAnsi" w:cstheme="minorHAnsi"/>
          <w:sz w:val="24"/>
          <w:szCs w:val="24"/>
          <w:lang w:val="en-US"/>
          <w:rPrChange w:id="1718" w:author="EPH" w:date="2022-06-12T13:50:00Z">
            <w:rPr>
              <w:rFonts w:cs="Times New Roman"/>
              <w:szCs w:val="24"/>
              <w:lang w:val="en-US"/>
            </w:rPr>
          </w:rPrChange>
        </w:rPr>
        <w:t xml:space="preserve"> and </w:t>
      </w:r>
      <w:r w:rsidRPr="00EB33E7">
        <w:rPr>
          <w:rFonts w:asciiTheme="minorHAnsi" w:hAnsiTheme="minorHAnsi" w:cstheme="minorHAnsi"/>
          <w:i/>
          <w:sz w:val="24"/>
          <w:szCs w:val="24"/>
          <w:lang w:val="en-US"/>
          <w:rPrChange w:id="1719" w:author="EPH" w:date="2022-06-12T13:50:00Z">
            <w:rPr>
              <w:rFonts w:cs="Times New Roman"/>
              <w:i/>
              <w:szCs w:val="24"/>
              <w:lang w:val="en-US"/>
            </w:rPr>
          </w:rPrChange>
        </w:rPr>
        <w:t>x</w:t>
      </w:r>
      <w:r w:rsidRPr="00EB33E7">
        <w:rPr>
          <w:rFonts w:asciiTheme="minorHAnsi" w:hAnsiTheme="minorHAnsi" w:cstheme="minorHAnsi"/>
          <w:sz w:val="24"/>
          <w:szCs w:val="24"/>
          <w:vertAlign w:val="superscript"/>
          <w:lang w:val="en-US"/>
          <w:rPrChange w:id="1720" w:author="EPH" w:date="2022-06-12T13:50:00Z">
            <w:rPr>
              <w:rFonts w:cs="Times New Roman"/>
              <w:szCs w:val="24"/>
              <w:vertAlign w:val="superscript"/>
              <w:lang w:val="en-US"/>
            </w:rPr>
          </w:rPrChange>
        </w:rPr>
        <w:t>(4)</w:t>
      </w:r>
      <w:r w:rsidRPr="00EB33E7">
        <w:rPr>
          <w:rFonts w:asciiTheme="minorHAnsi" w:hAnsiTheme="minorHAnsi" w:cstheme="minorHAnsi"/>
          <w:sz w:val="24"/>
          <w:szCs w:val="24"/>
          <w:lang w:val="en-US"/>
          <w:rPrChange w:id="1721" w:author="EPH" w:date="2022-06-12T13:50:00Z">
            <w:rPr>
              <w:rFonts w:cs="Times New Roman"/>
              <w:szCs w:val="24"/>
              <w:lang w:val="en-US"/>
            </w:rPr>
          </w:rPrChange>
        </w:rPr>
        <w:t xml:space="preserve"> because they have not been updated yet. This sequence continues until the last variable is updated entirely from values from the </w:t>
      </w:r>
      <w:r w:rsidRPr="00EB33E7">
        <w:rPr>
          <w:rFonts w:asciiTheme="minorHAnsi" w:hAnsiTheme="minorHAnsi" w:cstheme="minorHAnsi"/>
          <w:i/>
          <w:sz w:val="24"/>
          <w:szCs w:val="24"/>
          <w:lang w:val="en-US"/>
          <w:rPrChange w:id="1722" w:author="EPH" w:date="2022-06-12T13:50:00Z">
            <w:rPr>
              <w:rFonts w:cs="Times New Roman"/>
              <w:i/>
              <w:szCs w:val="24"/>
              <w:lang w:val="en-US"/>
            </w:rPr>
          </w:rPrChange>
        </w:rPr>
        <w:t>b</w:t>
      </w:r>
      <w:r w:rsidRPr="00EB33E7">
        <w:rPr>
          <w:rFonts w:asciiTheme="minorHAnsi" w:hAnsiTheme="minorHAnsi" w:cstheme="minorHAnsi"/>
          <w:sz w:val="24"/>
          <w:szCs w:val="24"/>
          <w:lang w:val="en-US"/>
          <w:rPrChange w:id="1723" w:author="EPH" w:date="2022-06-12T13:50:00Z">
            <w:rPr>
              <w:rFonts w:cs="Times New Roman"/>
              <w:szCs w:val="24"/>
              <w:lang w:val="en-US"/>
            </w:rPr>
          </w:rPrChange>
        </w:rPr>
        <w:t>th step.</w:t>
      </w:r>
    </w:p>
    <w:p w14:paraId="30CFDCCB"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Examples 5 and 6 have used a single chain. A recommended practice is to run at least four independent chains (e.g., </w:t>
      </w:r>
      <w:r w:rsidRPr="00BE10A4">
        <w:rPr>
          <w:lang w:val="en-US"/>
        </w:rPr>
        <w:t>Robert &amp; Casella, 2004</w:t>
      </w:r>
      <w:r w:rsidRPr="00BE10A4">
        <w:rPr>
          <w:rFonts w:cs="Times New Roman"/>
          <w:lang w:val="en-US"/>
        </w:rPr>
        <w:t>, Chapter 12). The algorithms are modiﬁed by running Stages 2 through 4 once for each chain. It is important that chains’ positions do not affect each other. However, the summary statistics in Stage 5 combine the chains and treat their points as one large sample.</w:t>
      </w:r>
    </w:p>
    <w:p w14:paraId="4E589F5C" w14:textId="77777777" w:rsidR="00EB33E7" w:rsidRDefault="00EB33E7">
      <w:pPr>
        <w:pStyle w:val="Heading3"/>
        <w:rPr>
          <w:ins w:id="1724" w:author="EPH" w:date="2022-06-12T13:50:00Z"/>
        </w:rPr>
        <w:pPrChange w:id="1725" w:author="EPH" w:date="2022-06-12T13:50:00Z">
          <w:pPr>
            <w:pStyle w:val="Style7"/>
            <w:autoSpaceDE w:val="0"/>
            <w:autoSpaceDN w:val="0"/>
            <w:adjustRightInd w:val="0"/>
            <w:spacing w:line="480" w:lineRule="auto"/>
            <w:ind w:firstLine="720"/>
          </w:pPr>
        </w:pPrChange>
      </w:pPr>
      <w:ins w:id="1726" w:author="EPH" w:date="2022-06-12T13:50:00Z">
        <w:r>
          <w:lastRenderedPageBreak/>
          <w:t>&lt;h3&gt;</w:t>
        </w:r>
      </w:ins>
      <w:r w:rsidR="00CA3D10" w:rsidRPr="00BE10A4">
        <w:t>Metropolis within Gibbs</w:t>
      </w:r>
      <w:del w:id="1727" w:author="EPH" w:date="2022-06-12T13:50:00Z">
        <w:r w:rsidR="00CA3D10" w:rsidRPr="00BE10A4" w:rsidDel="00EB33E7">
          <w:delText xml:space="preserve">. </w:delText>
        </w:r>
      </w:del>
    </w:p>
    <w:p w14:paraId="31561723" w14:textId="0D0029EE" w:rsidR="00CA3D10" w:rsidRPr="00BE10A4" w:rsidRDefault="00EB33E7">
      <w:pPr>
        <w:pStyle w:val="Style7"/>
        <w:autoSpaceDE w:val="0"/>
        <w:autoSpaceDN w:val="0"/>
        <w:adjustRightInd w:val="0"/>
        <w:spacing w:line="480" w:lineRule="auto"/>
        <w:ind w:firstLine="720"/>
        <w:rPr>
          <w:rFonts w:cs="Times New Roman"/>
          <w:lang w:val="en-US"/>
        </w:rPr>
      </w:pPr>
      <w:ins w:id="1728" w:author="EPH" w:date="2022-06-12T13:50:00Z">
        <w:r>
          <w:rPr>
            <w:rFonts w:cs="Times New Roman"/>
            <w:lang w:val="en-US"/>
          </w:rPr>
          <w:t>&lt;bt&gt;</w:t>
        </w:r>
      </w:ins>
      <w:r w:rsidR="00CA3D10" w:rsidRPr="00BE10A4">
        <w:rPr>
          <w:rFonts w:cs="Times New Roman"/>
          <w:lang w:val="en-US"/>
        </w:rPr>
        <w:t xml:space="preserve">The Gibbs advantage can be exploited even when it is not possible to simulate directly from the joint </w:t>
      </w:r>
      <w:r w:rsidR="00CA3D10" w:rsidRPr="00BE10A4">
        <w:rPr>
          <w:rFonts w:cs="Times New Roman"/>
          <w:i/>
          <w:lang w:val="en-US"/>
        </w:rPr>
        <w:t>f</w:t>
      </w:r>
      <w:r w:rsidR="00CA3D10" w:rsidRPr="00BE10A4">
        <w:rPr>
          <w:rFonts w:cs="Times New Roman"/>
          <w:lang w:val="en-US"/>
        </w:rPr>
        <w:t xml:space="preserve">. Suppose </w:t>
      </w:r>
      <w:r w:rsidR="00CA3D10" w:rsidRPr="00BE10A4">
        <w:rPr>
          <w:rFonts w:cs="Times New Roman"/>
          <w:i/>
          <w:lang w:val="en-US"/>
        </w:rPr>
        <w:t>f</w:t>
      </w:r>
      <w:r w:rsidR="00CA3D10" w:rsidRPr="00BE10A4">
        <w:rPr>
          <w:rFonts w:cs="Times New Roman"/>
          <w:vertAlign w:val="subscript"/>
          <w:lang w:val="en-US"/>
        </w:rPr>
        <w:t>1</w:t>
      </w:r>
      <w:r w:rsidR="00CA3D10" w:rsidRPr="00BE10A4">
        <w:rPr>
          <w:rFonts w:cs="Times New Roman"/>
          <w:lang w:val="en-US"/>
        </w:rPr>
        <w:t xml:space="preserve">, </w:t>
      </w:r>
      <w:r w:rsidR="00CA3D10" w:rsidRPr="00BE10A4">
        <w:rPr>
          <w:rFonts w:cs="Times New Roman"/>
          <w:i/>
          <w:lang w:val="en-US"/>
        </w:rPr>
        <w:t>f</w:t>
      </w:r>
      <w:r w:rsidR="00CA3D10" w:rsidRPr="00BE10A4">
        <w:rPr>
          <w:rFonts w:cs="Times New Roman"/>
          <w:vertAlign w:val="subscript"/>
          <w:lang w:val="en-US"/>
        </w:rPr>
        <w:t>2</w:t>
      </w:r>
      <w:r w:rsidR="00CA3D10" w:rsidRPr="00BE10A4">
        <w:rPr>
          <w:rFonts w:cs="Times New Roman"/>
          <w:lang w:val="en-US"/>
        </w:rPr>
        <w:t xml:space="preserve">, and </w:t>
      </w:r>
      <w:r w:rsidR="00CA3D10" w:rsidRPr="00BE10A4">
        <w:rPr>
          <w:rFonts w:cs="Times New Roman"/>
          <w:i/>
          <w:lang w:val="en-US"/>
        </w:rPr>
        <w:t>f</w:t>
      </w:r>
      <w:r w:rsidR="00CA3D10" w:rsidRPr="00BE10A4">
        <w:rPr>
          <w:rFonts w:cs="Times New Roman"/>
          <w:vertAlign w:val="subscript"/>
          <w:lang w:val="en-US"/>
        </w:rPr>
        <w:t>3</w:t>
      </w:r>
      <w:r w:rsidR="00CA3D10" w:rsidRPr="00BE10A4">
        <w:rPr>
          <w:rFonts w:cs="Times New Roman"/>
          <w:lang w:val="en-US"/>
        </w:rPr>
        <w:t xml:space="preserve"> could produce their respective candidates, but </w:t>
      </w:r>
      <w:r w:rsidR="00CA3D10" w:rsidRPr="00BE10A4">
        <w:rPr>
          <w:rFonts w:cs="Times New Roman"/>
          <w:i/>
          <w:lang w:val="en-US"/>
        </w:rPr>
        <w:t>f</w:t>
      </w:r>
      <w:r w:rsidR="00CA3D10" w:rsidRPr="00BE10A4">
        <w:rPr>
          <w:rFonts w:cs="Times New Roman"/>
          <w:vertAlign w:val="subscript"/>
          <w:lang w:val="en-US"/>
        </w:rPr>
        <w:t>4</w:t>
      </w:r>
      <w:r w:rsidR="00CA3D10" w:rsidRPr="00BE10A4">
        <w:rPr>
          <w:rFonts w:cs="Times New Roman"/>
          <w:lang w:val="en-US"/>
        </w:rPr>
        <w:t xml:space="preserve"> could not. This last substep could use an MH to draw </w:t>
      </w:r>
      <w:r w:rsidR="00CA3D10" w:rsidRPr="00BE10A4">
        <w:rPr>
          <w:rFonts w:cs="Times New Roman"/>
          <w:i/>
          <w:lang w:val="en-US"/>
        </w:rPr>
        <w:t>x</w:t>
      </w:r>
      <w:r w:rsidR="00CA3D10" w:rsidRPr="00BE10A4">
        <w:rPr>
          <w:rFonts w:cs="Times New Roman"/>
          <w:vertAlign w:val="superscript"/>
          <w:lang w:val="en-US"/>
        </w:rPr>
        <w:t>(4)</w:t>
      </w:r>
      <w:r w:rsidR="00CA3D10" w:rsidRPr="00BE10A4">
        <w:rPr>
          <w:rFonts w:cs="Times New Roman"/>
          <w:lang w:val="en-US"/>
        </w:rPr>
        <w:t xml:space="preserve">, while </w:t>
      </w:r>
      <w:r w:rsidR="00CA3D10" w:rsidRPr="00BE10A4">
        <w:rPr>
          <w:rFonts w:cs="Times New Roman"/>
          <w:i/>
          <w:lang w:val="en-US"/>
        </w:rPr>
        <w:t>x</w:t>
      </w:r>
      <w:r w:rsidR="00CA3D10" w:rsidRPr="00BE10A4">
        <w:rPr>
          <w:rFonts w:cs="Times New Roman"/>
          <w:vertAlign w:val="superscript"/>
          <w:lang w:val="en-US"/>
        </w:rPr>
        <w:t>(1)</w:t>
      </w:r>
      <w:r w:rsidR="00CA3D10" w:rsidRPr="00BE10A4">
        <w:rPr>
          <w:rFonts w:cs="Times New Roman"/>
          <w:lang w:val="en-US"/>
        </w:rPr>
        <w:t xml:space="preserve">, </w:t>
      </w:r>
      <w:r w:rsidR="00CA3D10" w:rsidRPr="00BE10A4">
        <w:rPr>
          <w:rFonts w:cs="Times New Roman"/>
          <w:i/>
          <w:lang w:val="en-US"/>
        </w:rPr>
        <w:t>x</w:t>
      </w:r>
      <w:r w:rsidR="00CA3D10" w:rsidRPr="00BE10A4">
        <w:rPr>
          <w:rFonts w:cs="Times New Roman"/>
          <w:vertAlign w:val="superscript"/>
          <w:lang w:val="en-US"/>
        </w:rPr>
        <w:t>(2)</w:t>
      </w:r>
      <w:r w:rsidR="00CA3D10" w:rsidRPr="00BE10A4">
        <w:rPr>
          <w:rFonts w:cs="Times New Roman"/>
          <w:lang w:val="en-US"/>
        </w:rPr>
        <w:t xml:space="preserve">, and </w:t>
      </w:r>
      <w:r w:rsidR="00CA3D10" w:rsidRPr="00BE10A4">
        <w:rPr>
          <w:rFonts w:cs="Times New Roman"/>
          <w:i/>
          <w:lang w:val="en-US"/>
        </w:rPr>
        <w:t>x</w:t>
      </w:r>
      <w:r w:rsidR="00CA3D10" w:rsidRPr="00BE10A4">
        <w:rPr>
          <w:rFonts w:cs="Times New Roman"/>
          <w:vertAlign w:val="superscript"/>
          <w:lang w:val="en-US"/>
        </w:rPr>
        <w:t>(3)</w:t>
      </w:r>
      <w:r w:rsidR="00CA3D10" w:rsidRPr="00BE10A4">
        <w:rPr>
          <w:rFonts w:cs="Times New Roman"/>
          <w:lang w:val="en-US"/>
        </w:rPr>
        <w:t xml:space="preserve"> are temporarily ﬁxed. In fact, each substep could be replaced by a different MH. Consider a typical growth model in which each subject has three parameters; a study with 100 subjects has a target distribution with more than 300 dimensions. </w:t>
      </w:r>
      <w:r w:rsidR="00CA3D10" w:rsidRPr="00BE10A4">
        <w:rPr>
          <w:lang w:val="en-US"/>
        </w:rPr>
        <w:t>Robert and Casella (2010)</w:t>
      </w:r>
      <w:r w:rsidR="00CA3D10" w:rsidRPr="00BE10A4">
        <w:rPr>
          <w:rFonts w:cs="Times New Roman"/>
          <w:lang w:val="en-US"/>
        </w:rPr>
        <w:t xml:space="preserve"> explained the advantage:</w:t>
      </w:r>
    </w:p>
    <w:p w14:paraId="4EC266D1" w14:textId="30CCD17D"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It is most often the case that designing </w:t>
      </w:r>
      <w:del w:id="1729" w:author="EPH" w:date="2022-06-12T13:50:00Z">
        <w:r w:rsidRPr="00BE10A4" w:rsidDel="00EB33E7">
          <w:rPr>
            <w:rFonts w:cs="Times New Roman"/>
            <w:lang w:val="en-US"/>
          </w:rPr>
          <w:delText xml:space="preserve">. . . </w:delText>
        </w:r>
      </w:del>
      <w:r w:rsidRPr="00BE10A4">
        <w:rPr>
          <w:rFonts w:cs="Times New Roman"/>
          <w:lang w:val="en-US"/>
        </w:rPr>
        <w:t>a Metropolis Hastings algorithm on a large-dimensional target is challenging or even impossible. The fundamental gain in using a Gibbs-like structure is that it breaks down a complex model into a large number of smaller and simpler targets, where local MH algorithms can be designed at little expense. (p. 230)</w:t>
      </w:r>
    </w:p>
    <w:p w14:paraId="12EF363F" w14:textId="07E99532" w:rsidR="00CA3D10" w:rsidRPr="00BE10A4" w:rsidRDefault="00EB33E7">
      <w:pPr>
        <w:pStyle w:val="Heading2"/>
        <w:pPrChange w:id="1730" w:author="EPH" w:date="2022-06-12T13:51:00Z">
          <w:pPr>
            <w:pStyle w:val="Heading3"/>
          </w:pPr>
        </w:pPrChange>
      </w:pPr>
      <w:ins w:id="1731" w:author="EPH" w:date="2022-06-12T13:50:00Z">
        <w:r>
          <w:t>&lt;h2&gt;</w:t>
        </w:r>
      </w:ins>
      <w:r w:rsidR="00CA3D10" w:rsidRPr="00BE10A4">
        <w:t>Pragmatic MCMC Issues</w:t>
      </w:r>
    </w:p>
    <w:p w14:paraId="7E00CBF3" w14:textId="79FA95C6" w:rsidR="00CA3D10" w:rsidRPr="00BE10A4" w:rsidRDefault="00EB33E7">
      <w:pPr>
        <w:pStyle w:val="Style7"/>
        <w:autoSpaceDE w:val="0"/>
        <w:autoSpaceDN w:val="0"/>
        <w:adjustRightInd w:val="0"/>
        <w:spacing w:line="480" w:lineRule="auto"/>
        <w:ind w:firstLine="720"/>
        <w:rPr>
          <w:rFonts w:cs="Times New Roman"/>
          <w:lang w:val="en-US"/>
        </w:rPr>
      </w:pPr>
      <w:ins w:id="1732" w:author="EPH" w:date="2022-06-12T13:51:00Z">
        <w:r>
          <w:rPr>
            <w:rFonts w:cs="Times New Roman"/>
            <w:lang w:val="en-US"/>
          </w:rPr>
          <w:t>&lt;bt&gt;</w:t>
        </w:r>
      </w:ins>
      <w:r w:rsidR="00CA3D10" w:rsidRPr="00BE10A4">
        <w:rPr>
          <w:rFonts w:cs="Times New Roman"/>
          <w:lang w:val="en-US"/>
        </w:rPr>
        <w:t>Expectations for learning the MCMC method are different than those for the bootstrap and rejection sampling. For a student or researcher with a solid graduate-level statistics background (say, two or more rigorous statistics courses), we believe 1 or 2 days is a reasonable amount of time to understand the basics of bootstrap theory, program some necessary routines, and competently interpret the results for a two-factor experiment. However, learning MCMC takes more investment. Not only are the techniques more complicated—both conceptually and mathematically—but also</w:t>
      </w:r>
      <w:ins w:id="1733" w:author="EPH" w:date="2022-06-12T13:51:00Z">
        <w:r>
          <w:rPr>
            <w:rFonts w:cs="Times New Roman"/>
            <w:lang w:val="en-US"/>
          </w:rPr>
          <w:t>,</w:t>
        </w:r>
      </w:ins>
      <w:r w:rsidR="00CA3D10" w:rsidRPr="00BE10A4">
        <w:rPr>
          <w:rFonts w:cs="Times New Roman"/>
          <w:lang w:val="en-US"/>
        </w:rPr>
        <w:t xml:space="preserve"> they are usually applied to more complex experimental designs. But their power and ﬂexibility should be obvious. With some (worthwhile) effort, readers can appreciate the capabilities of MCMC and understand applied articles containing an MCMC analysis.</w:t>
      </w:r>
    </w:p>
    <w:p w14:paraId="1834CDB6" w14:textId="00990C04" w:rsidR="00EB33E7" w:rsidRDefault="00EB33E7">
      <w:pPr>
        <w:pStyle w:val="Heading3"/>
        <w:rPr>
          <w:ins w:id="1734" w:author="EPH" w:date="2022-06-12T13:51:00Z"/>
        </w:rPr>
        <w:pPrChange w:id="1735" w:author="EPH" w:date="2022-06-12T13:51:00Z">
          <w:pPr>
            <w:pStyle w:val="Style7"/>
            <w:autoSpaceDE w:val="0"/>
            <w:autoSpaceDN w:val="0"/>
            <w:adjustRightInd w:val="0"/>
            <w:spacing w:line="480" w:lineRule="auto"/>
            <w:ind w:firstLine="720"/>
          </w:pPr>
        </w:pPrChange>
      </w:pPr>
      <w:ins w:id="1736" w:author="EPH" w:date="2022-06-12T13:51:00Z">
        <w:r>
          <w:lastRenderedPageBreak/>
          <w:t>&lt;h3&gt;</w:t>
        </w:r>
      </w:ins>
      <w:r w:rsidR="00CA3D10" w:rsidRPr="00BE10A4">
        <w:t xml:space="preserve">Convergence and </w:t>
      </w:r>
      <w:r w:rsidRPr="00BE10A4">
        <w:t>Mixing</w:t>
      </w:r>
      <w:del w:id="1737" w:author="EPH" w:date="2022-06-12T13:51:00Z">
        <w:r w:rsidR="00CA3D10" w:rsidRPr="00BE10A4" w:rsidDel="00EB33E7">
          <w:delText xml:space="preserve">. </w:delText>
        </w:r>
      </w:del>
    </w:p>
    <w:p w14:paraId="7F9D2AE6" w14:textId="15743C1B" w:rsidR="00CA3D10" w:rsidRPr="00BE10A4" w:rsidRDefault="00EB33E7">
      <w:pPr>
        <w:pStyle w:val="Style7"/>
        <w:autoSpaceDE w:val="0"/>
        <w:autoSpaceDN w:val="0"/>
        <w:adjustRightInd w:val="0"/>
        <w:spacing w:line="480" w:lineRule="auto"/>
        <w:ind w:firstLine="720"/>
        <w:rPr>
          <w:rFonts w:cs="Times New Roman"/>
          <w:lang w:val="en-US"/>
        </w:rPr>
      </w:pPr>
      <w:ins w:id="1738" w:author="EPH" w:date="2022-06-12T13:51:00Z">
        <w:r>
          <w:rPr>
            <w:rFonts w:cs="Times New Roman"/>
            <w:lang w:val="en-US"/>
          </w:rPr>
          <w:t>&lt;bt&gt;</w:t>
        </w:r>
      </w:ins>
      <w:r w:rsidR="00CA3D10" w:rsidRPr="00BE10A4">
        <w:rPr>
          <w:rFonts w:cs="Times New Roman"/>
          <w:lang w:val="en-US"/>
        </w:rPr>
        <w:t xml:space="preserve">The MH and Gibbs are deﬁned so that </w:t>
      </w:r>
      <w:r w:rsidR="00CA3D10" w:rsidRPr="00BE10A4">
        <w:rPr>
          <w:rFonts w:cs="Times New Roman"/>
          <w:i/>
          <w:lang w:val="en-US"/>
        </w:rPr>
        <w:t>f</w:t>
      </w:r>
      <w:r w:rsidR="00CA3D10" w:rsidRPr="00BE10A4">
        <w:rPr>
          <w:rFonts w:cs="Times New Roman"/>
          <w:lang w:val="en-US"/>
        </w:rPr>
        <w:t xml:space="preserve"> is guaranteed to be recovered after an inﬁnite number of steps. Most applications require fewer steps, but deciding how many are needed is somewhat subjective.</w:t>
      </w:r>
    </w:p>
    <w:p w14:paraId="4B83C30C"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There are two milestones for an MCMC. The chains’ starting values (speciﬁed in Stage 2) are not necessarily on </w:t>
      </w:r>
      <w:r w:rsidRPr="00BE10A4">
        <w:rPr>
          <w:rFonts w:cs="Times New Roman"/>
          <w:i/>
          <w:lang w:val="en-US"/>
        </w:rPr>
        <w:t>f</w:t>
      </w:r>
      <w:r w:rsidRPr="00BE10A4">
        <w:rPr>
          <w:rFonts w:cs="Times New Roman"/>
          <w:lang w:val="en-US"/>
        </w:rPr>
        <w:t xml:space="preserve">, especially when </w:t>
      </w:r>
      <w:r w:rsidRPr="00BE10A4">
        <w:rPr>
          <w:rFonts w:cs="Times New Roman"/>
          <w:i/>
          <w:lang w:val="en-US"/>
        </w:rPr>
        <w:t>f</w:t>
      </w:r>
      <w:r w:rsidRPr="00BE10A4">
        <w:rPr>
          <w:rFonts w:cs="Times New Roman"/>
          <w:lang w:val="en-US"/>
        </w:rPr>
        <w:t xml:space="preserve"> has many dimensions. It is recommended to run a chain for several hundred (or several thousand) steps during a </w:t>
      </w:r>
      <w:r w:rsidRPr="00BE10A4">
        <w:rPr>
          <w:rFonts w:cs="Times New Roman"/>
          <w:i/>
          <w:lang w:val="en-US"/>
        </w:rPr>
        <w:t>warm-up</w:t>
      </w:r>
      <w:r w:rsidRPr="00BE10A4">
        <w:rPr>
          <w:rFonts w:cs="Times New Roman"/>
          <w:lang w:val="en-US"/>
        </w:rPr>
        <w:t xml:space="preserve"> or </w:t>
      </w:r>
      <w:r w:rsidRPr="00BE10A4">
        <w:rPr>
          <w:rFonts w:cs="Times New Roman"/>
          <w:i/>
          <w:lang w:val="en-US"/>
        </w:rPr>
        <w:t>burn-in</w:t>
      </w:r>
      <w:r w:rsidRPr="00BE10A4">
        <w:rPr>
          <w:rFonts w:cs="Times New Roman"/>
          <w:lang w:val="en-US"/>
        </w:rPr>
        <w:t xml:space="preserve"> period; these initial points are unlikely to represent </w:t>
      </w:r>
      <w:r w:rsidRPr="00BE10A4">
        <w:rPr>
          <w:rFonts w:cs="Times New Roman"/>
          <w:i/>
          <w:lang w:val="en-US"/>
        </w:rPr>
        <w:t>f</w:t>
      </w:r>
      <w:r w:rsidRPr="00BE10A4">
        <w:rPr>
          <w:rFonts w:cs="Times New Roman"/>
          <w:lang w:val="en-US"/>
        </w:rPr>
        <w:t xml:space="preserve">, so they are discarded and not considered by the Stage 5 statistics. Several indicators can assess different aspects of convergence, and the popular indicators are explained in MCMC and contemporary Bayesian books (e.g., </w:t>
      </w:r>
      <w:r w:rsidRPr="00BE10A4">
        <w:rPr>
          <w:lang w:val="en-US"/>
        </w:rPr>
        <w:t>Carlin &amp; Louis, 2009</w:t>
      </w:r>
      <w:r w:rsidRPr="00BE10A4">
        <w:rPr>
          <w:rFonts w:cs="Times New Roman"/>
          <w:lang w:val="en-US"/>
        </w:rPr>
        <w:t xml:space="preserve">; </w:t>
      </w:r>
      <w:r w:rsidRPr="00BE10A4">
        <w:rPr>
          <w:lang w:val="en-US"/>
        </w:rPr>
        <w:t>Gelman et al. 2013</w:t>
      </w:r>
      <w:r w:rsidRPr="00BE10A4">
        <w:rPr>
          <w:rFonts w:cs="Times New Roman"/>
          <w:lang w:val="en-US"/>
        </w:rPr>
        <w:t xml:space="preserve">; </w:t>
      </w:r>
      <w:r w:rsidRPr="00BE10A4">
        <w:rPr>
          <w:lang w:val="en-US"/>
        </w:rPr>
        <w:t>Gelman et al., 2020</w:t>
      </w:r>
      <w:r w:rsidRPr="00BE10A4">
        <w:rPr>
          <w:rFonts w:cs="Times New Roman"/>
          <w:lang w:val="en-US"/>
        </w:rPr>
        <w:t xml:space="preserve">; </w:t>
      </w:r>
      <w:r w:rsidRPr="00BE10A4">
        <w:rPr>
          <w:lang w:val="en-US"/>
        </w:rPr>
        <w:t>McElreath, 2020</w:t>
      </w:r>
      <w:r w:rsidRPr="00BE10A4">
        <w:rPr>
          <w:rFonts w:cs="Times New Roman"/>
          <w:lang w:val="en-US"/>
        </w:rPr>
        <w:t xml:space="preserve">; </w:t>
      </w:r>
      <w:r w:rsidRPr="00BE10A4">
        <w:rPr>
          <w:lang w:val="en-US"/>
        </w:rPr>
        <w:t>Robert &amp; Casella, 2004</w:t>
      </w:r>
      <w:r w:rsidRPr="00BE10A4">
        <w:rPr>
          <w:rFonts w:cs="Times New Roman"/>
          <w:lang w:val="en-US"/>
        </w:rPr>
        <w:t>).</w:t>
      </w:r>
    </w:p>
    <w:p w14:paraId="18DE8931"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After reaching the warm-up milestone, then determine how many steps are needed to adequately represent </w:t>
      </w:r>
      <w:r w:rsidRPr="00BE10A4">
        <w:rPr>
          <w:rFonts w:cs="Times New Roman"/>
          <w:i/>
          <w:lang w:val="en-US"/>
        </w:rPr>
        <w:t>f</w:t>
      </w:r>
      <w:r w:rsidRPr="00BE10A4">
        <w:rPr>
          <w:rFonts w:cs="Times New Roman"/>
          <w:lang w:val="en-US"/>
        </w:rPr>
        <w:t xml:space="preserve">. The primary concern is how well the chains continue to mix with each other and how quickly they cover </w:t>
      </w:r>
      <w:r w:rsidRPr="00BE10A4">
        <w:rPr>
          <w:rFonts w:cs="Times New Roman"/>
          <w:i/>
          <w:lang w:val="en-US"/>
        </w:rPr>
        <w:t>f</w:t>
      </w:r>
      <w:r w:rsidRPr="00BE10A4">
        <w:rPr>
          <w:rFonts w:cs="Times New Roman"/>
          <w:lang w:val="en-US"/>
        </w:rPr>
        <w:t xml:space="preserve">. Weak mixing can occur when successive points in a chain are strongly correlated or when a chain gets stuck in an isolated region of </w:t>
      </w:r>
      <w:r w:rsidRPr="00BE10A4">
        <w:rPr>
          <w:rFonts w:cs="Times New Roman"/>
          <w:i/>
          <w:lang w:val="en-US"/>
        </w:rPr>
        <w:t>f</w:t>
      </w:r>
      <w:r w:rsidRPr="00BE10A4">
        <w:rPr>
          <w:rFonts w:cs="Times New Roman"/>
          <w:lang w:val="en-US"/>
        </w:rPr>
        <w:t>, like a local maximum. One general strategy is to specify an equivalent model in which the parameters are “as independent as possible” (</w:t>
      </w:r>
      <w:r w:rsidRPr="00BE10A4">
        <w:rPr>
          <w:lang w:val="en-US"/>
        </w:rPr>
        <w:t>Robert &amp; Casella, 2004</w:t>
      </w:r>
      <w:r w:rsidRPr="00BE10A4">
        <w:rPr>
          <w:rFonts w:cs="Times New Roman"/>
          <w:lang w:val="en-US"/>
        </w:rPr>
        <w:t xml:space="preserve">, p. 396; for many speciﬁc strategies, see </w:t>
      </w:r>
      <w:r w:rsidRPr="00BE10A4">
        <w:rPr>
          <w:lang w:val="en-US"/>
        </w:rPr>
        <w:t>Gelman &amp; Hill, 2007</w:t>
      </w:r>
      <w:r w:rsidRPr="00BE10A4">
        <w:rPr>
          <w:rFonts w:cs="Times New Roman"/>
          <w:lang w:val="en-US"/>
        </w:rPr>
        <w:t xml:space="preserve">, especially Chapter 19; </w:t>
      </w:r>
      <w:r w:rsidRPr="00BE10A4">
        <w:rPr>
          <w:lang w:val="en-US"/>
        </w:rPr>
        <w:t>Gelman et al., 2020</w:t>
      </w:r>
      <w:r w:rsidRPr="00BE10A4">
        <w:rPr>
          <w:rFonts w:cs="Times New Roman"/>
          <w:lang w:val="en-US"/>
        </w:rPr>
        <w:t>).</w:t>
      </w:r>
    </w:p>
    <w:p w14:paraId="2C41CA82" w14:textId="7777777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Failing to converge is rarely a concern for a (properly speciﬁed) model that covers a few dimensions, because computers are powerful enough to generate a chain long enough to cover </w:t>
      </w:r>
      <w:r w:rsidRPr="00BE10A4">
        <w:rPr>
          <w:rFonts w:cs="Times New Roman"/>
          <w:i/>
          <w:lang w:val="en-US"/>
        </w:rPr>
        <w:t>f</w:t>
      </w:r>
      <w:r w:rsidRPr="00BE10A4">
        <w:rPr>
          <w:rFonts w:cs="Times New Roman"/>
          <w:lang w:val="en-US"/>
        </w:rPr>
        <w:t xml:space="preserve"> decisively. But their brute-force nature is not ensured to be adequate for a target distribution with hundreds of dimensions (which occurs even for modest multilevel models, because each subject has multiple individual parameters).</w:t>
      </w:r>
    </w:p>
    <w:p w14:paraId="0611E7B0" w14:textId="284BD700" w:rsidR="00EB33E7" w:rsidRDefault="00EB33E7">
      <w:pPr>
        <w:pStyle w:val="Heading3"/>
        <w:rPr>
          <w:ins w:id="1739" w:author="EPH" w:date="2022-06-12T13:51:00Z"/>
        </w:rPr>
        <w:pPrChange w:id="1740" w:author="EPH" w:date="2022-06-12T13:52:00Z">
          <w:pPr>
            <w:pStyle w:val="Style8"/>
            <w:autoSpaceDE w:val="0"/>
            <w:autoSpaceDN w:val="0"/>
            <w:adjustRightInd w:val="0"/>
            <w:spacing w:line="480" w:lineRule="auto"/>
            <w:ind w:firstLine="720"/>
          </w:pPr>
        </w:pPrChange>
      </w:pPr>
      <w:ins w:id="1741" w:author="EPH" w:date="2022-06-12T13:52:00Z">
        <w:r>
          <w:t>&lt;h3&gt;</w:t>
        </w:r>
      </w:ins>
      <w:r w:rsidR="00CA3D10" w:rsidRPr="00EB33E7">
        <w:rPr>
          <w:rPrChange w:id="1742" w:author="EPH" w:date="2022-06-12T13:51:00Z">
            <w:rPr>
              <w:rFonts w:cs="Times New Roman"/>
              <w:b/>
              <w:bCs/>
              <w:i/>
              <w:iCs/>
            </w:rPr>
          </w:rPrChange>
        </w:rPr>
        <w:t xml:space="preserve">MCMC </w:t>
      </w:r>
      <w:r w:rsidRPr="00EB33E7">
        <w:t xml:space="preserve">Software </w:t>
      </w:r>
      <w:r w:rsidR="00CA3D10" w:rsidRPr="00EB33E7">
        <w:rPr>
          <w:rPrChange w:id="1743" w:author="EPH" w:date="2022-06-12T13:51:00Z">
            <w:rPr>
              <w:rFonts w:cs="Times New Roman"/>
              <w:b/>
              <w:bCs/>
              <w:i/>
              <w:iCs/>
            </w:rPr>
          </w:rPrChange>
        </w:rPr>
        <w:t xml:space="preserve">and </w:t>
      </w:r>
      <w:r w:rsidRPr="00EB33E7">
        <w:t>Resources</w:t>
      </w:r>
      <w:del w:id="1744" w:author="EPH" w:date="2022-06-12T13:51:00Z">
        <w:r w:rsidR="00CA3D10" w:rsidRPr="00EB33E7" w:rsidDel="00EB33E7">
          <w:rPr>
            <w:rPrChange w:id="1745" w:author="EPH" w:date="2022-06-12T13:51:00Z">
              <w:rPr>
                <w:rFonts w:cs="Times New Roman"/>
                <w:b/>
                <w:bCs/>
                <w:i/>
                <w:iCs/>
              </w:rPr>
            </w:rPrChange>
          </w:rPr>
          <w:delText>.</w:delText>
        </w:r>
        <w:r w:rsidR="00CA3D10" w:rsidRPr="00EB33E7" w:rsidDel="00EB33E7">
          <w:delText xml:space="preserve"> </w:delText>
        </w:r>
      </w:del>
    </w:p>
    <w:p w14:paraId="7302AF6C" w14:textId="38186CBE" w:rsidR="00CA3D10" w:rsidRPr="00EB33E7" w:rsidRDefault="00EB33E7">
      <w:pPr>
        <w:pStyle w:val="Style8"/>
        <w:autoSpaceDE w:val="0"/>
        <w:autoSpaceDN w:val="0"/>
        <w:adjustRightInd w:val="0"/>
        <w:spacing w:line="480" w:lineRule="auto"/>
        <w:ind w:firstLine="720"/>
        <w:rPr>
          <w:rFonts w:asciiTheme="minorHAnsi" w:hAnsiTheme="minorHAnsi" w:cstheme="minorHAnsi"/>
          <w:sz w:val="24"/>
          <w:szCs w:val="24"/>
          <w:lang w:val="en-US"/>
          <w:rPrChange w:id="1746" w:author="EPH" w:date="2022-06-12T13:51:00Z">
            <w:rPr>
              <w:rFonts w:cs="Times New Roman"/>
              <w:szCs w:val="24"/>
              <w:lang w:val="en-US"/>
            </w:rPr>
          </w:rPrChange>
        </w:rPr>
      </w:pPr>
      <w:ins w:id="1747" w:author="EPH" w:date="2022-06-12T13:51:00Z">
        <w:r w:rsidRPr="00EB33E7">
          <w:rPr>
            <w:rFonts w:asciiTheme="minorHAnsi" w:hAnsiTheme="minorHAnsi" w:cstheme="minorHAnsi"/>
            <w:sz w:val="24"/>
            <w:szCs w:val="24"/>
            <w:lang w:val="en-US"/>
            <w:rPrChange w:id="1748" w:author="EPH" w:date="2022-06-12T13:51:00Z">
              <w:rPr>
                <w:rFonts w:cs="Times New Roman"/>
                <w:lang w:val="en-US"/>
              </w:rPr>
            </w:rPrChange>
          </w:rPr>
          <w:lastRenderedPageBreak/>
          <w:t>&lt;bt&gt;</w:t>
        </w:r>
      </w:ins>
      <w:r w:rsidR="00CA3D10" w:rsidRPr="00EB33E7">
        <w:rPr>
          <w:rFonts w:asciiTheme="minorHAnsi" w:hAnsiTheme="minorHAnsi" w:cstheme="minorHAnsi"/>
          <w:sz w:val="24"/>
          <w:szCs w:val="24"/>
          <w:lang w:val="en-US"/>
          <w:rPrChange w:id="1749" w:author="EPH" w:date="2022-06-12T13:51:00Z">
            <w:rPr>
              <w:rFonts w:cs="Times New Roman"/>
              <w:szCs w:val="24"/>
              <w:lang w:val="en-US"/>
            </w:rPr>
          </w:rPrChange>
        </w:rPr>
        <w:t>After running a bootstrap for 30 s</w:t>
      </w:r>
      <w:ins w:id="1750" w:author="EPH" w:date="2022-06-12T13:52:00Z">
        <w:r>
          <w:rPr>
            <w:rFonts w:asciiTheme="minorHAnsi" w:hAnsiTheme="minorHAnsi" w:cstheme="minorHAnsi"/>
            <w:sz w:val="24"/>
            <w:szCs w:val="24"/>
            <w:lang w:val="en-US"/>
          </w:rPr>
          <w:t>econds</w:t>
        </w:r>
      </w:ins>
      <w:r w:rsidR="00CA3D10" w:rsidRPr="00EB33E7">
        <w:rPr>
          <w:rFonts w:asciiTheme="minorHAnsi" w:hAnsiTheme="minorHAnsi" w:cstheme="minorHAnsi"/>
          <w:sz w:val="24"/>
          <w:szCs w:val="24"/>
          <w:lang w:val="en-US"/>
          <w:rPrChange w:id="1751" w:author="EPH" w:date="2022-06-12T13:51:00Z">
            <w:rPr>
              <w:rFonts w:cs="Times New Roman"/>
              <w:szCs w:val="24"/>
              <w:lang w:val="en-US"/>
            </w:rPr>
          </w:rPrChange>
        </w:rPr>
        <w:t>, simulation error is usually negligible (and 1 s</w:t>
      </w:r>
      <w:ins w:id="1752" w:author="EPH" w:date="2022-06-12T13:52:00Z">
        <w:r>
          <w:rPr>
            <w:rFonts w:asciiTheme="minorHAnsi" w:hAnsiTheme="minorHAnsi" w:cstheme="minorHAnsi"/>
            <w:sz w:val="24"/>
            <w:szCs w:val="24"/>
            <w:lang w:val="en-US"/>
          </w:rPr>
          <w:t>econd</w:t>
        </w:r>
      </w:ins>
      <w:r w:rsidR="00CA3D10" w:rsidRPr="00EB33E7">
        <w:rPr>
          <w:rFonts w:asciiTheme="minorHAnsi" w:hAnsiTheme="minorHAnsi" w:cstheme="minorHAnsi"/>
          <w:sz w:val="24"/>
          <w:szCs w:val="24"/>
          <w:lang w:val="en-US"/>
          <w:rPrChange w:id="1753" w:author="EPH" w:date="2022-06-12T13:51:00Z">
            <w:rPr>
              <w:rFonts w:cs="Times New Roman"/>
              <w:szCs w:val="24"/>
              <w:lang w:val="en-US"/>
            </w:rPr>
          </w:rPrChange>
        </w:rPr>
        <w:t xml:space="preserve"> is adequate for most one-dimensional distributions). The duration of a nontrivial MCMC is much longer. Compared with bootstrapping, each simulation replication is less efﬁcient and most MCMC models are much more complex. Models may require several minutes of computer time to get a rough estimate and 1 hour or more before simulation error is negligible. To reduce development time, we agree with Gelman and Hill (2007, p. 345) that similar models should be run initially with non-Bayesian software that uses maximum likelihood (ML; see also Gelman et al., 2020, section 5).</w:t>
      </w:r>
      <w:ins w:id="1754" w:author="EPH" w:date="2022-06-12T13:55:00Z">
        <w:r w:rsidR="00304061">
          <w:rPr>
            <w:rFonts w:asciiTheme="minorHAnsi" w:hAnsiTheme="minorHAnsi" w:cstheme="minorHAnsi"/>
            <w:sz w:val="24"/>
            <w:szCs w:val="24"/>
            <w:lang w:val="en-US"/>
          </w:rPr>
          <w:t>&lt;fnc&gt;</w:t>
        </w:r>
      </w:ins>
      <w:r w:rsidR="00CA3D10" w:rsidRPr="00EB33E7">
        <w:rPr>
          <w:rFonts w:asciiTheme="minorHAnsi" w:hAnsiTheme="minorHAnsi" w:cstheme="minorHAnsi"/>
          <w:sz w:val="24"/>
          <w:szCs w:val="24"/>
          <w:highlight w:val="yellow"/>
          <w:vertAlign w:val="superscript"/>
          <w:lang w:val="en-US"/>
          <w:rPrChange w:id="1755" w:author="EPH" w:date="2022-06-12T13:51:00Z">
            <w:rPr>
              <w:rFonts w:cs="Times New Roman"/>
              <w:szCs w:val="24"/>
              <w:vertAlign w:val="superscript"/>
              <w:lang w:val="en-US"/>
            </w:rPr>
          </w:rPrChange>
        </w:rPr>
        <w:t>17</w:t>
      </w:r>
    </w:p>
    <w:p w14:paraId="0FCC55D5" w14:textId="6EF27352" w:rsidR="00304061" w:rsidRPr="00304061" w:rsidRDefault="00304061">
      <w:pPr>
        <w:pStyle w:val="FootnoteText"/>
        <w:autoSpaceDE w:val="0"/>
        <w:autoSpaceDN w:val="0"/>
        <w:adjustRightInd w:val="0"/>
        <w:rPr>
          <w:ins w:id="1756" w:author="EPH" w:date="2022-06-12T13:56:00Z"/>
        </w:rPr>
        <w:pPrChange w:id="1757" w:author="EPH" w:date="2022-06-12T13:56:00Z">
          <w:pPr>
            <w:pStyle w:val="Style7"/>
            <w:autoSpaceDE w:val="0"/>
            <w:autoSpaceDN w:val="0"/>
            <w:adjustRightInd w:val="0"/>
            <w:spacing w:line="480" w:lineRule="auto"/>
            <w:ind w:firstLine="720"/>
          </w:pPr>
        </w:pPrChange>
      </w:pPr>
      <w:ins w:id="1758" w:author="EPH" w:date="2022-06-12T13:56:00Z">
        <w:r>
          <w:t>&lt;fn&gt;</w:t>
        </w:r>
        <w:r w:rsidRPr="00304061">
          <w:rPr>
            <w:szCs w:val="24"/>
            <w:highlight w:val="yellow"/>
            <w:vertAlign w:val="superscript"/>
            <w:rPrChange w:id="1759" w:author="EPH" w:date="2022-06-12T13:56:00Z">
              <w:rPr>
                <w:vertAlign w:val="superscript"/>
              </w:rPr>
            </w:rPrChange>
          </w:rPr>
          <w:t>17</w:t>
        </w:r>
        <w:r w:rsidRPr="00BE10A4">
          <w:rPr>
            <w:szCs w:val="24"/>
          </w:rPr>
          <w:t>Although MCMC is less computationally efﬁcient, it has at least three beneﬁts over typical ML approaches. First, ML cannot incorporate prior information. Second, ML approaches ﬁx the estimates of variance parameters instead of allowing their uncertainty to inform lower level parameter estimates appropriately (</w:t>
        </w:r>
        <w:r w:rsidRPr="00BE10A4">
          <w:t>Gelman &amp; Hill, 2007</w:t>
        </w:r>
        <w:r w:rsidRPr="00BE10A4">
          <w:rPr>
            <w:szCs w:val="24"/>
          </w:rPr>
          <w:t>, p. 345). Third, ML ﬁnds only the mode of the likelihood distribution, whereas MCMC can capture many features of the target distribution, like its mean, modes, and quantiles (</w:t>
        </w:r>
        <w:r w:rsidRPr="00BE10A4">
          <w:t>Robert &amp; Casella, 2004</w:t>
        </w:r>
        <w:r w:rsidRPr="00BE10A4">
          <w:rPr>
            <w:szCs w:val="24"/>
          </w:rPr>
          <w:t>, Section 9.4).</w:t>
        </w:r>
      </w:ins>
    </w:p>
    <w:p w14:paraId="4910A60A" w14:textId="547D751E" w:rsidR="00CA3D10" w:rsidRDefault="00304061">
      <w:pPr>
        <w:pStyle w:val="Style7"/>
        <w:autoSpaceDE w:val="0"/>
        <w:autoSpaceDN w:val="0"/>
        <w:adjustRightInd w:val="0"/>
        <w:spacing w:line="480" w:lineRule="auto"/>
        <w:ind w:firstLine="720"/>
        <w:rPr>
          <w:ins w:id="1760" w:author="EPH" w:date="2022-06-12T13:57:00Z"/>
          <w:rFonts w:cs="Times New Roman"/>
          <w:lang w:val="en-US"/>
        </w:rPr>
      </w:pPr>
      <w:ins w:id="1761" w:author="EPH" w:date="2022-06-12T13:56:00Z">
        <w:r>
          <w:rPr>
            <w:rFonts w:cs="Times New Roman"/>
            <w:lang w:val="en-US"/>
          </w:rPr>
          <w:t>&lt;bt&gt;</w:t>
        </w:r>
      </w:ins>
      <w:r w:rsidR="00CA3D10" w:rsidRPr="00BE10A4">
        <w:rPr>
          <w:rFonts w:cs="Times New Roman"/>
          <w:lang w:val="en-US"/>
        </w:rPr>
        <w:t xml:space="preserve">Most recent Bayesian books use </w:t>
      </w:r>
      <w:r w:rsidR="00CA3D10" w:rsidRPr="00F54B9D">
        <w:rPr>
          <w:rFonts w:cs="Times New Roman"/>
          <w:lang w:val="en-US"/>
        </w:rPr>
        <w:t>Stan</w:t>
      </w:r>
      <w:r w:rsidR="00CA3D10" w:rsidRPr="00BE10A4">
        <w:rPr>
          <w:rFonts w:cs="Times New Roman"/>
          <w:lang w:val="en-US"/>
        </w:rPr>
        <w:t xml:space="preserve"> (plus </w:t>
      </w:r>
      <w:r w:rsidR="00CA3D10" w:rsidRPr="00F54B9D">
        <w:rPr>
          <w:rFonts w:cs="Times New Roman"/>
          <w:lang w:val="en-US"/>
        </w:rPr>
        <w:t>R</w:t>
      </w:r>
      <w:r w:rsidR="00CA3D10" w:rsidRPr="00BE10A4">
        <w:rPr>
          <w:rFonts w:cs="Times New Roman"/>
          <w:lang w:val="en-US"/>
        </w:rPr>
        <w:t xml:space="preserve"> or </w:t>
      </w:r>
      <w:r w:rsidR="00CA3D10" w:rsidRPr="00F54B9D">
        <w:rPr>
          <w:rFonts w:cs="Times New Roman"/>
          <w:lang w:val="en-US"/>
        </w:rPr>
        <w:t>Julia</w:t>
      </w:r>
      <w:r w:rsidR="00CA3D10" w:rsidRPr="00BE10A4">
        <w:rPr>
          <w:rFonts w:cs="Times New Roman"/>
          <w:lang w:val="en-US"/>
        </w:rPr>
        <w:t>) for their computational examples.</w:t>
      </w:r>
      <w:ins w:id="1762" w:author="EPH" w:date="2022-06-12T13:57:00Z">
        <w:r>
          <w:rPr>
            <w:rFonts w:cs="Times New Roman"/>
            <w:lang w:val="en-US"/>
          </w:rPr>
          <w:t>&lt;fnc&gt;</w:t>
        </w:r>
      </w:ins>
      <w:r w:rsidR="00CA3D10" w:rsidRPr="00D50C69">
        <w:rPr>
          <w:rFonts w:cs="Times New Roman"/>
          <w:highlight w:val="yellow"/>
          <w:vertAlign w:val="superscript"/>
          <w:lang w:val="en-US"/>
          <w:rPrChange w:id="1763" w:author="EPH" w:date="2022-06-12T13:03:00Z">
            <w:rPr>
              <w:rFonts w:cs="Times New Roman"/>
              <w:vertAlign w:val="superscript"/>
              <w:lang w:val="en-US"/>
            </w:rPr>
          </w:rPrChange>
        </w:rPr>
        <w:t>18</w:t>
      </w:r>
      <w:r w:rsidR="00CA3D10" w:rsidRPr="00BE10A4">
        <w:rPr>
          <w:rFonts w:cs="Times New Roman"/>
          <w:lang w:val="en-US"/>
        </w:rPr>
        <w:t xml:space="preserve"> </w:t>
      </w:r>
      <w:r w:rsidR="00CA3D10" w:rsidRPr="00F54B9D">
        <w:rPr>
          <w:rFonts w:cs="Times New Roman"/>
          <w:lang w:val="en-US"/>
        </w:rPr>
        <w:t>Stan’s</w:t>
      </w:r>
      <w:r w:rsidR="00CA3D10" w:rsidRPr="00BE10A4">
        <w:rPr>
          <w:rFonts w:cs="Times New Roman"/>
          <w:lang w:val="en-US"/>
        </w:rPr>
        <w:t xml:space="preserve"> syntax is ﬂexible</w:t>
      </w:r>
      <w:del w:id="1764" w:author="EPH" w:date="2022-06-17T12:45:00Z">
        <w:r w:rsidR="00CA3D10" w:rsidRPr="00BE10A4" w:rsidDel="00F54B9D">
          <w:rPr>
            <w:rFonts w:cs="Times New Roman"/>
            <w:lang w:val="en-US"/>
          </w:rPr>
          <w:delText>,</w:delText>
        </w:r>
      </w:del>
      <w:r w:rsidR="00CA3D10" w:rsidRPr="00BE10A4">
        <w:rPr>
          <w:rFonts w:cs="Times New Roman"/>
          <w:lang w:val="en-US"/>
        </w:rPr>
        <w:t xml:space="preserve"> and </w:t>
      </w:r>
      <w:del w:id="1765" w:author="EPH" w:date="2022-06-17T12:45:00Z">
        <w:r w:rsidR="00CA3D10" w:rsidRPr="00BE10A4" w:rsidDel="00F54B9D">
          <w:rPr>
            <w:rFonts w:cs="Times New Roman"/>
            <w:lang w:val="en-US"/>
          </w:rPr>
          <w:delText xml:space="preserve">even </w:delText>
        </w:r>
      </w:del>
      <w:r w:rsidR="00CA3D10" w:rsidRPr="00BE10A4">
        <w:rPr>
          <w:rFonts w:cs="Times New Roman"/>
          <w:lang w:val="en-US"/>
        </w:rPr>
        <w:t xml:space="preserve">can </w:t>
      </w:r>
      <w:ins w:id="1766" w:author="EPH" w:date="2022-06-17T12:45:00Z">
        <w:r w:rsidR="00F54B9D" w:rsidRPr="00BE10A4">
          <w:rPr>
            <w:rFonts w:cs="Times New Roman"/>
            <w:lang w:val="en-US"/>
          </w:rPr>
          <w:t xml:space="preserve">even </w:t>
        </w:r>
      </w:ins>
      <w:r w:rsidR="00CA3D10" w:rsidRPr="00BE10A4">
        <w:rPr>
          <w:rFonts w:cs="Times New Roman"/>
          <w:lang w:val="en-US"/>
        </w:rPr>
        <w:t>address frequentist models that may be impossible to run in frequentist software. It decides many technical details; for instance, the user does not need to determine the posterior distribution—only the prior and likelihood equations that ultimately deﬁne it.</w:t>
      </w:r>
    </w:p>
    <w:p w14:paraId="4D056EE6" w14:textId="649B9442" w:rsidR="00304061" w:rsidRPr="00BE10A4" w:rsidRDefault="00304061" w:rsidP="00304061">
      <w:pPr>
        <w:pStyle w:val="FootnoteText"/>
        <w:autoSpaceDE w:val="0"/>
        <w:autoSpaceDN w:val="0"/>
        <w:adjustRightInd w:val="0"/>
        <w:rPr>
          <w:ins w:id="1767" w:author="EPH" w:date="2022-06-12T13:58:00Z"/>
          <w:szCs w:val="24"/>
        </w:rPr>
      </w:pPr>
      <w:ins w:id="1768" w:author="EPH" w:date="2022-06-12T13:57:00Z">
        <w:r>
          <w:t>&lt;fn&gt;</w:t>
        </w:r>
        <w:r w:rsidRPr="008C1929">
          <w:rPr>
            <w:szCs w:val="24"/>
            <w:highlight w:val="yellow"/>
            <w:vertAlign w:val="superscript"/>
          </w:rPr>
          <w:t>1</w:t>
        </w:r>
      </w:ins>
      <w:ins w:id="1769" w:author="EPH" w:date="2022-06-12T13:58:00Z">
        <w:r w:rsidRPr="00304061">
          <w:rPr>
            <w:szCs w:val="24"/>
            <w:highlight w:val="yellow"/>
            <w:vertAlign w:val="superscript"/>
            <w:rPrChange w:id="1770" w:author="EPH" w:date="2022-06-12T13:58:00Z">
              <w:rPr>
                <w:szCs w:val="24"/>
                <w:vertAlign w:val="superscript"/>
              </w:rPr>
            </w:rPrChange>
          </w:rPr>
          <w:t>8</w:t>
        </w:r>
        <w:r w:rsidRPr="00304061">
          <w:t xml:space="preserve"> </w:t>
        </w:r>
        <w:r w:rsidRPr="00BE10A4">
          <w:rPr>
            <w:szCs w:val="24"/>
          </w:rPr>
          <w:t xml:space="preserve">The BUGS and JAGS programs were the community’s favorites before Stan’s release in 2012. Their strengths and weaknesses are covered in Stan Development team, 2020, ch 32; Lunn, Spiegelhalter, Thomas, &amp; Best, 2009 and their subsequent discussion; Plummer 2017, Appendix </w:t>
        </w:r>
        <w:commentRangeStart w:id="1771"/>
        <w:r w:rsidRPr="00BE10A4">
          <w:rPr>
            <w:szCs w:val="24"/>
          </w:rPr>
          <w:t>A</w:t>
        </w:r>
        <w:commentRangeEnd w:id="1771"/>
        <w:r w:rsidRPr="00BE10A4">
          <w:rPr>
            <w:rStyle w:val="CommentReference"/>
          </w:rPr>
          <w:commentReference w:id="1771"/>
        </w:r>
        <w:r w:rsidRPr="00BE10A4">
          <w:rPr>
            <w:szCs w:val="24"/>
          </w:rPr>
          <w:t>. Software such as SAS and Mplus have released MCMC routines, although we expect most books will continue to target the Stan syntax.</w:t>
        </w:r>
      </w:ins>
    </w:p>
    <w:p w14:paraId="3D2D8B95" w14:textId="0DEB72E5" w:rsidR="00304061" w:rsidRPr="002D1A26" w:rsidDel="00304061" w:rsidRDefault="00304061">
      <w:pPr>
        <w:rPr>
          <w:del w:id="1772" w:author="EPH" w:date="2022-06-12T13:58:00Z"/>
        </w:rPr>
        <w:pPrChange w:id="1773" w:author="EPH" w:date="2022-06-12T13:57:00Z">
          <w:pPr>
            <w:pStyle w:val="Style7"/>
            <w:autoSpaceDE w:val="0"/>
            <w:autoSpaceDN w:val="0"/>
            <w:adjustRightInd w:val="0"/>
            <w:spacing w:line="480" w:lineRule="auto"/>
            <w:ind w:firstLine="720"/>
          </w:pPr>
        </w:pPrChange>
      </w:pPr>
    </w:p>
    <w:p w14:paraId="1EBEA560" w14:textId="6CFC9E4F" w:rsidR="00CA3D10" w:rsidRPr="00BE10A4" w:rsidRDefault="00304061">
      <w:pPr>
        <w:pStyle w:val="Standard"/>
        <w:widowControl w:val="0"/>
        <w:autoSpaceDE w:val="0"/>
        <w:adjustRightInd w:val="0"/>
        <w:spacing w:line="480" w:lineRule="auto"/>
        <w:ind w:firstLine="720"/>
        <w:textAlignment w:val="auto"/>
        <w:rPr>
          <w:rFonts w:cs="Times New Roman"/>
          <w:lang w:bidi="ar-SA"/>
        </w:rPr>
      </w:pPr>
      <w:ins w:id="1774" w:author="EPH" w:date="2022-06-12T13:57:00Z">
        <w:r>
          <w:rPr>
            <w:rFonts w:cs="Times New Roman"/>
            <w:lang w:bidi="ar-SA"/>
          </w:rPr>
          <w:t>&lt;bt&gt;</w:t>
        </w:r>
      </w:ins>
      <w:r w:rsidR="00CA3D10" w:rsidRPr="00BE10A4">
        <w:rPr>
          <w:rFonts w:cs="Times New Roman"/>
          <w:lang w:bidi="ar-SA"/>
        </w:rPr>
        <w:t>Typically, a researcher (</w:t>
      </w:r>
      <w:del w:id="1775" w:author="EPH" w:date="2022-06-17T12:46:00Z">
        <w:r w:rsidR="00CA3D10" w:rsidRPr="00BE10A4" w:rsidDel="00F54B9D">
          <w:rPr>
            <w:rFonts w:cs="Times New Roman"/>
            <w:lang w:bidi="ar-SA"/>
          </w:rPr>
          <w:delText>a</w:delText>
        </w:r>
      </w:del>
      <w:ins w:id="1776" w:author="EPH" w:date="2022-06-17T12:46:00Z">
        <w:r w:rsidR="00F54B9D">
          <w:rPr>
            <w:rFonts w:cs="Times New Roman"/>
            <w:lang w:bidi="ar-SA"/>
          </w:rPr>
          <w:t>1</w:t>
        </w:r>
      </w:ins>
      <w:r w:rsidR="00CA3D10" w:rsidRPr="00BE10A4">
        <w:rPr>
          <w:rFonts w:cs="Times New Roman"/>
          <w:lang w:bidi="ar-SA"/>
        </w:rPr>
        <w:t>) manipulates the data set with R, (</w:t>
      </w:r>
      <w:del w:id="1777" w:author="EPH" w:date="2022-06-17T12:46:00Z">
        <w:r w:rsidR="00CA3D10" w:rsidRPr="00BE10A4" w:rsidDel="00F54B9D">
          <w:rPr>
            <w:rFonts w:cs="Times New Roman"/>
            <w:lang w:bidi="ar-SA"/>
          </w:rPr>
          <w:delText>b</w:delText>
        </w:r>
      </w:del>
      <w:ins w:id="1778" w:author="EPH" w:date="2022-06-17T12:46:00Z">
        <w:r w:rsidR="00F54B9D">
          <w:rPr>
            <w:rFonts w:cs="Times New Roman"/>
            <w:lang w:bidi="ar-SA"/>
          </w:rPr>
          <w:t>2</w:t>
        </w:r>
      </w:ins>
      <w:r w:rsidR="00CA3D10" w:rsidRPr="00BE10A4">
        <w:rPr>
          <w:rFonts w:cs="Times New Roman"/>
          <w:lang w:bidi="ar-SA"/>
        </w:rPr>
        <w:t xml:space="preserve">) estimates the model with MCMC software (such as </w:t>
      </w:r>
      <w:r w:rsidR="00CA3D10" w:rsidRPr="00F54B9D">
        <w:rPr>
          <w:rFonts w:cs="Times New Roman"/>
          <w:lang w:bidi="ar-SA"/>
        </w:rPr>
        <w:t>Stan</w:t>
      </w:r>
      <w:r w:rsidR="00CA3D10" w:rsidRPr="00BE10A4">
        <w:rPr>
          <w:rFonts w:cs="Times New Roman"/>
          <w:lang w:bidi="ar-SA"/>
        </w:rPr>
        <w:t xml:space="preserve">, </w:t>
      </w:r>
      <w:r w:rsidR="00CA3D10" w:rsidRPr="00F54B9D">
        <w:rPr>
          <w:rFonts w:cs="Times New Roman"/>
          <w:lang w:bidi="ar-SA"/>
        </w:rPr>
        <w:t>BUGS</w:t>
      </w:r>
      <w:r w:rsidR="00CA3D10" w:rsidRPr="00BE10A4">
        <w:rPr>
          <w:rFonts w:cs="Times New Roman"/>
          <w:lang w:bidi="ar-SA"/>
        </w:rPr>
        <w:t xml:space="preserve">, or </w:t>
      </w:r>
      <w:r w:rsidR="00CA3D10" w:rsidRPr="00F54B9D">
        <w:rPr>
          <w:rFonts w:cs="Times New Roman"/>
          <w:lang w:bidi="ar-SA"/>
        </w:rPr>
        <w:t>JAGS</w:t>
      </w:r>
      <w:r w:rsidR="00CA3D10" w:rsidRPr="00BE10A4">
        <w:rPr>
          <w:rFonts w:cs="Times New Roman"/>
          <w:lang w:bidi="ar-SA"/>
        </w:rPr>
        <w:t>), and (</w:t>
      </w:r>
      <w:del w:id="1779" w:author="EPH" w:date="2022-06-17T12:46:00Z">
        <w:r w:rsidR="00CA3D10" w:rsidRPr="00BE10A4" w:rsidDel="00F54B9D">
          <w:rPr>
            <w:rFonts w:cs="Times New Roman"/>
            <w:lang w:bidi="ar-SA"/>
          </w:rPr>
          <w:delText>c</w:delText>
        </w:r>
      </w:del>
      <w:ins w:id="1780" w:author="EPH" w:date="2022-06-17T12:46:00Z">
        <w:r w:rsidR="00F54B9D">
          <w:rPr>
            <w:rFonts w:cs="Times New Roman"/>
            <w:lang w:bidi="ar-SA"/>
          </w:rPr>
          <w:t>3</w:t>
        </w:r>
      </w:ins>
      <w:r w:rsidR="00CA3D10" w:rsidRPr="00BE10A4">
        <w:rPr>
          <w:rFonts w:cs="Times New Roman"/>
          <w:lang w:bidi="ar-SA"/>
        </w:rPr>
        <w:t>) diagnoses convergence and views the model results in</w:t>
      </w:r>
      <w:r w:rsidR="00CA3D10" w:rsidRPr="00F54B9D">
        <w:rPr>
          <w:rFonts w:cs="Times New Roman"/>
          <w:lang w:bidi="ar-SA"/>
        </w:rPr>
        <w:t xml:space="preserve"> R </w:t>
      </w:r>
      <w:r w:rsidR="00CA3D10" w:rsidRPr="00BE10A4">
        <w:rPr>
          <w:rFonts w:cs="Times New Roman"/>
          <w:lang w:bidi="ar-SA"/>
        </w:rPr>
        <w:t xml:space="preserve">again. This workﬂow is demonstrated in most recent applied Bayesian books (e.g., </w:t>
      </w:r>
      <w:r w:rsidR="00CA3D10" w:rsidRPr="00BE10A4">
        <w:t>Albert, 2009</w:t>
      </w:r>
      <w:r w:rsidR="00CA3D10" w:rsidRPr="00BE10A4">
        <w:rPr>
          <w:rFonts w:cs="Times New Roman"/>
          <w:lang w:bidi="ar-SA"/>
        </w:rPr>
        <w:t xml:space="preserve">; </w:t>
      </w:r>
      <w:r w:rsidR="00CA3D10" w:rsidRPr="00BE10A4">
        <w:t>Carlin &amp; Louis, 2009</w:t>
      </w:r>
      <w:r w:rsidR="00CA3D10" w:rsidRPr="00BE10A4">
        <w:rPr>
          <w:rFonts w:cs="Times New Roman"/>
          <w:lang w:bidi="ar-SA"/>
        </w:rPr>
        <w:t xml:space="preserve">; </w:t>
      </w:r>
      <w:r w:rsidR="00CA3D10" w:rsidRPr="00BE10A4">
        <w:t>Gelman et al., 2013</w:t>
      </w:r>
      <w:r w:rsidR="00CA3D10" w:rsidRPr="00BE10A4">
        <w:rPr>
          <w:rFonts w:cs="Times New Roman"/>
          <w:lang w:bidi="ar-SA"/>
        </w:rPr>
        <w:t xml:space="preserve">; </w:t>
      </w:r>
      <w:r w:rsidR="00CA3D10" w:rsidRPr="00BE10A4">
        <w:t>Gelman et al., 2020</w:t>
      </w:r>
      <w:r w:rsidR="00CA3D10" w:rsidRPr="00BE10A4">
        <w:rPr>
          <w:rFonts w:cs="Times New Roman"/>
          <w:lang w:bidi="ar-SA"/>
        </w:rPr>
        <w:t xml:space="preserve">; </w:t>
      </w:r>
      <w:r w:rsidR="00CA3D10" w:rsidRPr="00BE10A4">
        <w:t>Gelman &amp; Hill, 2007</w:t>
      </w:r>
      <w:r w:rsidR="00CA3D10" w:rsidRPr="00BE10A4">
        <w:rPr>
          <w:rFonts w:cs="Times New Roman"/>
          <w:lang w:bidi="ar-SA"/>
        </w:rPr>
        <w:t xml:space="preserve">; </w:t>
      </w:r>
      <w:r w:rsidR="00CA3D10" w:rsidRPr="00BE10A4">
        <w:t>Gill, 2008</w:t>
      </w:r>
      <w:r w:rsidR="00CA3D10" w:rsidRPr="00BE10A4">
        <w:rPr>
          <w:rFonts w:cs="Times New Roman"/>
          <w:lang w:bidi="ar-SA"/>
        </w:rPr>
        <w:t xml:space="preserve">; McElreath, </w:t>
      </w:r>
      <w:commentRangeStart w:id="1781"/>
      <w:r w:rsidR="00CA3D10" w:rsidRPr="00BE10A4">
        <w:rPr>
          <w:rFonts w:cs="Times New Roman"/>
          <w:lang w:bidi="ar-SA"/>
        </w:rPr>
        <w:t>2020a</w:t>
      </w:r>
      <w:commentRangeEnd w:id="1781"/>
      <w:r w:rsidR="00CA3D10" w:rsidRPr="00BE10A4">
        <w:rPr>
          <w:rStyle w:val="CommentReference"/>
          <w:rFonts w:ascii="Berkeley-Medium" w:eastAsia="Times New Roman" w:hAnsi="Berkeley-Medium" w:cs="Times New Roman"/>
          <w:kern w:val="0"/>
          <w:lang w:eastAsia="en-US" w:bidi="ar-SA"/>
        </w:rPr>
        <w:commentReference w:id="1781"/>
      </w:r>
      <w:r w:rsidR="00CA3D10" w:rsidRPr="00BE10A4">
        <w:rPr>
          <w:rFonts w:cs="Times New Roman"/>
          <w:lang w:bidi="ar-SA"/>
        </w:rPr>
        <w:t xml:space="preserve">). Presently there exist a number of </w:t>
      </w:r>
      <w:r w:rsidR="00CA3D10" w:rsidRPr="00F54B9D">
        <w:rPr>
          <w:rFonts w:cs="Times New Roman"/>
          <w:lang w:bidi="ar-SA"/>
        </w:rPr>
        <w:t>R</w:t>
      </w:r>
      <w:r w:rsidR="00CA3D10" w:rsidRPr="00BE10A4">
        <w:rPr>
          <w:rFonts w:cs="Times New Roman"/>
          <w:lang w:bidi="ar-SA"/>
        </w:rPr>
        <w:t xml:space="preserve"> packages that facilitate the use of </w:t>
      </w:r>
      <w:r w:rsidR="00CA3D10" w:rsidRPr="00F54B9D">
        <w:rPr>
          <w:rFonts w:cs="Times New Roman"/>
          <w:lang w:bidi="ar-SA"/>
        </w:rPr>
        <w:t>Stan</w:t>
      </w:r>
      <w:r w:rsidR="00CA3D10" w:rsidRPr="00BE10A4">
        <w:rPr>
          <w:rFonts w:cs="Times New Roman"/>
          <w:lang w:bidi="ar-SA"/>
        </w:rPr>
        <w:t xml:space="preserve"> directly from </w:t>
      </w:r>
      <w:r w:rsidR="00CA3D10" w:rsidRPr="00F54B9D">
        <w:rPr>
          <w:rFonts w:cs="Times New Roman"/>
          <w:lang w:bidi="ar-SA"/>
        </w:rPr>
        <w:t>R</w:t>
      </w:r>
      <w:r w:rsidR="00CA3D10" w:rsidRPr="00BE10A4">
        <w:rPr>
          <w:rFonts w:cs="Times New Roman"/>
          <w:lang w:bidi="ar-SA"/>
        </w:rPr>
        <w:t xml:space="preserve">. Packages like the </w:t>
      </w:r>
      <w:ins w:id="1782" w:author="EPH" w:date="2022-06-17T12:49:00Z">
        <w:r w:rsidR="00F54B9D" w:rsidRPr="00F54B9D">
          <w:rPr>
            <w:rFonts w:cs="Times New Roman"/>
            <w:lang w:bidi="ar-SA"/>
          </w:rPr>
          <w:t>‘</w:t>
        </w:r>
      </w:ins>
      <w:del w:id="1783" w:author="EPH" w:date="2022-06-17T12:49:00Z">
        <w:r w:rsidR="00CA3D10" w:rsidRPr="00A51C2F" w:rsidDel="00F54B9D">
          <w:rPr>
            <w:rFonts w:ascii="Courier New" w:hAnsi="Courier New" w:cs="Courier New"/>
            <w:lang w:bidi="ar-SA"/>
            <w:rPrChange w:id="1784" w:author="EPH" w:date="2022-06-12T14:09:00Z">
              <w:rPr>
                <w:rFonts w:cs="Times New Roman"/>
                <w:lang w:bidi="ar-SA"/>
              </w:rPr>
            </w:rPrChange>
          </w:rPr>
          <w:delText>‘</w:delText>
        </w:r>
      </w:del>
      <w:r w:rsidR="00CA3D10" w:rsidRPr="00A51C2F">
        <w:rPr>
          <w:rFonts w:ascii="Courier New" w:hAnsi="Courier New" w:cs="Courier New"/>
          <w:lang w:bidi="ar-SA"/>
          <w:rPrChange w:id="1785" w:author="EPH" w:date="2022-06-12T14:09:00Z">
            <w:rPr>
              <w:rFonts w:cs="Times New Roman"/>
              <w:lang w:bidi="ar-SA"/>
            </w:rPr>
          </w:rPrChange>
        </w:rPr>
        <w:t>brms</w:t>
      </w:r>
      <w:ins w:id="1786" w:author="EPH" w:date="2022-06-17T12:49:00Z">
        <w:r w:rsidR="00F54B9D" w:rsidRPr="00F54B9D">
          <w:rPr>
            <w:rFonts w:cs="Times New Roman"/>
            <w:lang w:bidi="ar-SA"/>
          </w:rPr>
          <w:t>’</w:t>
        </w:r>
      </w:ins>
      <w:del w:id="1787" w:author="EPH" w:date="2022-06-17T12:49:00Z">
        <w:r w:rsidR="00CA3D10" w:rsidRPr="00A51C2F" w:rsidDel="00F54B9D">
          <w:rPr>
            <w:rFonts w:ascii="Courier New" w:hAnsi="Courier New" w:cs="Courier New"/>
            <w:lang w:bidi="ar-SA"/>
            <w:rPrChange w:id="1788" w:author="EPH" w:date="2022-06-12T14:09:00Z">
              <w:rPr>
                <w:rFonts w:cs="Times New Roman"/>
                <w:lang w:bidi="ar-SA"/>
              </w:rPr>
            </w:rPrChange>
          </w:rPr>
          <w:delText>’</w:delText>
        </w:r>
      </w:del>
      <w:r w:rsidR="00CA3D10" w:rsidRPr="00BE10A4">
        <w:rPr>
          <w:rFonts w:cs="Times New Roman"/>
          <w:lang w:bidi="ar-SA"/>
        </w:rPr>
        <w:t xml:space="preserve"> and </w:t>
      </w:r>
      <w:ins w:id="1789" w:author="EPH" w:date="2022-06-17T12:49:00Z">
        <w:r w:rsidR="00F54B9D" w:rsidRPr="00F54B9D">
          <w:rPr>
            <w:rFonts w:cs="Times New Roman"/>
            <w:lang w:bidi="ar-SA"/>
          </w:rPr>
          <w:lastRenderedPageBreak/>
          <w:t>‘</w:t>
        </w:r>
      </w:ins>
      <w:del w:id="1790" w:author="EPH" w:date="2022-06-17T12:49:00Z">
        <w:r w:rsidR="00CA3D10" w:rsidRPr="00A51C2F" w:rsidDel="00F54B9D">
          <w:rPr>
            <w:rFonts w:ascii="Courier New" w:hAnsi="Courier New" w:cs="Courier New"/>
            <w:lang w:bidi="ar-SA"/>
            <w:rPrChange w:id="1791" w:author="EPH" w:date="2022-06-12T14:09:00Z">
              <w:rPr>
                <w:rFonts w:cs="Times New Roman"/>
                <w:lang w:bidi="ar-SA"/>
              </w:rPr>
            </w:rPrChange>
          </w:rPr>
          <w:delText>‘</w:delText>
        </w:r>
      </w:del>
      <w:r w:rsidR="00CA3D10" w:rsidRPr="00A51C2F">
        <w:rPr>
          <w:rFonts w:ascii="Courier New" w:hAnsi="Courier New" w:cs="Courier New"/>
          <w:lang w:bidi="ar-SA"/>
          <w:rPrChange w:id="1792" w:author="EPH" w:date="2022-06-12T14:09:00Z">
            <w:rPr>
              <w:rFonts w:cs="Times New Roman"/>
              <w:lang w:bidi="ar-SA"/>
            </w:rPr>
          </w:rPrChange>
        </w:rPr>
        <w:t>rstanarm</w:t>
      </w:r>
      <w:ins w:id="1793" w:author="EPH" w:date="2022-06-17T12:49:00Z">
        <w:r w:rsidR="00F54B9D" w:rsidRPr="00F54B9D">
          <w:rPr>
            <w:rFonts w:cs="Times New Roman"/>
            <w:lang w:bidi="ar-SA"/>
          </w:rPr>
          <w:t>’</w:t>
        </w:r>
      </w:ins>
      <w:del w:id="1794" w:author="EPH" w:date="2022-06-17T12:49:00Z">
        <w:r w:rsidR="00CA3D10" w:rsidRPr="00A51C2F" w:rsidDel="00F54B9D">
          <w:rPr>
            <w:rFonts w:ascii="Courier New" w:hAnsi="Courier New" w:cs="Courier New"/>
            <w:lang w:bidi="ar-SA"/>
            <w:rPrChange w:id="1795" w:author="EPH" w:date="2022-06-12T14:09:00Z">
              <w:rPr>
                <w:rFonts w:cs="Times New Roman"/>
                <w:lang w:bidi="ar-SA"/>
              </w:rPr>
            </w:rPrChange>
          </w:rPr>
          <w:delText>’</w:delText>
        </w:r>
      </w:del>
      <w:r w:rsidR="00CA3D10" w:rsidRPr="00BE10A4">
        <w:rPr>
          <w:rFonts w:cs="Times New Roman"/>
          <w:lang w:bidi="ar-SA"/>
        </w:rPr>
        <w:t xml:space="preserve"> packages provide convenient “wrappers” for </w:t>
      </w:r>
      <w:r w:rsidR="00CA3D10" w:rsidRPr="00F54B9D">
        <w:rPr>
          <w:rFonts w:cs="Times New Roman"/>
          <w:lang w:bidi="ar-SA"/>
        </w:rPr>
        <w:t>Stan</w:t>
      </w:r>
      <w:r w:rsidR="00CA3D10" w:rsidRPr="00BE10A4">
        <w:rPr>
          <w:rFonts w:cs="Times New Roman"/>
          <w:lang w:bidi="ar-SA"/>
        </w:rPr>
        <w:t xml:space="preserve">, so that researchers can use familiar </w:t>
      </w:r>
      <w:r w:rsidR="00CA3D10" w:rsidRPr="00F54B9D">
        <w:rPr>
          <w:rFonts w:cs="Times New Roman"/>
          <w:lang w:bidi="ar-SA"/>
        </w:rPr>
        <w:t>R</w:t>
      </w:r>
      <w:r w:rsidR="00CA3D10" w:rsidRPr="00BE10A4">
        <w:rPr>
          <w:rFonts w:cs="Times New Roman"/>
          <w:lang w:bidi="ar-SA"/>
        </w:rPr>
        <w:t xml:space="preserve"> syntax to conduct Bayesian analyses (</w:t>
      </w:r>
      <w:r w:rsidR="00CA3D10" w:rsidRPr="00BE10A4">
        <w:t>Bürkner, 2018</w:t>
      </w:r>
      <w:r w:rsidR="00CA3D10" w:rsidRPr="00BE10A4">
        <w:rPr>
          <w:rFonts w:cs="Times New Roman"/>
          <w:lang w:bidi="ar-SA"/>
        </w:rPr>
        <w:t xml:space="preserve">; </w:t>
      </w:r>
      <w:r w:rsidR="00CA3D10" w:rsidRPr="00BE10A4">
        <w:t>Goodrich</w:t>
      </w:r>
      <w:ins w:id="1796" w:author="EPH" w:date="2022-06-17T12:47:00Z">
        <w:r w:rsidR="00F54B9D">
          <w:t xml:space="preserve"> </w:t>
        </w:r>
      </w:ins>
      <w:del w:id="1797" w:author="EPH" w:date="2022-06-17T12:47:00Z">
        <w:r w:rsidR="00CA3D10" w:rsidRPr="00BE10A4" w:rsidDel="00F54B9D">
          <w:delText>, Gabry, Ali, &amp; Brilleman</w:delText>
        </w:r>
      </w:del>
      <w:ins w:id="1798" w:author="EPH" w:date="2022-06-17T12:47:00Z">
        <w:r w:rsidR="00F54B9D">
          <w:t>et al.</w:t>
        </w:r>
      </w:ins>
      <w:r w:rsidR="00CA3D10" w:rsidRPr="00BE10A4">
        <w:t>, 2020</w:t>
      </w:r>
      <w:r w:rsidR="00CA3D10" w:rsidRPr="00BE10A4">
        <w:rPr>
          <w:rFonts w:cs="Times New Roman"/>
          <w:lang w:bidi="ar-SA"/>
        </w:rPr>
        <w:t xml:space="preserve">). The </w:t>
      </w:r>
      <w:del w:id="1799" w:author="EPH" w:date="2022-06-17T12:47:00Z">
        <w:r w:rsidR="00CA3D10" w:rsidRPr="00BE10A4" w:rsidDel="00F54B9D">
          <w:rPr>
            <w:rFonts w:cs="Times New Roman"/>
            <w:lang w:bidi="ar-SA"/>
          </w:rPr>
          <w:delText>‘</w:delText>
        </w:r>
      </w:del>
      <w:ins w:id="1800" w:author="EPH" w:date="2022-06-17T12:47:00Z">
        <w:r w:rsidR="00F54B9D">
          <w:rPr>
            <w:rFonts w:cs="Times New Roman"/>
            <w:lang w:bidi="ar-SA"/>
          </w:rPr>
          <w:t>“</w:t>
        </w:r>
      </w:ins>
      <w:del w:id="1801" w:author="EPH" w:date="2022-06-17T12:47:00Z">
        <w:r w:rsidR="00CA3D10" w:rsidRPr="00BE10A4" w:rsidDel="00F54B9D">
          <w:rPr>
            <w:rFonts w:cs="Times New Roman"/>
            <w:lang w:bidi="ar-SA"/>
          </w:rPr>
          <w:delText xml:space="preserve">rethinking’ </w:delText>
        </w:r>
      </w:del>
      <w:ins w:id="1802" w:author="EPH" w:date="2022-06-17T12:47:00Z">
        <w:r w:rsidR="00F54B9D" w:rsidRPr="00BE10A4">
          <w:rPr>
            <w:rFonts w:cs="Times New Roman"/>
            <w:lang w:bidi="ar-SA"/>
          </w:rPr>
          <w:t>rethinking</w:t>
        </w:r>
        <w:r w:rsidR="00F54B9D">
          <w:rPr>
            <w:rFonts w:cs="Times New Roman"/>
            <w:lang w:bidi="ar-SA"/>
          </w:rPr>
          <w:t>”</w:t>
        </w:r>
        <w:r w:rsidR="00F54B9D" w:rsidRPr="00BE10A4">
          <w:rPr>
            <w:rFonts w:cs="Times New Roman"/>
            <w:lang w:bidi="ar-SA"/>
          </w:rPr>
          <w:t xml:space="preserve"> </w:t>
        </w:r>
      </w:ins>
      <w:r w:rsidR="00CA3D10" w:rsidRPr="00BE10A4">
        <w:rPr>
          <w:rFonts w:cs="Times New Roman"/>
          <w:lang w:bidi="ar-SA"/>
        </w:rPr>
        <w:t xml:space="preserve">package, intended for use alongside </w:t>
      </w:r>
      <w:r w:rsidR="00CA3D10" w:rsidRPr="00BE10A4">
        <w:rPr>
          <w:rFonts w:cs="Times New Roman"/>
          <w:i/>
          <w:lang w:bidi="ar-SA"/>
        </w:rPr>
        <w:t>Statistical Rethinking</w:t>
      </w:r>
      <w:r w:rsidR="00CA3D10" w:rsidRPr="00BE10A4">
        <w:rPr>
          <w:rFonts w:cs="Times New Roman"/>
          <w:lang w:bidi="ar-SA"/>
        </w:rPr>
        <w:t xml:space="preserve"> (McElreath, </w:t>
      </w:r>
      <w:commentRangeStart w:id="1803"/>
      <w:r w:rsidR="00CA3D10" w:rsidRPr="00BE10A4">
        <w:rPr>
          <w:rFonts w:cs="Times New Roman"/>
          <w:lang w:bidi="ar-SA"/>
        </w:rPr>
        <w:t>2020a</w:t>
      </w:r>
      <w:commentRangeEnd w:id="1803"/>
      <w:r w:rsidR="00CA3D10" w:rsidRPr="00BE10A4">
        <w:rPr>
          <w:rStyle w:val="CommentReference"/>
          <w:rFonts w:ascii="Berkeley-Medium" w:eastAsia="Times New Roman" w:hAnsi="Berkeley-Medium" w:cs="Times New Roman"/>
          <w:kern w:val="0"/>
          <w:lang w:eastAsia="en-US" w:bidi="ar-SA"/>
        </w:rPr>
        <w:commentReference w:id="1803"/>
      </w:r>
      <w:del w:id="1804" w:author="EPH" w:date="2022-06-17T12:47:00Z">
        <w:r w:rsidR="00CA3D10" w:rsidRPr="00BE10A4" w:rsidDel="00F54B9D">
          <w:rPr>
            <w:rFonts w:cs="Times New Roman"/>
            <w:lang w:bidi="ar-SA"/>
          </w:rPr>
          <w:delText>; McElreath</w:delText>
        </w:r>
      </w:del>
      <w:r w:rsidR="00CA3D10" w:rsidRPr="00BE10A4">
        <w:rPr>
          <w:rFonts w:cs="Times New Roman"/>
          <w:lang w:bidi="ar-SA"/>
        </w:rPr>
        <w:t xml:space="preserve">, </w:t>
      </w:r>
      <w:commentRangeStart w:id="1805"/>
      <w:r w:rsidR="00CA3D10" w:rsidRPr="00BE10A4">
        <w:rPr>
          <w:rFonts w:cs="Times New Roman"/>
          <w:lang w:bidi="ar-SA"/>
        </w:rPr>
        <w:t>2020b</w:t>
      </w:r>
      <w:commentRangeEnd w:id="1805"/>
      <w:r w:rsidR="00CA3D10" w:rsidRPr="00BE10A4">
        <w:rPr>
          <w:rStyle w:val="CommentReference"/>
          <w:rFonts w:ascii="Berkeley-Medium" w:eastAsia="Times New Roman" w:hAnsi="Berkeley-Medium" w:cs="Times New Roman"/>
          <w:kern w:val="0"/>
          <w:lang w:eastAsia="en-US" w:bidi="ar-SA"/>
        </w:rPr>
        <w:commentReference w:id="1805"/>
      </w:r>
      <w:r w:rsidR="00CA3D10" w:rsidRPr="00BE10A4">
        <w:rPr>
          <w:rFonts w:cs="Times New Roman"/>
          <w:lang w:bidi="ar-SA"/>
        </w:rPr>
        <w:t xml:space="preserve">) provides a syntax closer to actual </w:t>
      </w:r>
      <w:r w:rsidR="00CA3D10" w:rsidRPr="00F54B9D">
        <w:rPr>
          <w:rFonts w:cs="Times New Roman"/>
          <w:lang w:bidi="ar-SA"/>
        </w:rPr>
        <w:t>Stan</w:t>
      </w:r>
      <w:r w:rsidR="00CA3D10" w:rsidRPr="00BE10A4">
        <w:rPr>
          <w:rFonts w:cs="Times New Roman"/>
          <w:lang w:bidi="ar-SA"/>
        </w:rPr>
        <w:t xml:space="preserve"> syntax. Finally, the </w:t>
      </w:r>
      <w:ins w:id="1806" w:author="EPH" w:date="2022-06-17T12:49:00Z">
        <w:r w:rsidR="00F54B9D" w:rsidRPr="00F54B9D">
          <w:rPr>
            <w:rFonts w:cs="Times New Roman"/>
            <w:lang w:bidi="ar-SA"/>
          </w:rPr>
          <w:t>‘</w:t>
        </w:r>
      </w:ins>
      <w:del w:id="1807" w:author="EPH" w:date="2022-06-17T12:49:00Z">
        <w:r w:rsidR="00CA3D10" w:rsidRPr="00A51C2F" w:rsidDel="00F54B9D">
          <w:rPr>
            <w:rFonts w:ascii="Courier New" w:hAnsi="Courier New" w:cs="Courier New"/>
            <w:lang w:bidi="ar-SA"/>
            <w:rPrChange w:id="1808" w:author="EPH" w:date="2022-06-12T14:09:00Z">
              <w:rPr>
                <w:rFonts w:cs="Times New Roman"/>
                <w:lang w:bidi="ar-SA"/>
              </w:rPr>
            </w:rPrChange>
          </w:rPr>
          <w:delText>‘</w:delText>
        </w:r>
      </w:del>
      <w:r w:rsidR="00CA3D10" w:rsidRPr="00A51C2F">
        <w:rPr>
          <w:rFonts w:ascii="Courier New" w:hAnsi="Courier New" w:cs="Courier New"/>
          <w:lang w:bidi="ar-SA"/>
          <w:rPrChange w:id="1809" w:author="EPH" w:date="2022-06-12T14:09:00Z">
            <w:rPr>
              <w:rFonts w:cs="Times New Roman"/>
              <w:lang w:bidi="ar-SA"/>
            </w:rPr>
          </w:rPrChange>
        </w:rPr>
        <w:t>cmdstanr</w:t>
      </w:r>
      <w:ins w:id="1810" w:author="EPH" w:date="2022-06-17T12:49:00Z">
        <w:r w:rsidR="00F54B9D" w:rsidRPr="00F54B9D">
          <w:rPr>
            <w:rFonts w:cs="Times New Roman"/>
            <w:lang w:bidi="ar-SA"/>
          </w:rPr>
          <w:t>’</w:t>
        </w:r>
      </w:ins>
      <w:del w:id="1811" w:author="EPH" w:date="2022-06-17T12:49:00Z">
        <w:r w:rsidR="00CA3D10" w:rsidRPr="00A51C2F" w:rsidDel="00F54B9D">
          <w:rPr>
            <w:rFonts w:ascii="Courier New" w:hAnsi="Courier New" w:cs="Courier New"/>
            <w:lang w:bidi="ar-SA"/>
            <w:rPrChange w:id="1812" w:author="EPH" w:date="2022-06-12T14:09:00Z">
              <w:rPr>
                <w:rFonts w:cs="Times New Roman"/>
                <w:lang w:bidi="ar-SA"/>
              </w:rPr>
            </w:rPrChange>
          </w:rPr>
          <w:delText>’</w:delText>
        </w:r>
      </w:del>
      <w:r w:rsidR="00CA3D10" w:rsidRPr="00BE10A4">
        <w:rPr>
          <w:rFonts w:cs="Times New Roman"/>
          <w:lang w:bidi="ar-SA"/>
        </w:rPr>
        <w:t xml:space="preserve"> and </w:t>
      </w:r>
      <w:ins w:id="1813" w:author="EPH" w:date="2022-06-17T12:49:00Z">
        <w:r w:rsidR="00F54B9D" w:rsidRPr="00F54B9D">
          <w:rPr>
            <w:rFonts w:cs="Times New Roman"/>
            <w:lang w:bidi="ar-SA"/>
          </w:rPr>
          <w:t>‘</w:t>
        </w:r>
      </w:ins>
      <w:del w:id="1814" w:author="EPH" w:date="2022-06-17T12:49:00Z">
        <w:r w:rsidR="00CA3D10" w:rsidRPr="00A51C2F" w:rsidDel="00F54B9D">
          <w:rPr>
            <w:rFonts w:ascii="Courier New" w:hAnsi="Courier New" w:cs="Courier New"/>
            <w:lang w:bidi="ar-SA"/>
            <w:rPrChange w:id="1815" w:author="EPH" w:date="2022-06-12T14:09:00Z">
              <w:rPr>
                <w:rFonts w:cs="Times New Roman"/>
                <w:lang w:bidi="ar-SA"/>
              </w:rPr>
            </w:rPrChange>
          </w:rPr>
          <w:delText>‘</w:delText>
        </w:r>
      </w:del>
      <w:r w:rsidR="00CA3D10" w:rsidRPr="00A51C2F">
        <w:rPr>
          <w:rFonts w:ascii="Courier New" w:hAnsi="Courier New" w:cs="Courier New"/>
          <w:lang w:bidi="ar-SA"/>
          <w:rPrChange w:id="1816" w:author="EPH" w:date="2022-06-12T14:09:00Z">
            <w:rPr>
              <w:rFonts w:cs="Times New Roman"/>
              <w:lang w:bidi="ar-SA"/>
            </w:rPr>
          </w:rPrChange>
        </w:rPr>
        <w:t>rstan</w:t>
      </w:r>
      <w:ins w:id="1817" w:author="EPH" w:date="2022-06-17T12:49:00Z">
        <w:r w:rsidR="00F54B9D" w:rsidRPr="00F54B9D">
          <w:rPr>
            <w:rFonts w:cs="Times New Roman"/>
            <w:lang w:bidi="ar-SA"/>
          </w:rPr>
          <w:t>’</w:t>
        </w:r>
      </w:ins>
      <w:del w:id="1818" w:author="EPH" w:date="2022-06-17T12:49:00Z">
        <w:r w:rsidR="00CA3D10" w:rsidRPr="00A51C2F" w:rsidDel="00F54B9D">
          <w:rPr>
            <w:rFonts w:ascii="Courier New" w:hAnsi="Courier New" w:cs="Courier New"/>
            <w:lang w:bidi="ar-SA"/>
            <w:rPrChange w:id="1819" w:author="EPH" w:date="2022-06-12T14:09:00Z">
              <w:rPr>
                <w:rFonts w:cs="Times New Roman"/>
                <w:lang w:bidi="ar-SA"/>
              </w:rPr>
            </w:rPrChange>
          </w:rPr>
          <w:delText>’</w:delText>
        </w:r>
      </w:del>
      <w:r w:rsidR="00CA3D10" w:rsidRPr="00BE10A4">
        <w:rPr>
          <w:rFonts w:cs="Times New Roman"/>
          <w:lang w:bidi="ar-SA"/>
        </w:rPr>
        <w:t xml:space="preserve"> packages provide full </w:t>
      </w:r>
      <w:r w:rsidR="00CA3D10" w:rsidRPr="00F54B9D">
        <w:rPr>
          <w:rFonts w:cs="Times New Roman"/>
          <w:lang w:bidi="ar-SA"/>
        </w:rPr>
        <w:t>Stan</w:t>
      </w:r>
      <w:r w:rsidR="00CA3D10" w:rsidRPr="00BE10A4">
        <w:rPr>
          <w:rFonts w:cs="Times New Roman"/>
          <w:lang w:bidi="ar-SA"/>
        </w:rPr>
        <w:t xml:space="preserve"> functionality and use the full </w:t>
      </w:r>
      <w:r w:rsidR="00CA3D10" w:rsidRPr="00F54B9D">
        <w:rPr>
          <w:rFonts w:cs="Times New Roman"/>
          <w:lang w:bidi="ar-SA"/>
        </w:rPr>
        <w:t>Stan</w:t>
      </w:r>
      <w:r w:rsidR="00CA3D10" w:rsidRPr="00BE10A4">
        <w:rPr>
          <w:rFonts w:cs="Times New Roman"/>
          <w:lang w:bidi="ar-SA"/>
        </w:rPr>
        <w:t xml:space="preserve"> syntax (</w:t>
      </w:r>
      <w:r w:rsidR="00CA3D10" w:rsidRPr="00BE10A4">
        <w:t>Gabry &amp; Cesnovar, 2021</w:t>
      </w:r>
      <w:r w:rsidR="00CA3D10" w:rsidRPr="00BE10A4">
        <w:rPr>
          <w:rFonts w:cs="Times New Roman"/>
          <w:lang w:bidi="ar-SA"/>
        </w:rPr>
        <w:t xml:space="preserve">; </w:t>
      </w:r>
      <w:r w:rsidR="00CA3D10" w:rsidRPr="00BE10A4">
        <w:t>Stan Development Team, 2020</w:t>
      </w:r>
      <w:r w:rsidR="00CA3D10" w:rsidRPr="00BE10A4">
        <w:rPr>
          <w:rFonts w:cs="Times New Roman"/>
          <w:lang w:bidi="ar-SA"/>
        </w:rPr>
        <w:t>). For most users</w:t>
      </w:r>
      <w:ins w:id="1820" w:author="EPH" w:date="2022-06-17T12:48:00Z">
        <w:r w:rsidR="00F54B9D">
          <w:rPr>
            <w:rFonts w:cs="Times New Roman"/>
            <w:lang w:bidi="ar-SA"/>
          </w:rPr>
          <w:t>,</w:t>
        </w:r>
      </w:ins>
      <w:r w:rsidR="00CA3D10" w:rsidRPr="00BE10A4">
        <w:rPr>
          <w:rFonts w:cs="Times New Roman"/>
          <w:lang w:bidi="ar-SA"/>
        </w:rPr>
        <w:t xml:space="preserve"> there will be little difference between the </w:t>
      </w:r>
      <w:ins w:id="1821" w:author="EPH" w:date="2022-06-17T12:48:00Z">
        <w:r w:rsidR="00F54B9D" w:rsidRPr="00F54B9D">
          <w:rPr>
            <w:rFonts w:cs="Times New Roman"/>
            <w:lang w:bidi="ar-SA"/>
          </w:rPr>
          <w:t>‘</w:t>
        </w:r>
      </w:ins>
      <w:del w:id="1822" w:author="EPH" w:date="2022-06-17T12:48:00Z">
        <w:r w:rsidR="00CA3D10" w:rsidRPr="00A51C2F" w:rsidDel="00F54B9D">
          <w:rPr>
            <w:rFonts w:ascii="Courier New" w:hAnsi="Courier New" w:cs="Courier New"/>
            <w:lang w:bidi="ar-SA"/>
            <w:rPrChange w:id="1823" w:author="EPH" w:date="2022-06-12T14:09:00Z">
              <w:rPr>
                <w:rFonts w:cs="Times New Roman"/>
                <w:lang w:bidi="ar-SA"/>
              </w:rPr>
            </w:rPrChange>
          </w:rPr>
          <w:delText>‘</w:delText>
        </w:r>
      </w:del>
      <w:r w:rsidR="00CA3D10" w:rsidRPr="00A51C2F">
        <w:rPr>
          <w:rFonts w:ascii="Courier New" w:hAnsi="Courier New" w:cs="Courier New"/>
          <w:lang w:bidi="ar-SA"/>
          <w:rPrChange w:id="1824" w:author="EPH" w:date="2022-06-12T14:09:00Z">
            <w:rPr>
              <w:rFonts w:cs="Times New Roman"/>
              <w:lang w:bidi="ar-SA"/>
            </w:rPr>
          </w:rPrChange>
        </w:rPr>
        <w:t>cmdstanr</w:t>
      </w:r>
      <w:ins w:id="1825" w:author="EPH" w:date="2022-06-17T12:49:00Z">
        <w:r w:rsidR="00F54B9D" w:rsidRPr="00F54B9D">
          <w:rPr>
            <w:rFonts w:cs="Times New Roman"/>
            <w:lang w:bidi="ar-SA"/>
          </w:rPr>
          <w:t>’</w:t>
        </w:r>
      </w:ins>
      <w:del w:id="1826" w:author="EPH" w:date="2022-06-17T12:49:00Z">
        <w:r w:rsidR="00CA3D10" w:rsidRPr="00A51C2F" w:rsidDel="00F54B9D">
          <w:rPr>
            <w:rFonts w:ascii="Courier New" w:hAnsi="Courier New" w:cs="Courier New"/>
            <w:lang w:bidi="ar-SA"/>
            <w:rPrChange w:id="1827" w:author="EPH" w:date="2022-06-12T14:09:00Z">
              <w:rPr>
                <w:rFonts w:cs="Times New Roman"/>
                <w:lang w:bidi="ar-SA"/>
              </w:rPr>
            </w:rPrChange>
          </w:rPr>
          <w:delText>’</w:delText>
        </w:r>
      </w:del>
      <w:r w:rsidR="00CA3D10" w:rsidRPr="00BE10A4">
        <w:rPr>
          <w:rFonts w:cs="Times New Roman"/>
          <w:lang w:bidi="ar-SA"/>
        </w:rPr>
        <w:t xml:space="preserve"> and </w:t>
      </w:r>
      <w:ins w:id="1828" w:author="EPH" w:date="2022-06-17T12:48:00Z">
        <w:r w:rsidR="00F54B9D" w:rsidRPr="00F54B9D">
          <w:rPr>
            <w:rFonts w:cs="Times New Roman"/>
            <w:lang w:bidi="ar-SA"/>
          </w:rPr>
          <w:t>‘</w:t>
        </w:r>
      </w:ins>
      <w:del w:id="1829" w:author="EPH" w:date="2022-06-17T12:48:00Z">
        <w:r w:rsidR="00CA3D10" w:rsidRPr="00A51C2F" w:rsidDel="00F54B9D">
          <w:rPr>
            <w:rFonts w:ascii="Courier New" w:hAnsi="Courier New" w:cs="Courier New"/>
            <w:lang w:bidi="ar-SA"/>
            <w:rPrChange w:id="1830" w:author="EPH" w:date="2022-06-12T14:09:00Z">
              <w:rPr>
                <w:rFonts w:cs="Times New Roman"/>
                <w:lang w:bidi="ar-SA"/>
              </w:rPr>
            </w:rPrChange>
          </w:rPr>
          <w:delText>‘</w:delText>
        </w:r>
      </w:del>
      <w:r w:rsidR="00CA3D10" w:rsidRPr="00A51C2F">
        <w:rPr>
          <w:rFonts w:ascii="Courier New" w:hAnsi="Courier New" w:cs="Courier New"/>
          <w:lang w:bidi="ar-SA"/>
          <w:rPrChange w:id="1831" w:author="EPH" w:date="2022-06-12T14:09:00Z">
            <w:rPr>
              <w:rFonts w:cs="Times New Roman"/>
              <w:lang w:bidi="ar-SA"/>
            </w:rPr>
          </w:rPrChange>
        </w:rPr>
        <w:t>rstan</w:t>
      </w:r>
      <w:ins w:id="1832" w:author="EPH" w:date="2022-06-17T12:48:00Z">
        <w:r w:rsidR="00F54B9D" w:rsidRPr="00F54B9D">
          <w:rPr>
            <w:rFonts w:cs="Times New Roman"/>
            <w:lang w:bidi="ar-SA"/>
          </w:rPr>
          <w:t>’</w:t>
        </w:r>
      </w:ins>
      <w:del w:id="1833" w:author="EPH" w:date="2022-06-17T12:48:00Z">
        <w:r w:rsidR="00CA3D10" w:rsidRPr="00A51C2F" w:rsidDel="00F54B9D">
          <w:rPr>
            <w:rFonts w:ascii="Courier New" w:hAnsi="Courier New" w:cs="Courier New"/>
            <w:lang w:bidi="ar-SA"/>
            <w:rPrChange w:id="1834" w:author="EPH" w:date="2022-06-12T14:09:00Z">
              <w:rPr>
                <w:rFonts w:cs="Times New Roman"/>
                <w:lang w:bidi="ar-SA"/>
              </w:rPr>
            </w:rPrChange>
          </w:rPr>
          <w:delText>’</w:delText>
        </w:r>
      </w:del>
      <w:r w:rsidR="00CA3D10" w:rsidRPr="00BE10A4">
        <w:rPr>
          <w:rFonts w:cs="Times New Roman"/>
          <w:lang w:bidi="ar-SA"/>
        </w:rPr>
        <w:t xml:space="preserve"> packages, although </w:t>
      </w:r>
      <w:ins w:id="1835" w:author="EPH" w:date="2022-06-17T12:48:00Z">
        <w:r w:rsidR="00F54B9D" w:rsidRPr="00F54B9D">
          <w:rPr>
            <w:rFonts w:cs="Times New Roman"/>
            <w:lang w:bidi="ar-SA"/>
          </w:rPr>
          <w:t>‘</w:t>
        </w:r>
      </w:ins>
      <w:del w:id="1836" w:author="EPH" w:date="2022-06-17T12:48:00Z">
        <w:r w:rsidR="00CA3D10" w:rsidRPr="00A51C2F" w:rsidDel="00F54B9D">
          <w:rPr>
            <w:rFonts w:ascii="Courier New" w:hAnsi="Courier New" w:cs="Courier New"/>
            <w:lang w:bidi="ar-SA"/>
            <w:rPrChange w:id="1837" w:author="EPH" w:date="2022-06-12T14:09:00Z">
              <w:rPr>
                <w:rFonts w:cs="Times New Roman"/>
                <w:lang w:bidi="ar-SA"/>
              </w:rPr>
            </w:rPrChange>
          </w:rPr>
          <w:delText>‘</w:delText>
        </w:r>
      </w:del>
      <w:r w:rsidR="00CA3D10" w:rsidRPr="00A51C2F">
        <w:rPr>
          <w:rFonts w:ascii="Courier New" w:hAnsi="Courier New" w:cs="Courier New"/>
          <w:lang w:bidi="ar-SA"/>
          <w:rPrChange w:id="1838" w:author="EPH" w:date="2022-06-12T14:09:00Z">
            <w:rPr>
              <w:rFonts w:cs="Times New Roman"/>
              <w:lang w:bidi="ar-SA"/>
            </w:rPr>
          </w:rPrChange>
        </w:rPr>
        <w:t>cmdstanr</w:t>
      </w:r>
      <w:ins w:id="1839" w:author="EPH" w:date="2022-06-17T12:48:00Z">
        <w:r w:rsidR="00F54B9D" w:rsidRPr="00F54B9D">
          <w:rPr>
            <w:rFonts w:cs="Times New Roman"/>
            <w:lang w:bidi="ar-SA"/>
          </w:rPr>
          <w:t>’</w:t>
        </w:r>
      </w:ins>
      <w:del w:id="1840" w:author="EPH" w:date="2022-06-17T12:48:00Z">
        <w:r w:rsidR="00CA3D10" w:rsidRPr="00A51C2F" w:rsidDel="00F54B9D">
          <w:rPr>
            <w:rFonts w:ascii="Courier New" w:hAnsi="Courier New" w:cs="Courier New"/>
            <w:lang w:bidi="ar-SA"/>
            <w:rPrChange w:id="1841" w:author="EPH" w:date="2022-06-12T14:09:00Z">
              <w:rPr>
                <w:rFonts w:cs="Times New Roman"/>
                <w:lang w:bidi="ar-SA"/>
              </w:rPr>
            </w:rPrChange>
          </w:rPr>
          <w:delText>’</w:delText>
        </w:r>
      </w:del>
      <w:r w:rsidR="00CA3D10" w:rsidRPr="00BE10A4">
        <w:rPr>
          <w:rFonts w:cs="Times New Roman"/>
          <w:lang w:bidi="ar-SA"/>
        </w:rPr>
        <w:t xml:space="preserve"> is slightly ahead of the </w:t>
      </w:r>
      <w:r w:rsidR="00CA3D10" w:rsidRPr="00F54B9D">
        <w:rPr>
          <w:rFonts w:cs="Times New Roman"/>
          <w:lang w:bidi="ar-SA"/>
        </w:rPr>
        <w:t>‘</w:t>
      </w:r>
      <w:r w:rsidR="00CA3D10" w:rsidRPr="00A51C2F">
        <w:rPr>
          <w:rFonts w:ascii="Courier New" w:hAnsi="Courier New" w:cs="Courier New"/>
          <w:lang w:bidi="ar-SA"/>
          <w:rPrChange w:id="1842" w:author="EPH" w:date="2022-06-12T14:09:00Z">
            <w:rPr>
              <w:rFonts w:cs="Times New Roman"/>
              <w:lang w:bidi="ar-SA"/>
            </w:rPr>
          </w:rPrChange>
        </w:rPr>
        <w:t>rstan</w:t>
      </w:r>
      <w:r w:rsidR="00CA3D10" w:rsidRPr="00F54B9D">
        <w:rPr>
          <w:rFonts w:cs="Times New Roman"/>
          <w:lang w:bidi="ar-SA"/>
        </w:rPr>
        <w:t>’</w:t>
      </w:r>
      <w:r w:rsidR="00CA3D10" w:rsidRPr="00BE10A4">
        <w:rPr>
          <w:rFonts w:cs="Times New Roman"/>
          <w:lang w:bidi="ar-SA"/>
        </w:rPr>
        <w:t xml:space="preserve"> package in terms of available features and tends to use a slightly more current version of the </w:t>
      </w:r>
      <w:r w:rsidR="00CA3D10" w:rsidRPr="00F54B9D">
        <w:rPr>
          <w:rFonts w:cs="Times New Roman"/>
          <w:lang w:bidi="ar-SA"/>
        </w:rPr>
        <w:t>Stan</w:t>
      </w:r>
      <w:r w:rsidR="00CA3D10" w:rsidRPr="00BE10A4">
        <w:rPr>
          <w:rFonts w:cs="Times New Roman"/>
          <w:lang w:bidi="ar-SA"/>
        </w:rPr>
        <w:t xml:space="preserve"> program. For non-</w:t>
      </w:r>
      <w:r w:rsidR="00CA3D10" w:rsidRPr="00F54B9D">
        <w:rPr>
          <w:rFonts w:cs="Times New Roman"/>
          <w:lang w:bidi="ar-SA"/>
        </w:rPr>
        <w:t>R</w:t>
      </w:r>
      <w:r w:rsidR="00CA3D10" w:rsidRPr="00BE10A4">
        <w:rPr>
          <w:rFonts w:cs="Times New Roman"/>
          <w:lang w:bidi="ar-SA"/>
        </w:rPr>
        <w:t xml:space="preserve"> users</w:t>
      </w:r>
      <w:ins w:id="1843" w:author="EPH" w:date="2022-06-17T12:48:00Z">
        <w:r w:rsidR="00F54B9D">
          <w:rPr>
            <w:rFonts w:cs="Times New Roman"/>
            <w:lang w:bidi="ar-SA"/>
          </w:rPr>
          <w:t>,</w:t>
        </w:r>
      </w:ins>
      <w:r w:rsidR="00CA3D10" w:rsidRPr="00BE10A4">
        <w:rPr>
          <w:rFonts w:cs="Times New Roman"/>
          <w:lang w:bidi="ar-SA"/>
        </w:rPr>
        <w:t xml:space="preserve"> a variety of similar packages are available in other programs (e.g., Python).</w:t>
      </w:r>
    </w:p>
    <w:p w14:paraId="12DB2241" w14:textId="44A33BF7"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There exist pedagogical and performance advantages to writing a sampler for a specific model, such as the code for Examples 5 and 6. </w:t>
      </w:r>
      <w:r w:rsidRPr="00F54B9D">
        <w:rPr>
          <w:rFonts w:cs="Times New Roman"/>
          <w:lang w:val="en-US"/>
        </w:rPr>
        <w:t>R</w:t>
      </w:r>
      <w:r w:rsidRPr="00BE10A4">
        <w:rPr>
          <w:rFonts w:cs="Times New Roman"/>
          <w:lang w:val="en-US"/>
        </w:rPr>
        <w:t xml:space="preserve"> has many functions that make MCMC development more manageable, as well as packages such as MCMCpack that handle common details automatically but allow the user to specify the exact samplers (</w:t>
      </w:r>
      <w:r w:rsidRPr="00BE10A4">
        <w:rPr>
          <w:lang w:val="en-US"/>
        </w:rPr>
        <w:t>Martin</w:t>
      </w:r>
      <w:del w:id="1844" w:author="EPH" w:date="2022-06-12T14:12:00Z">
        <w:r w:rsidRPr="00BE10A4" w:rsidDel="00A51C2F">
          <w:rPr>
            <w:lang w:val="en-US"/>
          </w:rPr>
          <w:delText xml:space="preserve">, Quinn, Park, </w:delText>
        </w:r>
      </w:del>
      <w:ins w:id="1845" w:author="EPH" w:date="2022-06-12T14:12:00Z">
        <w:r w:rsidR="00A51C2F">
          <w:rPr>
            <w:lang w:val="en-US"/>
          </w:rPr>
          <w:t xml:space="preserve"> et al. </w:t>
        </w:r>
      </w:ins>
      <w:r w:rsidRPr="00BE10A4">
        <w:rPr>
          <w:lang w:val="en-US"/>
        </w:rPr>
        <w:t>2011</w:t>
      </w:r>
      <w:r w:rsidRPr="00BE10A4">
        <w:rPr>
          <w:rFonts w:cs="Times New Roman"/>
          <w:lang w:val="en-US"/>
        </w:rPr>
        <w:t xml:space="preserve">; </w:t>
      </w:r>
      <w:r w:rsidRPr="00BE10A4">
        <w:rPr>
          <w:lang w:val="en-US"/>
        </w:rPr>
        <w:t>Gelman &amp; Hill, 2007</w:t>
      </w:r>
      <w:r w:rsidRPr="00BE10A4">
        <w:rPr>
          <w:rFonts w:cs="Times New Roman"/>
          <w:lang w:val="en-US"/>
        </w:rPr>
        <w:t>, Chapter 18). Regardless of the software, we recommend starting with the simplest possible model (e.g., the sample’s grand mean) and incrementally increasing complexity (e.g., group- and subject-level covariates). Although this appears pedantic and tedious, any syntax and logic errors are more obvious when only one feature has changed. Common accidents like misspelling a variable or creating an unidentiﬁed model are easier to detect, and the overall process is less tedious.</w:t>
      </w:r>
    </w:p>
    <w:p w14:paraId="7BBDCAF0" w14:textId="74DED3DC" w:rsidR="00CA3D10" w:rsidRPr="00BE10A4" w:rsidRDefault="00CA3D10">
      <w:pPr>
        <w:pStyle w:val="Style7"/>
        <w:autoSpaceDE w:val="0"/>
        <w:autoSpaceDN w:val="0"/>
        <w:adjustRightInd w:val="0"/>
        <w:spacing w:line="480" w:lineRule="auto"/>
        <w:ind w:firstLine="720"/>
        <w:rPr>
          <w:rFonts w:cs="Times New Roman"/>
          <w:lang w:val="en-US"/>
        </w:rPr>
      </w:pPr>
      <w:r w:rsidRPr="00BE10A4">
        <w:rPr>
          <w:rFonts w:cs="Times New Roman"/>
          <w:lang w:val="en-US"/>
        </w:rPr>
        <w:t xml:space="preserve">Furthermore, an incremental approach naturally produces a sequence of nested models that can be statistically compared with one another (see </w:t>
      </w:r>
      <w:r w:rsidRPr="00BE10A4">
        <w:rPr>
          <w:lang w:val="en-US"/>
        </w:rPr>
        <w:t>Rodgers, 2010</w:t>
      </w:r>
      <w:r w:rsidRPr="00BE10A4">
        <w:rPr>
          <w:rFonts w:cs="Times New Roman"/>
          <w:lang w:val="en-US"/>
        </w:rPr>
        <w:t xml:space="preserve">, for a modeling rationale). The complexity of the speciﬁed model should be given careful thought. As </w:t>
      </w:r>
      <w:r w:rsidRPr="00BE10A4">
        <w:rPr>
          <w:lang w:val="en-US"/>
        </w:rPr>
        <w:t>Fisher (1970)</w:t>
      </w:r>
      <w:r w:rsidRPr="00BE10A4">
        <w:rPr>
          <w:rFonts w:cs="Times New Roman"/>
          <w:lang w:val="en-US"/>
        </w:rPr>
        <w:t xml:space="preserve"> wrote,</w:t>
      </w:r>
      <w:ins w:id="1846" w:author="EPH" w:date="2022-06-12T14:12:00Z">
        <w:r w:rsidR="00A51C2F">
          <w:rPr>
            <w:rFonts w:cs="Times New Roman"/>
            <w:lang w:val="en-US"/>
          </w:rPr>
          <w:t>&lt;</w:t>
        </w:r>
        <w:del w:id="1847" w:author="Lou Bruno" w:date="2022-06-18T14:48:00Z">
          <w:r w:rsidR="00A51C2F" w:rsidDel="00B659F0">
            <w:rPr>
              <w:rFonts w:cs="Times New Roman"/>
              <w:lang w:val="en-US"/>
            </w:rPr>
            <w:delText>EXT</w:delText>
          </w:r>
        </w:del>
      </w:ins>
      <w:ins w:id="1848" w:author="Lou Bruno" w:date="2022-06-18T14:48:00Z">
        <w:r w:rsidR="00B659F0">
          <w:rPr>
            <w:rFonts w:cs="Times New Roman"/>
            <w:lang w:val="en-US"/>
          </w:rPr>
          <w:t>bq</w:t>
        </w:r>
      </w:ins>
      <w:ins w:id="1849" w:author="EPH" w:date="2022-06-12T14:12:00Z">
        <w:r w:rsidR="00A51C2F">
          <w:rPr>
            <w:rFonts w:cs="Times New Roman"/>
            <w:lang w:val="en-US"/>
          </w:rPr>
          <w:t>&gt;</w:t>
        </w:r>
      </w:ins>
    </w:p>
    <w:p w14:paraId="3B1F4349" w14:textId="13BD06EC" w:rsidR="00CA3D10" w:rsidRPr="00BE10A4" w:rsidRDefault="00CA3D10">
      <w:pPr>
        <w:pStyle w:val="Style7"/>
        <w:autoSpaceDE w:val="0"/>
        <w:autoSpaceDN w:val="0"/>
        <w:adjustRightInd w:val="0"/>
        <w:spacing w:line="480" w:lineRule="auto"/>
        <w:ind w:left="720" w:right="360"/>
        <w:jc w:val="both"/>
        <w:rPr>
          <w:rFonts w:cs="Times New Roman"/>
          <w:lang w:val="en-US"/>
        </w:rPr>
        <w:pPrChange w:id="1850" w:author="EPH" w:date="2022-06-17T12:50:00Z">
          <w:pPr>
            <w:pStyle w:val="Style7"/>
            <w:autoSpaceDE w:val="0"/>
            <w:autoSpaceDN w:val="0"/>
            <w:adjustRightInd w:val="0"/>
            <w:spacing w:line="480" w:lineRule="auto"/>
            <w:ind w:firstLine="720"/>
          </w:pPr>
        </w:pPrChange>
      </w:pPr>
      <w:r w:rsidRPr="00BE10A4">
        <w:rPr>
          <w:rFonts w:cs="Times New Roman"/>
          <w:lang w:val="en-US"/>
        </w:rPr>
        <w:lastRenderedPageBreak/>
        <w:t>No human mind is capable of grasping in its entirety the meaning of any considerable quantity of numerical data.</w:t>
      </w:r>
      <w:del w:id="1851" w:author="EPH" w:date="2022-06-12T14:12:00Z">
        <w:r w:rsidRPr="00BE10A4" w:rsidDel="00A51C2F">
          <w:rPr>
            <w:rFonts w:cs="Times New Roman"/>
            <w:lang w:val="en-US"/>
          </w:rPr>
          <w:delText>. . .</w:delText>
        </w:r>
      </w:del>
      <w:r w:rsidRPr="00BE10A4">
        <w:rPr>
          <w:rFonts w:cs="Times New Roman"/>
          <w:lang w:val="en-US"/>
        </w:rPr>
        <w:t xml:space="preserve"> The number of independent facts supplied by the data is usually far greater than the number of facts sought, and in consequence much of the information supplied by any body of actual data is irrelevant. It is the object of the statistical processes employed in the reduction of data to exclude this irrelevant information, and to isolate the whole of the relevant information contained in the data. (p. 6</w:t>
      </w:r>
      <w:del w:id="1852" w:author="Lou Bruno" w:date="2022-06-18T14:48:00Z">
        <w:r w:rsidRPr="00BE10A4" w:rsidDel="00B659F0">
          <w:rPr>
            <w:rFonts w:cs="Times New Roman"/>
            <w:lang w:val="en-US"/>
          </w:rPr>
          <w:delText>)</w:delText>
        </w:r>
      </w:del>
      <w:ins w:id="1853" w:author="Lou Bruno" w:date="2022-06-18T14:48:00Z">
        <w:r w:rsidR="00B659F0">
          <w:rPr>
            <w:rFonts w:cs="Times New Roman"/>
            <w:lang w:val="en-US"/>
          </w:rPr>
          <w:t>)&lt;/bq&gt;</w:t>
        </w:r>
      </w:ins>
    </w:p>
    <w:p w14:paraId="39652927" w14:textId="1B9FAC5C" w:rsidR="00CA3D10" w:rsidRPr="00BE10A4" w:rsidRDefault="00A51C2F">
      <w:pPr>
        <w:pStyle w:val="Heading1"/>
        <w:pPrChange w:id="1854" w:author="EPH" w:date="2022-06-12T14:12:00Z">
          <w:pPr>
            <w:pStyle w:val="Heading2"/>
            <w:autoSpaceDE w:val="0"/>
            <w:autoSpaceDN w:val="0"/>
            <w:adjustRightInd w:val="0"/>
            <w:spacing w:line="480" w:lineRule="auto"/>
            <w:ind w:firstLine="720"/>
          </w:pPr>
        </w:pPrChange>
      </w:pPr>
      <w:ins w:id="1855" w:author="EPH" w:date="2022-06-12T14:12:00Z">
        <w:r>
          <w:t>&lt;h1&gt;</w:t>
        </w:r>
      </w:ins>
      <w:r w:rsidR="00CA3D10" w:rsidRPr="00BE10A4">
        <w:t>C</w:t>
      </w:r>
      <w:r w:rsidRPr="00BE10A4">
        <w:t>onclusion</w:t>
      </w:r>
    </w:p>
    <w:p w14:paraId="78E88AA4" w14:textId="0DE6A168" w:rsidR="00CA3D10" w:rsidRPr="00BE10A4" w:rsidRDefault="00A51C2F">
      <w:pPr>
        <w:pStyle w:val="Style7"/>
        <w:autoSpaceDE w:val="0"/>
        <w:autoSpaceDN w:val="0"/>
        <w:adjustRightInd w:val="0"/>
        <w:spacing w:line="480" w:lineRule="auto"/>
        <w:ind w:firstLine="360"/>
        <w:rPr>
          <w:rFonts w:cs="Times New Roman"/>
          <w:lang w:val="en-US"/>
        </w:rPr>
        <w:pPrChange w:id="1856" w:author="EPH" w:date="2022-06-17T12:50:00Z">
          <w:pPr>
            <w:pStyle w:val="Style7"/>
            <w:autoSpaceDE w:val="0"/>
            <w:autoSpaceDN w:val="0"/>
            <w:adjustRightInd w:val="0"/>
            <w:spacing w:line="480" w:lineRule="auto"/>
            <w:ind w:firstLine="720"/>
          </w:pPr>
        </w:pPrChange>
      </w:pPr>
      <w:ins w:id="1857" w:author="EPH" w:date="2022-06-12T14:12:00Z">
        <w:r>
          <w:rPr>
            <w:rFonts w:cs="Times New Roman"/>
            <w:lang w:val="en-US"/>
          </w:rPr>
          <w:t>&lt;bt&gt;</w:t>
        </w:r>
      </w:ins>
      <w:r w:rsidR="00CA3D10" w:rsidRPr="00BE10A4">
        <w:rPr>
          <w:rFonts w:cs="Times New Roman"/>
          <w:lang w:val="en-US"/>
        </w:rPr>
        <w:t>Simulation methods like MCMC and the bootstrap are tools that allow an applied researcher to approach questions that cannot be addressed with conventional analytic methods. The statistical tools required of well-trained behavioral science researchers now include traditional approaches such as ANOVA and categorical data analysis, along with more recently developed strategies for multilevel latent variable models and missing data. Simulation methods support the feasibility of these approaches. They provide access to many (underlying) distributions that were previously intractable, which permits statisticians to specify models that are more appropriate to their research goals.</w:t>
      </w:r>
    </w:p>
    <w:p w14:paraId="0C1BAEBE" w14:textId="3D38DDE6" w:rsidR="00CA3D10" w:rsidRPr="00BE10A4" w:rsidRDefault="00A51C2F">
      <w:pPr>
        <w:pStyle w:val="Heading1"/>
        <w:pPrChange w:id="1858" w:author="EPH" w:date="2022-06-12T14:13:00Z">
          <w:pPr>
            <w:pStyle w:val="Heading3"/>
          </w:pPr>
        </w:pPrChange>
      </w:pPr>
      <w:ins w:id="1859" w:author="EPH" w:date="2022-06-12T14:13:00Z">
        <w:r>
          <w:t>&lt;refh&gt;</w:t>
        </w:r>
      </w:ins>
      <w:r w:rsidR="00CA3D10" w:rsidRPr="00BE10A4">
        <w:t>References</w:t>
      </w:r>
    </w:p>
    <w:p w14:paraId="1D0B5790" w14:textId="605E40A1" w:rsidR="00CA3D10" w:rsidRPr="00BE10A4" w:rsidRDefault="00A51C2F">
      <w:pPr>
        <w:pStyle w:val="Reference"/>
        <w:autoSpaceDE w:val="0"/>
        <w:autoSpaceDN w:val="0"/>
        <w:adjustRightInd w:val="0"/>
        <w:rPr>
          <w:szCs w:val="24"/>
        </w:rPr>
      </w:pPr>
      <w:ins w:id="1860" w:author="EPH" w:date="2022-06-12T14:13:00Z">
        <w:r>
          <w:t>&lt;ref&gt;</w:t>
        </w:r>
      </w:ins>
      <w:r w:rsidR="00CA3D10" w:rsidRPr="00BE10A4">
        <w:t>Albert</w:t>
      </w:r>
      <w:r w:rsidR="00CA3D10" w:rsidRPr="00BE10A4">
        <w:rPr>
          <w:szCs w:val="24"/>
        </w:rPr>
        <w:t xml:space="preserve">, </w:t>
      </w:r>
      <w:r w:rsidR="00CA3D10" w:rsidRPr="00BE10A4">
        <w:t>J.</w:t>
      </w:r>
      <w:r w:rsidR="00CA3D10" w:rsidRPr="00BE10A4">
        <w:rPr>
          <w:szCs w:val="24"/>
        </w:rPr>
        <w:t xml:space="preserve"> (</w:t>
      </w:r>
      <w:r w:rsidR="00CA3D10" w:rsidRPr="00BE10A4">
        <w:t>2009</w:t>
      </w:r>
      <w:r w:rsidR="00CA3D10" w:rsidRPr="00BE10A4">
        <w:rPr>
          <w:szCs w:val="24"/>
        </w:rPr>
        <w:t xml:space="preserve">). </w:t>
      </w:r>
      <w:r w:rsidR="00CA3D10" w:rsidRPr="00BE10A4">
        <w:rPr>
          <w:i/>
        </w:rPr>
        <w:t xml:space="preserve">Bayesian computation with </w:t>
      </w:r>
      <w:r w:rsidR="00CA3D10" w:rsidRPr="00BE10A4">
        <w:t>R</w:t>
      </w:r>
      <w:r w:rsidR="00CA3D10" w:rsidRPr="00BE10A4">
        <w:rPr>
          <w:szCs w:val="24"/>
        </w:rPr>
        <w:t xml:space="preserve"> (</w:t>
      </w:r>
      <w:r w:rsidR="00CA3D10" w:rsidRPr="00BE10A4">
        <w:t>2nd ed.</w:t>
      </w:r>
      <w:r w:rsidR="00CA3D10" w:rsidRPr="00BE10A4">
        <w:rPr>
          <w:szCs w:val="24"/>
        </w:rPr>
        <w:t xml:space="preserve">). </w:t>
      </w:r>
      <w:r w:rsidR="00CA3D10" w:rsidRPr="00BE10A4">
        <w:t>Springer</w:t>
      </w:r>
      <w:r w:rsidR="00CA3D10" w:rsidRPr="00BE10A4">
        <w:rPr>
          <w:szCs w:val="24"/>
        </w:rPr>
        <w:t xml:space="preserve">. </w:t>
      </w:r>
      <w:hyperlink r:id="rId64" w:history="1">
        <w:r w:rsidR="00CA3D10" w:rsidRPr="00BE10A4">
          <w:t>https://doi.org/10.1007/978-0-387-92298-0</w:t>
        </w:r>
      </w:hyperlink>
      <w:r w:rsidR="00CA3D10" w:rsidRPr="00BE10A4">
        <w:rPr>
          <w:szCs w:val="24"/>
        </w:rPr>
        <w:t xml:space="preserve"> </w:t>
      </w:r>
    </w:p>
    <w:p w14:paraId="572AED0D" w14:textId="27E73629" w:rsidR="00CA3D10" w:rsidRPr="00BE10A4" w:rsidRDefault="00CA3D10">
      <w:pPr>
        <w:pStyle w:val="Reference"/>
        <w:autoSpaceDE w:val="0"/>
        <w:autoSpaceDN w:val="0"/>
        <w:adjustRightInd w:val="0"/>
        <w:rPr>
          <w:szCs w:val="24"/>
        </w:rPr>
      </w:pPr>
      <w:commentRangeStart w:id="1861"/>
      <w:commentRangeStart w:id="1862"/>
      <w:commentRangeEnd w:id="1861"/>
      <w:r w:rsidRPr="00BE10A4">
        <w:rPr>
          <w:szCs w:val="24"/>
        </w:rPr>
        <w:commentReference w:id="1861"/>
      </w:r>
      <w:commentRangeEnd w:id="1862"/>
      <w:r w:rsidR="007C4212">
        <w:rPr>
          <w:rStyle w:val="CommentReference"/>
          <w:rFonts w:ascii="Berkeley-Medium" w:hAnsi="Berkeley-Medium"/>
        </w:rPr>
        <w:commentReference w:id="1862"/>
      </w:r>
      <w:r w:rsidRPr="00BE10A4">
        <w:t>Andrews</w:t>
      </w:r>
      <w:r w:rsidRPr="00BE10A4">
        <w:rPr>
          <w:szCs w:val="24"/>
        </w:rPr>
        <w:t xml:space="preserve">, </w:t>
      </w:r>
      <w:r w:rsidRPr="00BE10A4">
        <w:t>D. W. K.</w:t>
      </w:r>
      <w:r w:rsidRPr="00BE10A4">
        <w:rPr>
          <w:szCs w:val="24"/>
        </w:rPr>
        <w:t xml:space="preserve"> (</w:t>
      </w:r>
      <w:r w:rsidRPr="00BE10A4">
        <w:t>2000</w:t>
      </w:r>
      <w:r w:rsidRPr="00BE10A4">
        <w:rPr>
          <w:szCs w:val="24"/>
        </w:rPr>
        <w:t xml:space="preserve">). </w:t>
      </w:r>
      <w:r w:rsidRPr="00BE10A4">
        <w:t>Inconsistency of the bootstrap when a parameter is on the boundary of the parameter space.</w:t>
      </w:r>
      <w:r w:rsidRPr="00BE10A4">
        <w:rPr>
          <w:szCs w:val="24"/>
        </w:rPr>
        <w:t xml:space="preserve"> </w:t>
      </w:r>
      <w:r w:rsidRPr="00BE10A4">
        <w:rPr>
          <w:i/>
        </w:rPr>
        <w:t>Econometrica</w:t>
      </w:r>
      <w:r w:rsidRPr="00BE10A4">
        <w:rPr>
          <w:szCs w:val="24"/>
        </w:rPr>
        <w:t xml:space="preserve">, </w:t>
      </w:r>
      <w:r w:rsidRPr="00BE10A4">
        <w:rPr>
          <w:i/>
        </w:rPr>
        <w:t>68</w:t>
      </w:r>
      <w:r w:rsidRPr="00BE10A4">
        <w:rPr>
          <w:szCs w:val="24"/>
        </w:rPr>
        <w:t>(</w:t>
      </w:r>
      <w:r w:rsidRPr="00BE10A4">
        <w:t>2</w:t>
      </w:r>
      <w:r w:rsidRPr="00BE10A4">
        <w:rPr>
          <w:szCs w:val="24"/>
        </w:rPr>
        <w:t xml:space="preserve">), </w:t>
      </w:r>
      <w:r w:rsidRPr="00BE10A4">
        <w:t>399</w:t>
      </w:r>
      <w:r w:rsidRPr="00BE10A4">
        <w:rPr>
          <w:szCs w:val="24"/>
        </w:rPr>
        <w:t>–</w:t>
      </w:r>
      <w:r w:rsidRPr="00BE10A4">
        <w:t>405</w:t>
      </w:r>
      <w:r w:rsidRPr="00BE10A4">
        <w:rPr>
          <w:szCs w:val="24"/>
        </w:rPr>
        <w:t xml:space="preserve">. </w:t>
      </w:r>
      <w:hyperlink r:id="rId65" w:history="1">
        <w:r w:rsidRPr="00BE10A4">
          <w:t>https://doi.org/10.1111/1468-0262.00114</w:t>
        </w:r>
      </w:hyperlink>
      <w:r w:rsidRPr="00BE10A4">
        <w:rPr>
          <w:szCs w:val="24"/>
        </w:rPr>
        <w:t xml:space="preserve"> </w:t>
      </w:r>
    </w:p>
    <w:p w14:paraId="24D4FF57" w14:textId="7AD794C0" w:rsidR="00CA3D10" w:rsidRPr="00BE10A4" w:rsidRDefault="00CA3D10">
      <w:pPr>
        <w:pStyle w:val="Reference"/>
        <w:autoSpaceDE w:val="0"/>
        <w:autoSpaceDN w:val="0"/>
        <w:adjustRightInd w:val="0"/>
        <w:rPr>
          <w:szCs w:val="24"/>
        </w:rPr>
      </w:pPr>
      <w:r w:rsidRPr="00BE10A4">
        <w:t>Beasley</w:t>
      </w:r>
      <w:r w:rsidRPr="00BE10A4">
        <w:rPr>
          <w:szCs w:val="24"/>
        </w:rPr>
        <w:t xml:space="preserve">, </w:t>
      </w:r>
      <w:r w:rsidRPr="00BE10A4">
        <w:t>W. H.</w:t>
      </w:r>
      <w:r w:rsidRPr="00BE10A4">
        <w:rPr>
          <w:szCs w:val="24"/>
        </w:rPr>
        <w:t xml:space="preserve">, </w:t>
      </w:r>
      <w:r w:rsidRPr="00BE10A4">
        <w:t>DeShea</w:t>
      </w:r>
      <w:r w:rsidRPr="00BE10A4">
        <w:rPr>
          <w:szCs w:val="24"/>
        </w:rPr>
        <w:t xml:space="preserve">, </w:t>
      </w:r>
      <w:r w:rsidRPr="00BE10A4">
        <w:t>L.</w:t>
      </w:r>
      <w:r w:rsidRPr="00BE10A4">
        <w:rPr>
          <w:szCs w:val="24"/>
        </w:rPr>
        <w:t xml:space="preserve">, </w:t>
      </w:r>
      <w:r w:rsidRPr="00BE10A4">
        <w:t>Toothaker</w:t>
      </w:r>
      <w:r w:rsidRPr="00BE10A4">
        <w:rPr>
          <w:szCs w:val="24"/>
        </w:rPr>
        <w:t xml:space="preserve">, </w:t>
      </w:r>
      <w:r w:rsidRPr="00BE10A4">
        <w:t>L. E.</w:t>
      </w:r>
      <w:r w:rsidRPr="00BE10A4">
        <w:rPr>
          <w:szCs w:val="24"/>
        </w:rPr>
        <w:t xml:space="preserve">, </w:t>
      </w:r>
      <w:r w:rsidRPr="00BE10A4">
        <w:t>Mendoza</w:t>
      </w:r>
      <w:r w:rsidRPr="00BE10A4">
        <w:rPr>
          <w:szCs w:val="24"/>
        </w:rPr>
        <w:t xml:space="preserve">, </w:t>
      </w:r>
      <w:r w:rsidRPr="00BE10A4">
        <w:t>J. L.</w:t>
      </w:r>
      <w:r w:rsidRPr="00BE10A4">
        <w:rPr>
          <w:szCs w:val="24"/>
        </w:rPr>
        <w:t xml:space="preserve">, </w:t>
      </w:r>
      <w:r w:rsidRPr="00BE10A4">
        <w:t>Bard</w:t>
      </w:r>
      <w:r w:rsidRPr="00BE10A4">
        <w:rPr>
          <w:szCs w:val="24"/>
        </w:rPr>
        <w:t xml:space="preserve">, </w:t>
      </w:r>
      <w:r w:rsidRPr="00BE10A4">
        <w:t>D. E.</w:t>
      </w:r>
      <w:r w:rsidRPr="00BE10A4">
        <w:rPr>
          <w:szCs w:val="24"/>
        </w:rPr>
        <w:t xml:space="preserve">, &amp; </w:t>
      </w:r>
      <w:r w:rsidRPr="00BE10A4">
        <w:t>Rodgers</w:t>
      </w:r>
      <w:r w:rsidRPr="00BE10A4">
        <w:rPr>
          <w:szCs w:val="24"/>
        </w:rPr>
        <w:t xml:space="preserve">, </w:t>
      </w:r>
      <w:r w:rsidRPr="00BE10A4">
        <w:t>J. L.</w:t>
      </w:r>
      <w:r w:rsidRPr="00BE10A4">
        <w:rPr>
          <w:szCs w:val="24"/>
        </w:rPr>
        <w:t xml:space="preserve"> (</w:t>
      </w:r>
      <w:r w:rsidRPr="00BE10A4">
        <w:t>2007</w:t>
      </w:r>
      <w:r w:rsidRPr="00BE10A4">
        <w:rPr>
          <w:szCs w:val="24"/>
        </w:rPr>
        <w:t xml:space="preserve">). </w:t>
      </w:r>
      <w:r w:rsidRPr="00BE10A4">
        <w:t>Bootstrapping to test for nonzero population correlation coefficients using univariate sampling.</w:t>
      </w:r>
      <w:r w:rsidRPr="00BE10A4">
        <w:rPr>
          <w:szCs w:val="24"/>
        </w:rPr>
        <w:t xml:space="preserve"> </w:t>
      </w:r>
      <w:r w:rsidRPr="00BE10A4">
        <w:rPr>
          <w:i/>
        </w:rPr>
        <w:t>Psychological Methods</w:t>
      </w:r>
      <w:r w:rsidRPr="00BE10A4">
        <w:rPr>
          <w:szCs w:val="24"/>
        </w:rPr>
        <w:t xml:space="preserve">, </w:t>
      </w:r>
      <w:r w:rsidRPr="00BE10A4">
        <w:rPr>
          <w:i/>
        </w:rPr>
        <w:t>12</w:t>
      </w:r>
      <w:r w:rsidRPr="00BE10A4">
        <w:rPr>
          <w:szCs w:val="24"/>
        </w:rPr>
        <w:t>(</w:t>
      </w:r>
      <w:r w:rsidRPr="00BE10A4">
        <w:t>4</w:t>
      </w:r>
      <w:r w:rsidRPr="00BE10A4">
        <w:rPr>
          <w:szCs w:val="24"/>
        </w:rPr>
        <w:t xml:space="preserve">), </w:t>
      </w:r>
      <w:r w:rsidRPr="00BE10A4">
        <w:t>414</w:t>
      </w:r>
      <w:r w:rsidRPr="00BE10A4">
        <w:rPr>
          <w:szCs w:val="24"/>
        </w:rPr>
        <w:t>–</w:t>
      </w:r>
      <w:r w:rsidRPr="00BE10A4">
        <w:t>433</w:t>
      </w:r>
      <w:r w:rsidRPr="00BE10A4">
        <w:rPr>
          <w:szCs w:val="24"/>
        </w:rPr>
        <w:t>.</w:t>
      </w:r>
      <w:del w:id="1863" w:author="Lou Bruno" w:date="2022-06-18T15:05:00Z">
        <w:r w:rsidRPr="00BE10A4" w:rsidDel="00E91E94">
          <w:rPr>
            <w:szCs w:val="24"/>
          </w:rPr>
          <w:delText xml:space="preserve"> </w:delText>
        </w:r>
      </w:del>
      <w:r w:rsidRPr="00BE10A4">
        <w:rPr>
          <w:szCs w:val="24"/>
        </w:rPr>
        <w:t xml:space="preserve"> </w:t>
      </w:r>
      <w:hyperlink r:id="rId66" w:history="1">
        <w:r w:rsidRPr="00BE10A4">
          <w:t>https://doi.org/10.1037/1082-989X.12.4.414</w:t>
        </w:r>
      </w:hyperlink>
    </w:p>
    <w:p w14:paraId="1A546A80" w14:textId="5C127A34" w:rsidR="00CA3D10" w:rsidRPr="00BE10A4" w:rsidRDefault="00CA3D10">
      <w:pPr>
        <w:pStyle w:val="Reference"/>
        <w:autoSpaceDE w:val="0"/>
        <w:autoSpaceDN w:val="0"/>
        <w:adjustRightInd w:val="0"/>
        <w:rPr>
          <w:szCs w:val="24"/>
        </w:rPr>
      </w:pPr>
      <w:r w:rsidRPr="00BE10A4">
        <w:t>Beasley</w:t>
      </w:r>
      <w:r w:rsidRPr="00BE10A4">
        <w:rPr>
          <w:szCs w:val="24"/>
        </w:rPr>
        <w:t xml:space="preserve">, </w:t>
      </w:r>
      <w:r w:rsidRPr="00BE10A4">
        <w:t>W. H.</w:t>
      </w:r>
      <w:r w:rsidRPr="00BE10A4">
        <w:rPr>
          <w:szCs w:val="24"/>
        </w:rPr>
        <w:t xml:space="preserve">, &amp; </w:t>
      </w:r>
      <w:r w:rsidRPr="00BE10A4">
        <w:t>Rodgers</w:t>
      </w:r>
      <w:r w:rsidRPr="00BE10A4">
        <w:rPr>
          <w:szCs w:val="24"/>
        </w:rPr>
        <w:t xml:space="preserve">, </w:t>
      </w:r>
      <w:r w:rsidRPr="00BE10A4">
        <w:t>J. L.</w:t>
      </w:r>
      <w:r w:rsidRPr="00BE10A4">
        <w:rPr>
          <w:szCs w:val="24"/>
        </w:rPr>
        <w:t xml:space="preserve"> (</w:t>
      </w:r>
      <w:r w:rsidRPr="00BE10A4">
        <w:t>2009</w:t>
      </w:r>
      <w:r w:rsidRPr="00BE10A4">
        <w:rPr>
          <w:szCs w:val="24"/>
        </w:rPr>
        <w:t xml:space="preserve">). </w:t>
      </w:r>
      <w:r w:rsidRPr="00BE10A4">
        <w:t>Resampling methods</w:t>
      </w:r>
      <w:r w:rsidRPr="00BE10A4">
        <w:rPr>
          <w:szCs w:val="24"/>
        </w:rPr>
        <w:t xml:space="preserve">. In </w:t>
      </w:r>
      <w:r w:rsidRPr="00BE10A4">
        <w:t>R. E.</w:t>
      </w:r>
      <w:r w:rsidRPr="00BE10A4">
        <w:rPr>
          <w:szCs w:val="24"/>
        </w:rPr>
        <w:t xml:space="preserve"> </w:t>
      </w:r>
      <w:r w:rsidRPr="00BE10A4">
        <w:t>Millsap</w:t>
      </w:r>
      <w:r w:rsidRPr="00BE10A4">
        <w:rPr>
          <w:szCs w:val="24"/>
        </w:rPr>
        <w:t xml:space="preserve"> &amp; </w:t>
      </w:r>
      <w:r w:rsidRPr="00BE10A4">
        <w:t>A.</w:t>
      </w:r>
      <w:r w:rsidRPr="00BE10A4">
        <w:rPr>
          <w:szCs w:val="24"/>
        </w:rPr>
        <w:t xml:space="preserve"> </w:t>
      </w:r>
      <w:r w:rsidRPr="00BE10A4">
        <w:t>Maydeu-Olivares</w:t>
      </w:r>
      <w:r w:rsidRPr="00BE10A4">
        <w:rPr>
          <w:szCs w:val="24"/>
        </w:rPr>
        <w:t xml:space="preserve"> (</w:t>
      </w:r>
      <w:r w:rsidRPr="00BE10A4">
        <w:t>Eds.</w:t>
      </w:r>
      <w:r w:rsidRPr="00BE10A4">
        <w:rPr>
          <w:szCs w:val="24"/>
        </w:rPr>
        <w:t xml:space="preserve">), </w:t>
      </w:r>
      <w:r w:rsidRPr="00BE10A4">
        <w:rPr>
          <w:i/>
        </w:rPr>
        <w:t>Quantitative methods in psychology</w:t>
      </w:r>
      <w:r w:rsidRPr="00BE10A4">
        <w:rPr>
          <w:szCs w:val="24"/>
        </w:rPr>
        <w:t xml:space="preserve"> (pp. </w:t>
      </w:r>
      <w:r w:rsidRPr="00BE10A4">
        <w:t>362</w:t>
      </w:r>
      <w:r w:rsidRPr="00BE10A4">
        <w:rPr>
          <w:szCs w:val="24"/>
        </w:rPr>
        <w:t>–</w:t>
      </w:r>
      <w:r w:rsidRPr="00BE10A4">
        <w:t>386</w:t>
      </w:r>
      <w:r w:rsidRPr="00BE10A4">
        <w:rPr>
          <w:szCs w:val="24"/>
        </w:rPr>
        <w:t xml:space="preserve">). </w:t>
      </w:r>
      <w:del w:id="1864" w:author="Lou Bruno" w:date="2022-06-18T15:04:00Z">
        <w:r w:rsidRPr="00BE10A4" w:rsidDel="00E91E94">
          <w:delText>Sage</w:delText>
        </w:r>
      </w:del>
      <w:ins w:id="1865" w:author="Lou Bruno" w:date="2022-06-18T15:04:00Z">
        <w:r w:rsidR="00E91E94" w:rsidRPr="00BE10A4">
          <w:t>S</w:t>
        </w:r>
        <w:r w:rsidR="00E91E94">
          <w:t>AGE</w:t>
        </w:r>
      </w:ins>
      <w:r w:rsidRPr="00BE10A4">
        <w:rPr>
          <w:szCs w:val="24"/>
        </w:rPr>
        <w:t>.</w:t>
      </w:r>
    </w:p>
    <w:p w14:paraId="33866553" w14:textId="687756D3" w:rsidR="00CA3D10" w:rsidRPr="00BE10A4" w:rsidRDefault="00CA3D10">
      <w:pPr>
        <w:pStyle w:val="Reference"/>
        <w:autoSpaceDE w:val="0"/>
        <w:autoSpaceDN w:val="0"/>
        <w:adjustRightInd w:val="0"/>
        <w:rPr>
          <w:szCs w:val="24"/>
        </w:rPr>
      </w:pPr>
      <w:commentRangeStart w:id="1866"/>
      <w:commentRangeStart w:id="1867"/>
      <w:commentRangeEnd w:id="1866"/>
      <w:r w:rsidRPr="00BE10A4">
        <w:rPr>
          <w:szCs w:val="24"/>
        </w:rPr>
        <w:commentReference w:id="1866"/>
      </w:r>
      <w:commentRangeEnd w:id="1867"/>
      <w:r w:rsidR="007C4212">
        <w:rPr>
          <w:rStyle w:val="CommentReference"/>
          <w:rFonts w:ascii="Berkeley-Medium" w:hAnsi="Berkeley-Medium"/>
        </w:rPr>
        <w:commentReference w:id="1867"/>
      </w:r>
      <w:r w:rsidRPr="00BE10A4">
        <w:t>Beran</w:t>
      </w:r>
      <w:r w:rsidRPr="00BE10A4">
        <w:rPr>
          <w:szCs w:val="24"/>
        </w:rPr>
        <w:t xml:space="preserve">, </w:t>
      </w:r>
      <w:r w:rsidRPr="00BE10A4">
        <w:t>R.</w:t>
      </w:r>
      <w:r w:rsidRPr="00BE10A4">
        <w:rPr>
          <w:szCs w:val="24"/>
        </w:rPr>
        <w:t xml:space="preserve"> (</w:t>
      </w:r>
      <w:r w:rsidRPr="00BE10A4">
        <w:t>2003</w:t>
      </w:r>
      <w:r w:rsidRPr="00BE10A4">
        <w:rPr>
          <w:szCs w:val="24"/>
        </w:rPr>
        <w:t xml:space="preserve">). </w:t>
      </w:r>
      <w:r w:rsidRPr="00BE10A4">
        <w:t>The impact of the bootstrap on statistical algorithms and theory.</w:t>
      </w:r>
      <w:r w:rsidRPr="00BE10A4">
        <w:rPr>
          <w:szCs w:val="24"/>
        </w:rPr>
        <w:t xml:space="preserve"> </w:t>
      </w:r>
      <w:r w:rsidRPr="00BE10A4">
        <w:rPr>
          <w:i/>
        </w:rPr>
        <w:t>Statistical Science</w:t>
      </w:r>
      <w:r w:rsidRPr="00BE10A4">
        <w:rPr>
          <w:szCs w:val="24"/>
        </w:rPr>
        <w:t xml:space="preserve">, </w:t>
      </w:r>
      <w:r w:rsidRPr="00BE10A4">
        <w:rPr>
          <w:i/>
        </w:rPr>
        <w:t>18</w:t>
      </w:r>
      <w:r w:rsidRPr="00BE10A4">
        <w:rPr>
          <w:szCs w:val="24"/>
        </w:rPr>
        <w:t>(</w:t>
      </w:r>
      <w:r w:rsidRPr="00BE10A4">
        <w:t>2</w:t>
      </w:r>
      <w:r w:rsidRPr="00BE10A4">
        <w:rPr>
          <w:szCs w:val="24"/>
        </w:rPr>
        <w:t xml:space="preserve">), </w:t>
      </w:r>
      <w:r w:rsidRPr="00BE10A4">
        <w:t>175</w:t>
      </w:r>
      <w:r w:rsidRPr="00BE10A4">
        <w:rPr>
          <w:szCs w:val="24"/>
        </w:rPr>
        <w:t>–</w:t>
      </w:r>
      <w:r w:rsidRPr="00BE10A4">
        <w:t>184</w:t>
      </w:r>
      <w:r w:rsidRPr="00BE10A4">
        <w:rPr>
          <w:szCs w:val="24"/>
        </w:rPr>
        <w:t xml:space="preserve">. </w:t>
      </w:r>
      <w:hyperlink r:id="rId67" w:history="1">
        <w:r w:rsidRPr="00BE10A4">
          <w:t>https://doi.org/10.1214/ss/1063994972</w:t>
        </w:r>
      </w:hyperlink>
      <w:r w:rsidRPr="00BE10A4">
        <w:rPr>
          <w:szCs w:val="24"/>
        </w:rPr>
        <w:t xml:space="preserve"> </w:t>
      </w:r>
    </w:p>
    <w:p w14:paraId="45E9FD2A" w14:textId="3A1CB84F" w:rsidR="00CA3D10" w:rsidRPr="00BE10A4" w:rsidRDefault="00CA3D10">
      <w:pPr>
        <w:pStyle w:val="Reference"/>
        <w:autoSpaceDE w:val="0"/>
        <w:autoSpaceDN w:val="0"/>
        <w:adjustRightInd w:val="0"/>
        <w:rPr>
          <w:szCs w:val="24"/>
        </w:rPr>
      </w:pPr>
      <w:r w:rsidRPr="00BE10A4">
        <w:lastRenderedPageBreak/>
        <w:t>Bishara</w:t>
      </w:r>
      <w:r w:rsidRPr="00BE10A4">
        <w:rPr>
          <w:szCs w:val="24"/>
        </w:rPr>
        <w:t xml:space="preserve">, </w:t>
      </w:r>
      <w:r w:rsidRPr="00BE10A4">
        <w:t>A. J.</w:t>
      </w:r>
      <w:r w:rsidRPr="00BE10A4">
        <w:rPr>
          <w:szCs w:val="24"/>
        </w:rPr>
        <w:t xml:space="preserve">, &amp; </w:t>
      </w:r>
      <w:r w:rsidRPr="00BE10A4">
        <w:t>Hittner</w:t>
      </w:r>
      <w:r w:rsidRPr="00BE10A4">
        <w:rPr>
          <w:szCs w:val="24"/>
        </w:rPr>
        <w:t xml:space="preserve">, </w:t>
      </w:r>
      <w:r w:rsidRPr="00BE10A4">
        <w:t>J. B.</w:t>
      </w:r>
      <w:r w:rsidRPr="00BE10A4">
        <w:rPr>
          <w:szCs w:val="24"/>
        </w:rPr>
        <w:t xml:space="preserve"> (</w:t>
      </w:r>
      <w:r w:rsidRPr="00BE10A4">
        <w:t>2012</w:t>
      </w:r>
      <w:r w:rsidRPr="00BE10A4">
        <w:rPr>
          <w:szCs w:val="24"/>
        </w:rPr>
        <w:t xml:space="preserve">). </w:t>
      </w:r>
      <w:r w:rsidRPr="00BE10A4">
        <w:t>Testing the significance of a correlation with nonnormal data: Comparison of Pearson, Spearman, transformation, and resampling approaches.</w:t>
      </w:r>
      <w:r w:rsidRPr="00BE10A4">
        <w:rPr>
          <w:szCs w:val="24"/>
        </w:rPr>
        <w:t xml:space="preserve"> </w:t>
      </w:r>
      <w:r w:rsidRPr="00BE10A4">
        <w:rPr>
          <w:i/>
        </w:rPr>
        <w:t>Psychological Methods</w:t>
      </w:r>
      <w:r w:rsidRPr="00BE10A4">
        <w:rPr>
          <w:szCs w:val="24"/>
        </w:rPr>
        <w:t xml:space="preserve">, </w:t>
      </w:r>
      <w:r w:rsidRPr="00BE10A4">
        <w:rPr>
          <w:i/>
        </w:rPr>
        <w:t>17</w:t>
      </w:r>
      <w:r w:rsidRPr="00BE10A4">
        <w:rPr>
          <w:szCs w:val="24"/>
        </w:rPr>
        <w:t>(</w:t>
      </w:r>
      <w:r w:rsidRPr="00BE10A4">
        <w:t>3</w:t>
      </w:r>
      <w:r w:rsidRPr="00BE10A4">
        <w:rPr>
          <w:szCs w:val="24"/>
        </w:rPr>
        <w:t xml:space="preserve">), </w:t>
      </w:r>
      <w:r w:rsidRPr="00BE10A4">
        <w:t>399</w:t>
      </w:r>
      <w:r w:rsidRPr="00BE10A4">
        <w:rPr>
          <w:szCs w:val="24"/>
        </w:rPr>
        <w:t>–</w:t>
      </w:r>
      <w:r w:rsidRPr="00BE10A4">
        <w:t>417</w:t>
      </w:r>
      <w:r w:rsidRPr="00BE10A4">
        <w:rPr>
          <w:szCs w:val="24"/>
        </w:rPr>
        <w:t>.</w:t>
      </w:r>
      <w:del w:id="1868" w:author="Lou Bruno" w:date="2022-06-18T15:05:00Z">
        <w:r w:rsidRPr="00BE10A4" w:rsidDel="00E91E94">
          <w:rPr>
            <w:szCs w:val="24"/>
          </w:rPr>
          <w:delText xml:space="preserve"> </w:delText>
        </w:r>
      </w:del>
      <w:r w:rsidRPr="00BE10A4">
        <w:rPr>
          <w:szCs w:val="24"/>
        </w:rPr>
        <w:t xml:space="preserve"> </w:t>
      </w:r>
      <w:hyperlink r:id="rId68" w:history="1">
        <w:r w:rsidRPr="00BE10A4">
          <w:t>https://doi.org/10.1037/a0028087</w:t>
        </w:r>
      </w:hyperlink>
    </w:p>
    <w:p w14:paraId="3CA21032" w14:textId="39457EC2" w:rsidR="00CA3D10" w:rsidRPr="00BE10A4" w:rsidRDefault="00CA3D10">
      <w:pPr>
        <w:pStyle w:val="Reference"/>
        <w:autoSpaceDE w:val="0"/>
        <w:autoSpaceDN w:val="0"/>
        <w:adjustRightInd w:val="0"/>
        <w:rPr>
          <w:szCs w:val="24"/>
        </w:rPr>
      </w:pPr>
      <w:r w:rsidRPr="00BE10A4">
        <w:t>Bishara</w:t>
      </w:r>
      <w:r w:rsidRPr="00BE10A4">
        <w:rPr>
          <w:szCs w:val="24"/>
        </w:rPr>
        <w:t xml:space="preserve">, </w:t>
      </w:r>
      <w:r w:rsidRPr="00BE10A4">
        <w:t>A. J.</w:t>
      </w:r>
      <w:r w:rsidRPr="00BE10A4">
        <w:rPr>
          <w:szCs w:val="24"/>
        </w:rPr>
        <w:t xml:space="preserve">, &amp; </w:t>
      </w:r>
      <w:r w:rsidRPr="00BE10A4">
        <w:t>Hittner</w:t>
      </w:r>
      <w:r w:rsidRPr="00BE10A4">
        <w:rPr>
          <w:szCs w:val="24"/>
        </w:rPr>
        <w:t xml:space="preserve">, </w:t>
      </w:r>
      <w:r w:rsidRPr="00BE10A4">
        <w:t>J. B.</w:t>
      </w:r>
      <w:r w:rsidRPr="00BE10A4">
        <w:rPr>
          <w:szCs w:val="24"/>
        </w:rPr>
        <w:t xml:space="preserve"> (</w:t>
      </w:r>
      <w:r w:rsidRPr="00BE10A4">
        <w:t>2017</w:t>
      </w:r>
      <w:r w:rsidRPr="00BE10A4">
        <w:rPr>
          <w:szCs w:val="24"/>
        </w:rPr>
        <w:t xml:space="preserve">). </w:t>
      </w:r>
      <w:r w:rsidRPr="00BE10A4">
        <w:t>Confidence intervals for correlations when data are not normal.</w:t>
      </w:r>
      <w:r w:rsidRPr="00BE10A4">
        <w:rPr>
          <w:szCs w:val="24"/>
        </w:rPr>
        <w:t xml:space="preserve"> </w:t>
      </w:r>
      <w:r w:rsidRPr="00BE10A4">
        <w:rPr>
          <w:i/>
        </w:rPr>
        <w:t>Behavior Research Methods</w:t>
      </w:r>
      <w:r w:rsidRPr="00BE10A4">
        <w:rPr>
          <w:szCs w:val="24"/>
        </w:rPr>
        <w:t xml:space="preserve">, </w:t>
      </w:r>
      <w:r w:rsidRPr="00BE10A4">
        <w:rPr>
          <w:i/>
        </w:rPr>
        <w:t>49</w:t>
      </w:r>
      <w:r w:rsidRPr="00BE10A4">
        <w:rPr>
          <w:szCs w:val="24"/>
        </w:rPr>
        <w:t>(</w:t>
      </w:r>
      <w:r w:rsidRPr="00BE10A4">
        <w:t>1</w:t>
      </w:r>
      <w:r w:rsidRPr="00BE10A4">
        <w:rPr>
          <w:szCs w:val="24"/>
        </w:rPr>
        <w:t xml:space="preserve">), </w:t>
      </w:r>
      <w:r w:rsidRPr="00BE10A4">
        <w:t>294</w:t>
      </w:r>
      <w:r w:rsidRPr="00BE10A4">
        <w:rPr>
          <w:szCs w:val="24"/>
        </w:rPr>
        <w:t>–</w:t>
      </w:r>
      <w:r w:rsidRPr="00BE10A4">
        <w:t>309</w:t>
      </w:r>
      <w:r w:rsidRPr="00BE10A4">
        <w:rPr>
          <w:szCs w:val="24"/>
        </w:rPr>
        <w:t>.</w:t>
      </w:r>
      <w:del w:id="1869" w:author="Lou Bruno" w:date="2022-06-18T15:05:00Z">
        <w:r w:rsidRPr="00BE10A4" w:rsidDel="00E91E94">
          <w:rPr>
            <w:szCs w:val="24"/>
          </w:rPr>
          <w:delText xml:space="preserve"> </w:delText>
        </w:r>
      </w:del>
      <w:r w:rsidRPr="00BE10A4">
        <w:rPr>
          <w:szCs w:val="24"/>
        </w:rPr>
        <w:t xml:space="preserve"> </w:t>
      </w:r>
      <w:hyperlink r:id="rId69" w:history="1">
        <w:r w:rsidRPr="00BE10A4">
          <w:t>https://doi.org/10.3758/s13428-016-0702-8</w:t>
        </w:r>
      </w:hyperlink>
    </w:p>
    <w:p w14:paraId="30542322" w14:textId="7AB7D820" w:rsidR="00CA3D10" w:rsidRPr="00BE10A4" w:rsidRDefault="00CA3D10">
      <w:pPr>
        <w:pStyle w:val="Reference"/>
        <w:autoSpaceDE w:val="0"/>
        <w:autoSpaceDN w:val="0"/>
        <w:adjustRightInd w:val="0"/>
        <w:rPr>
          <w:szCs w:val="24"/>
        </w:rPr>
      </w:pPr>
      <w:commentRangeStart w:id="1870"/>
      <w:commentRangeStart w:id="1871"/>
      <w:commentRangeEnd w:id="1870"/>
      <w:r w:rsidRPr="00BE10A4">
        <w:rPr>
          <w:szCs w:val="24"/>
        </w:rPr>
        <w:commentReference w:id="1870"/>
      </w:r>
      <w:commentRangeEnd w:id="1871"/>
      <w:r w:rsidR="007C4212">
        <w:rPr>
          <w:rStyle w:val="CommentReference"/>
          <w:rFonts w:ascii="Berkeley-Medium" w:hAnsi="Berkeley-Medium"/>
        </w:rPr>
        <w:commentReference w:id="1871"/>
      </w:r>
      <w:r w:rsidRPr="00BE10A4">
        <w:t>Bollen</w:t>
      </w:r>
      <w:r w:rsidRPr="00BE10A4">
        <w:rPr>
          <w:szCs w:val="24"/>
        </w:rPr>
        <w:t xml:space="preserve">, </w:t>
      </w:r>
      <w:r w:rsidRPr="00BE10A4">
        <w:t>K. A.</w:t>
      </w:r>
      <w:r w:rsidRPr="00BE10A4">
        <w:rPr>
          <w:szCs w:val="24"/>
        </w:rPr>
        <w:t xml:space="preserve">, &amp; </w:t>
      </w:r>
      <w:r w:rsidRPr="00BE10A4">
        <w:t>Stine</w:t>
      </w:r>
      <w:r w:rsidRPr="00BE10A4">
        <w:rPr>
          <w:szCs w:val="24"/>
        </w:rPr>
        <w:t xml:space="preserve">, </w:t>
      </w:r>
      <w:r w:rsidRPr="00BE10A4">
        <w:t>R. A.</w:t>
      </w:r>
      <w:r w:rsidRPr="00BE10A4">
        <w:rPr>
          <w:szCs w:val="24"/>
        </w:rPr>
        <w:t xml:space="preserve"> (</w:t>
      </w:r>
      <w:r w:rsidRPr="00BE10A4">
        <w:t>1992</w:t>
      </w:r>
      <w:r w:rsidRPr="00BE10A4">
        <w:rPr>
          <w:szCs w:val="24"/>
        </w:rPr>
        <w:t xml:space="preserve">). </w:t>
      </w:r>
      <w:r w:rsidRPr="00BE10A4">
        <w:t>Bootstrapping goodness-of-ﬁt measures in structural equation models.</w:t>
      </w:r>
      <w:r w:rsidRPr="00BE10A4">
        <w:rPr>
          <w:szCs w:val="24"/>
        </w:rPr>
        <w:t xml:space="preserve"> </w:t>
      </w:r>
      <w:r w:rsidRPr="00BE10A4">
        <w:rPr>
          <w:i/>
        </w:rPr>
        <w:t>Sociological Methods &amp; Research</w:t>
      </w:r>
      <w:r w:rsidRPr="00BE10A4">
        <w:rPr>
          <w:szCs w:val="24"/>
        </w:rPr>
        <w:t xml:space="preserve">, </w:t>
      </w:r>
      <w:r w:rsidRPr="00BE10A4">
        <w:rPr>
          <w:i/>
        </w:rPr>
        <w:t>21</w:t>
      </w:r>
      <w:r w:rsidRPr="00BE10A4">
        <w:rPr>
          <w:szCs w:val="24"/>
        </w:rPr>
        <w:t>(</w:t>
      </w:r>
      <w:r w:rsidRPr="00BE10A4">
        <w:t>2</w:t>
      </w:r>
      <w:r w:rsidRPr="00BE10A4">
        <w:rPr>
          <w:szCs w:val="24"/>
        </w:rPr>
        <w:t xml:space="preserve">), </w:t>
      </w:r>
      <w:r w:rsidRPr="00BE10A4">
        <w:t>205</w:t>
      </w:r>
      <w:r w:rsidRPr="00BE10A4">
        <w:rPr>
          <w:szCs w:val="24"/>
        </w:rPr>
        <w:t>–</w:t>
      </w:r>
      <w:r w:rsidRPr="00BE10A4">
        <w:t>229</w:t>
      </w:r>
      <w:r w:rsidRPr="00BE10A4">
        <w:rPr>
          <w:szCs w:val="24"/>
        </w:rPr>
        <w:t xml:space="preserve">. </w:t>
      </w:r>
      <w:hyperlink r:id="rId70" w:history="1">
        <w:r w:rsidRPr="00BE10A4">
          <w:t>https://doi.org/10.1177/0049124192021002004</w:t>
        </w:r>
      </w:hyperlink>
      <w:r w:rsidRPr="00BE10A4">
        <w:rPr>
          <w:szCs w:val="24"/>
        </w:rPr>
        <w:t xml:space="preserve"> </w:t>
      </w:r>
    </w:p>
    <w:p w14:paraId="26D4A871" w14:textId="4E40343F" w:rsidR="00CA3D10" w:rsidRPr="00BE10A4" w:rsidRDefault="00CA3D10">
      <w:pPr>
        <w:pStyle w:val="Reference"/>
        <w:autoSpaceDE w:val="0"/>
        <w:autoSpaceDN w:val="0"/>
        <w:adjustRightInd w:val="0"/>
        <w:rPr>
          <w:szCs w:val="24"/>
        </w:rPr>
      </w:pPr>
      <w:commentRangeStart w:id="1872"/>
      <w:commentRangeStart w:id="1873"/>
      <w:commentRangeEnd w:id="1872"/>
      <w:r w:rsidRPr="00BE10A4">
        <w:rPr>
          <w:szCs w:val="24"/>
        </w:rPr>
        <w:commentReference w:id="1872"/>
      </w:r>
      <w:commentRangeEnd w:id="1873"/>
      <w:r w:rsidR="007C4212">
        <w:rPr>
          <w:rStyle w:val="CommentReference"/>
          <w:rFonts w:ascii="Berkeley-Medium" w:hAnsi="Berkeley-Medium"/>
        </w:rPr>
        <w:commentReference w:id="1873"/>
      </w:r>
      <w:r w:rsidRPr="00BE10A4">
        <w:t>Boos</w:t>
      </w:r>
      <w:r w:rsidRPr="00BE10A4">
        <w:rPr>
          <w:szCs w:val="24"/>
        </w:rPr>
        <w:t xml:space="preserve">, </w:t>
      </w:r>
      <w:r w:rsidRPr="00BE10A4">
        <w:t>D. D.</w:t>
      </w:r>
      <w:r w:rsidRPr="00BE10A4">
        <w:rPr>
          <w:szCs w:val="24"/>
        </w:rPr>
        <w:t xml:space="preserve"> (</w:t>
      </w:r>
      <w:r w:rsidRPr="00BE10A4">
        <w:t>2003</w:t>
      </w:r>
      <w:r w:rsidRPr="00BE10A4">
        <w:rPr>
          <w:szCs w:val="24"/>
        </w:rPr>
        <w:t xml:space="preserve">). </w:t>
      </w:r>
      <w:r w:rsidRPr="00BE10A4">
        <w:t>Introduction to the bootstrap world.</w:t>
      </w:r>
      <w:r w:rsidRPr="00BE10A4">
        <w:rPr>
          <w:szCs w:val="24"/>
        </w:rPr>
        <w:t xml:space="preserve"> </w:t>
      </w:r>
      <w:r w:rsidRPr="00BE10A4">
        <w:rPr>
          <w:i/>
        </w:rPr>
        <w:t>Statistical Science</w:t>
      </w:r>
      <w:r w:rsidRPr="00BE10A4">
        <w:rPr>
          <w:szCs w:val="24"/>
        </w:rPr>
        <w:t xml:space="preserve">, </w:t>
      </w:r>
      <w:r w:rsidRPr="00BE10A4">
        <w:rPr>
          <w:i/>
        </w:rPr>
        <w:t>18</w:t>
      </w:r>
      <w:r w:rsidRPr="00BE10A4">
        <w:rPr>
          <w:szCs w:val="24"/>
        </w:rPr>
        <w:t>(</w:t>
      </w:r>
      <w:r w:rsidRPr="00BE10A4">
        <w:t>2</w:t>
      </w:r>
      <w:r w:rsidRPr="00BE10A4">
        <w:rPr>
          <w:szCs w:val="24"/>
        </w:rPr>
        <w:t xml:space="preserve">), </w:t>
      </w:r>
      <w:r w:rsidRPr="00BE10A4">
        <w:t>168</w:t>
      </w:r>
      <w:r w:rsidRPr="00BE10A4">
        <w:rPr>
          <w:szCs w:val="24"/>
        </w:rPr>
        <w:t>–</w:t>
      </w:r>
      <w:r w:rsidRPr="00BE10A4">
        <w:t>174</w:t>
      </w:r>
      <w:r w:rsidRPr="00BE10A4">
        <w:rPr>
          <w:szCs w:val="24"/>
        </w:rPr>
        <w:t xml:space="preserve">. </w:t>
      </w:r>
      <w:hyperlink r:id="rId71" w:history="1">
        <w:r w:rsidRPr="00BE10A4">
          <w:t>https://doi.org/10.1214/ss/1063994971</w:t>
        </w:r>
      </w:hyperlink>
      <w:r w:rsidRPr="00BE10A4">
        <w:rPr>
          <w:szCs w:val="24"/>
        </w:rPr>
        <w:t xml:space="preserve"> </w:t>
      </w:r>
    </w:p>
    <w:p w14:paraId="474ECFC4" w14:textId="6585D62B" w:rsidR="00CA3D10" w:rsidRPr="00BE10A4" w:rsidRDefault="00CA3D10">
      <w:pPr>
        <w:pStyle w:val="Reference"/>
        <w:autoSpaceDE w:val="0"/>
        <w:autoSpaceDN w:val="0"/>
        <w:adjustRightInd w:val="0"/>
        <w:rPr>
          <w:szCs w:val="24"/>
        </w:rPr>
      </w:pPr>
      <w:r w:rsidRPr="00BE10A4">
        <w:t>Bürkner</w:t>
      </w:r>
      <w:r w:rsidRPr="00BE10A4">
        <w:rPr>
          <w:szCs w:val="24"/>
        </w:rPr>
        <w:t xml:space="preserve">, </w:t>
      </w:r>
      <w:r w:rsidRPr="00BE10A4">
        <w:t>P.</w:t>
      </w:r>
      <w:r w:rsidRPr="00BE10A4">
        <w:rPr>
          <w:szCs w:val="24"/>
        </w:rPr>
        <w:t xml:space="preserve"> (</w:t>
      </w:r>
      <w:r w:rsidRPr="00BE10A4">
        <w:t>2018</w:t>
      </w:r>
      <w:r w:rsidRPr="00BE10A4">
        <w:rPr>
          <w:szCs w:val="24"/>
        </w:rPr>
        <w:t xml:space="preserve">). </w:t>
      </w:r>
      <w:r w:rsidRPr="00BE10A4">
        <w:t>Advanced Bayesian multilevel modeling with the R package brms.</w:t>
      </w:r>
      <w:r w:rsidRPr="00BE10A4">
        <w:rPr>
          <w:szCs w:val="24"/>
        </w:rPr>
        <w:t xml:space="preserve"> </w:t>
      </w:r>
      <w:r w:rsidRPr="00BE10A4">
        <w:rPr>
          <w:i/>
        </w:rPr>
        <w:t>The R Journal</w:t>
      </w:r>
      <w:r w:rsidRPr="00BE10A4">
        <w:rPr>
          <w:szCs w:val="24"/>
        </w:rPr>
        <w:t xml:space="preserve">, </w:t>
      </w:r>
      <w:r w:rsidRPr="00BE10A4">
        <w:rPr>
          <w:i/>
        </w:rPr>
        <w:t>10</w:t>
      </w:r>
      <w:r w:rsidRPr="00BE10A4">
        <w:rPr>
          <w:szCs w:val="24"/>
        </w:rPr>
        <w:t>(</w:t>
      </w:r>
      <w:r w:rsidRPr="00BE10A4">
        <w:t>1</w:t>
      </w:r>
      <w:r w:rsidRPr="00BE10A4">
        <w:rPr>
          <w:szCs w:val="24"/>
        </w:rPr>
        <w:t xml:space="preserve">), </w:t>
      </w:r>
      <w:r w:rsidRPr="00BE10A4">
        <w:t>395</w:t>
      </w:r>
      <w:r w:rsidRPr="00BE10A4">
        <w:rPr>
          <w:szCs w:val="24"/>
        </w:rPr>
        <w:t>–</w:t>
      </w:r>
      <w:r w:rsidRPr="00BE10A4">
        <w:t>411</w:t>
      </w:r>
      <w:r w:rsidRPr="00BE10A4">
        <w:rPr>
          <w:szCs w:val="24"/>
        </w:rPr>
        <w:t xml:space="preserve">. </w:t>
      </w:r>
      <w:hyperlink r:id="rId72" w:history="1">
        <w:r w:rsidRPr="00BE10A4">
          <w:t>https://doi.org/10.32614/RJ-2018-017</w:t>
        </w:r>
      </w:hyperlink>
      <w:r w:rsidRPr="00BE10A4">
        <w:rPr>
          <w:szCs w:val="24"/>
        </w:rPr>
        <w:t xml:space="preserve"> </w:t>
      </w:r>
    </w:p>
    <w:p w14:paraId="35856E71" w14:textId="01FBD001" w:rsidR="00CA3D10" w:rsidRPr="00BE10A4" w:rsidRDefault="00CA3D10">
      <w:pPr>
        <w:pStyle w:val="Reference"/>
        <w:autoSpaceDE w:val="0"/>
        <w:autoSpaceDN w:val="0"/>
        <w:adjustRightInd w:val="0"/>
        <w:rPr>
          <w:szCs w:val="24"/>
        </w:rPr>
      </w:pPr>
      <w:r w:rsidRPr="00BE10A4">
        <w:t>Carlin</w:t>
      </w:r>
      <w:r w:rsidRPr="00BE10A4">
        <w:rPr>
          <w:szCs w:val="24"/>
        </w:rPr>
        <w:t xml:space="preserve">, </w:t>
      </w:r>
      <w:r w:rsidRPr="00BE10A4">
        <w:t>B. P.</w:t>
      </w:r>
      <w:r w:rsidRPr="00BE10A4">
        <w:rPr>
          <w:szCs w:val="24"/>
        </w:rPr>
        <w:t xml:space="preserve">, &amp; </w:t>
      </w:r>
      <w:r w:rsidRPr="00BE10A4">
        <w:t>Louis</w:t>
      </w:r>
      <w:r w:rsidRPr="00BE10A4">
        <w:rPr>
          <w:szCs w:val="24"/>
        </w:rPr>
        <w:t xml:space="preserve">, </w:t>
      </w:r>
      <w:r w:rsidRPr="00BE10A4">
        <w:t>T. A.</w:t>
      </w:r>
      <w:r w:rsidRPr="00BE10A4">
        <w:rPr>
          <w:szCs w:val="24"/>
        </w:rPr>
        <w:t xml:space="preserve"> (</w:t>
      </w:r>
      <w:r w:rsidRPr="00BE10A4">
        <w:t>2009</w:t>
      </w:r>
      <w:r w:rsidRPr="00BE10A4">
        <w:rPr>
          <w:szCs w:val="24"/>
        </w:rPr>
        <w:t xml:space="preserve">). </w:t>
      </w:r>
      <w:r w:rsidRPr="00BE10A4">
        <w:rPr>
          <w:i/>
        </w:rPr>
        <w:t>Bayesian methods for data analysis</w:t>
      </w:r>
      <w:r w:rsidRPr="00BE10A4">
        <w:rPr>
          <w:szCs w:val="24"/>
        </w:rPr>
        <w:t xml:space="preserve"> (</w:t>
      </w:r>
      <w:r w:rsidRPr="00BE10A4">
        <w:t>3rd ed.</w:t>
      </w:r>
      <w:r w:rsidRPr="00BE10A4">
        <w:rPr>
          <w:szCs w:val="24"/>
        </w:rPr>
        <w:t xml:space="preserve">). </w:t>
      </w:r>
      <w:r w:rsidRPr="00BE10A4">
        <w:t>Chapman &amp; Hall/CRC</w:t>
      </w:r>
      <w:r w:rsidRPr="00BE10A4">
        <w:rPr>
          <w:szCs w:val="24"/>
        </w:rPr>
        <w:t>.</w:t>
      </w:r>
    </w:p>
    <w:p w14:paraId="5AEAAF87" w14:textId="7B8B4ED9" w:rsidR="00CA3D10" w:rsidRPr="00BE10A4" w:rsidRDefault="00CA3D10">
      <w:pPr>
        <w:pStyle w:val="Reference"/>
        <w:autoSpaceDE w:val="0"/>
        <w:autoSpaceDN w:val="0"/>
        <w:adjustRightInd w:val="0"/>
        <w:rPr>
          <w:szCs w:val="24"/>
        </w:rPr>
      </w:pPr>
      <w:commentRangeStart w:id="1874"/>
      <w:commentRangeStart w:id="1875"/>
      <w:commentRangeStart w:id="1876"/>
      <w:commentRangeStart w:id="1877"/>
      <w:commentRangeEnd w:id="1874"/>
      <w:r w:rsidRPr="00BE10A4">
        <w:rPr>
          <w:rStyle w:val="CommentReference"/>
          <w:rFonts w:ascii="Berkeley-Medium" w:hAnsi="Berkeley-Medium"/>
        </w:rPr>
        <w:commentReference w:id="1874"/>
      </w:r>
      <w:commentRangeEnd w:id="1875"/>
      <w:r w:rsidRPr="00BE10A4">
        <w:rPr>
          <w:szCs w:val="24"/>
        </w:rPr>
        <w:commentReference w:id="1875"/>
      </w:r>
      <w:commentRangeEnd w:id="1876"/>
      <w:r w:rsidRPr="00BE10A4">
        <w:rPr>
          <w:szCs w:val="24"/>
        </w:rPr>
        <w:commentReference w:id="1876"/>
      </w:r>
      <w:commentRangeEnd w:id="1877"/>
      <w:r w:rsidR="00E91E94">
        <w:rPr>
          <w:rStyle w:val="CommentReference"/>
          <w:rFonts w:ascii="Berkeley-Medium" w:hAnsi="Berkeley-Medium"/>
        </w:rPr>
        <w:commentReference w:id="1877"/>
      </w:r>
      <w:r w:rsidRPr="00BE10A4">
        <w:t>Carpenter</w:t>
      </w:r>
      <w:r w:rsidRPr="00BE10A4">
        <w:rPr>
          <w:szCs w:val="24"/>
        </w:rPr>
        <w:t xml:space="preserve">, </w:t>
      </w:r>
      <w:r w:rsidRPr="00BE10A4">
        <w:t>B.</w:t>
      </w:r>
      <w:r w:rsidRPr="00BE10A4">
        <w:rPr>
          <w:szCs w:val="24"/>
        </w:rPr>
        <w:t xml:space="preserve">, </w:t>
      </w:r>
      <w:r w:rsidRPr="00BE10A4">
        <w:t>Gelman</w:t>
      </w:r>
      <w:r w:rsidRPr="00BE10A4">
        <w:rPr>
          <w:szCs w:val="24"/>
        </w:rPr>
        <w:t xml:space="preserve">, </w:t>
      </w:r>
      <w:r w:rsidRPr="00BE10A4">
        <w:t>A.</w:t>
      </w:r>
      <w:r w:rsidRPr="00BE10A4">
        <w:rPr>
          <w:szCs w:val="24"/>
        </w:rPr>
        <w:t xml:space="preserve">, </w:t>
      </w:r>
      <w:r w:rsidRPr="00BE10A4">
        <w:t>Hoffman</w:t>
      </w:r>
      <w:r w:rsidRPr="00BE10A4">
        <w:rPr>
          <w:szCs w:val="24"/>
        </w:rPr>
        <w:t xml:space="preserve">, </w:t>
      </w:r>
      <w:r w:rsidRPr="00BE10A4">
        <w:t>M.</w:t>
      </w:r>
      <w:r w:rsidRPr="00BE10A4">
        <w:rPr>
          <w:szCs w:val="24"/>
        </w:rPr>
        <w:t xml:space="preserve">, </w:t>
      </w:r>
      <w:r w:rsidRPr="00BE10A4">
        <w:t>Lee</w:t>
      </w:r>
      <w:r w:rsidRPr="00BE10A4">
        <w:rPr>
          <w:szCs w:val="24"/>
        </w:rPr>
        <w:t xml:space="preserve">, </w:t>
      </w:r>
      <w:r w:rsidRPr="00BE10A4">
        <w:t>D.</w:t>
      </w:r>
      <w:r w:rsidRPr="00BE10A4">
        <w:rPr>
          <w:szCs w:val="24"/>
        </w:rPr>
        <w:t xml:space="preserve">, </w:t>
      </w:r>
      <w:r w:rsidRPr="00BE10A4">
        <w:t>Goodrich</w:t>
      </w:r>
      <w:r w:rsidRPr="00BE10A4">
        <w:rPr>
          <w:szCs w:val="24"/>
        </w:rPr>
        <w:t xml:space="preserve">, </w:t>
      </w:r>
      <w:r w:rsidRPr="00BE10A4">
        <w:t>B.</w:t>
      </w:r>
      <w:r w:rsidRPr="00BE10A4">
        <w:rPr>
          <w:szCs w:val="24"/>
        </w:rPr>
        <w:t xml:space="preserve">, </w:t>
      </w:r>
      <w:r w:rsidRPr="00BE10A4">
        <w:t>Betancourt</w:t>
      </w:r>
      <w:r w:rsidRPr="00BE10A4">
        <w:rPr>
          <w:szCs w:val="24"/>
        </w:rPr>
        <w:t xml:space="preserve">, </w:t>
      </w:r>
      <w:r w:rsidRPr="00BE10A4">
        <w:t>M.</w:t>
      </w:r>
      <w:r w:rsidRPr="00BE10A4">
        <w:rPr>
          <w:szCs w:val="24"/>
        </w:rPr>
        <w:t xml:space="preserve">, </w:t>
      </w:r>
      <w:r w:rsidRPr="00BE10A4">
        <w:t>Brubaker</w:t>
      </w:r>
      <w:r w:rsidRPr="00BE10A4">
        <w:rPr>
          <w:szCs w:val="24"/>
        </w:rPr>
        <w:t xml:space="preserve">, </w:t>
      </w:r>
      <w:r w:rsidRPr="00BE10A4">
        <w:t>M.</w:t>
      </w:r>
      <w:r w:rsidRPr="00BE10A4">
        <w:rPr>
          <w:szCs w:val="24"/>
        </w:rPr>
        <w:t xml:space="preserve">, </w:t>
      </w:r>
      <w:r w:rsidRPr="00BE10A4">
        <w:t>Guo</w:t>
      </w:r>
      <w:r w:rsidRPr="00BE10A4">
        <w:rPr>
          <w:szCs w:val="24"/>
        </w:rPr>
        <w:t xml:space="preserve">, </w:t>
      </w:r>
      <w:r w:rsidRPr="00BE10A4">
        <w:t>J.</w:t>
      </w:r>
      <w:r w:rsidRPr="00BE10A4">
        <w:rPr>
          <w:szCs w:val="24"/>
        </w:rPr>
        <w:t xml:space="preserve">, </w:t>
      </w:r>
      <w:r w:rsidRPr="00BE10A4">
        <w:t>Li</w:t>
      </w:r>
      <w:r w:rsidRPr="00BE10A4">
        <w:rPr>
          <w:szCs w:val="24"/>
        </w:rPr>
        <w:t xml:space="preserve">, </w:t>
      </w:r>
      <w:r w:rsidRPr="00BE10A4">
        <w:t>P.</w:t>
      </w:r>
      <w:r w:rsidRPr="00BE10A4">
        <w:rPr>
          <w:szCs w:val="24"/>
        </w:rPr>
        <w:t xml:space="preserve">, &amp; </w:t>
      </w:r>
      <w:r w:rsidRPr="00BE10A4">
        <w:t>Riddell</w:t>
      </w:r>
      <w:r w:rsidRPr="00BE10A4">
        <w:rPr>
          <w:szCs w:val="24"/>
        </w:rPr>
        <w:t xml:space="preserve">, </w:t>
      </w:r>
      <w:r w:rsidRPr="00BE10A4">
        <w:t>A.</w:t>
      </w:r>
      <w:r w:rsidRPr="00BE10A4">
        <w:rPr>
          <w:szCs w:val="24"/>
        </w:rPr>
        <w:t xml:space="preserve"> (</w:t>
      </w:r>
      <w:r w:rsidRPr="00BE10A4">
        <w:t>2017</w:t>
      </w:r>
      <w:r w:rsidRPr="00BE10A4">
        <w:rPr>
          <w:szCs w:val="24"/>
        </w:rPr>
        <w:t xml:space="preserve">). </w:t>
      </w:r>
      <w:r w:rsidRPr="00BE10A4">
        <w:t>Stan: A probabilistic programming language</w:t>
      </w:r>
      <w:r w:rsidRPr="00BE10A4">
        <w:rPr>
          <w:szCs w:val="24"/>
        </w:rPr>
        <w:t xml:space="preserve">. </w:t>
      </w:r>
      <w:r w:rsidRPr="00BE10A4">
        <w:rPr>
          <w:i/>
        </w:rPr>
        <w:t>Journal of Statistical Software</w:t>
      </w:r>
      <w:r w:rsidRPr="00BE10A4">
        <w:rPr>
          <w:szCs w:val="24"/>
        </w:rPr>
        <w:t xml:space="preserve">, </w:t>
      </w:r>
      <w:r w:rsidRPr="00BE10A4">
        <w:rPr>
          <w:i/>
        </w:rPr>
        <w:t>76</w:t>
      </w:r>
      <w:r w:rsidRPr="00BE10A4">
        <w:rPr>
          <w:szCs w:val="24"/>
        </w:rPr>
        <w:t>(</w:t>
      </w:r>
      <w:r w:rsidRPr="00BE10A4">
        <w:t>1</w:t>
      </w:r>
      <w:r w:rsidRPr="00BE10A4">
        <w:rPr>
          <w:szCs w:val="24"/>
        </w:rPr>
        <w:t xml:space="preserve">), </w:t>
      </w:r>
      <w:r w:rsidRPr="00BE10A4">
        <w:t>1</w:t>
      </w:r>
      <w:r w:rsidRPr="00BE10A4">
        <w:rPr>
          <w:szCs w:val="24"/>
        </w:rPr>
        <w:t>–</w:t>
      </w:r>
      <w:r w:rsidRPr="00BE10A4">
        <w:t>32</w:t>
      </w:r>
      <w:r w:rsidRPr="00BE10A4">
        <w:rPr>
          <w:szCs w:val="24"/>
        </w:rPr>
        <w:t xml:space="preserve">. </w:t>
      </w:r>
      <w:hyperlink r:id="rId73" w:history="1">
        <w:r w:rsidRPr="00BE10A4">
          <w:t>https://doi.org/10.18637/jss.v076.i01</w:t>
        </w:r>
      </w:hyperlink>
      <w:r w:rsidRPr="00BE10A4">
        <w:rPr>
          <w:szCs w:val="24"/>
        </w:rPr>
        <w:t xml:space="preserve"> </w:t>
      </w:r>
    </w:p>
    <w:p w14:paraId="785CBD02" w14:textId="6C169455" w:rsidR="00CA3D10" w:rsidRPr="00BE10A4" w:rsidRDefault="00CA3D10">
      <w:pPr>
        <w:pStyle w:val="Reference"/>
        <w:autoSpaceDE w:val="0"/>
        <w:autoSpaceDN w:val="0"/>
        <w:adjustRightInd w:val="0"/>
        <w:rPr>
          <w:szCs w:val="24"/>
        </w:rPr>
      </w:pPr>
      <w:r w:rsidRPr="00BE10A4">
        <w:t>Chan</w:t>
      </w:r>
      <w:r w:rsidRPr="00BE10A4">
        <w:rPr>
          <w:szCs w:val="24"/>
        </w:rPr>
        <w:t xml:space="preserve">, </w:t>
      </w:r>
      <w:r w:rsidRPr="00BE10A4">
        <w:t>W.</w:t>
      </w:r>
      <w:r w:rsidRPr="00BE10A4">
        <w:rPr>
          <w:szCs w:val="24"/>
        </w:rPr>
        <w:t xml:space="preserve">, &amp; </w:t>
      </w:r>
      <w:r w:rsidRPr="00BE10A4">
        <w:t>Chan</w:t>
      </w:r>
      <w:r w:rsidRPr="00BE10A4">
        <w:rPr>
          <w:szCs w:val="24"/>
        </w:rPr>
        <w:t xml:space="preserve">, </w:t>
      </w:r>
      <w:r w:rsidRPr="00BE10A4">
        <w:t>D. W. L.</w:t>
      </w:r>
      <w:r w:rsidRPr="00BE10A4">
        <w:rPr>
          <w:szCs w:val="24"/>
        </w:rPr>
        <w:t xml:space="preserve"> (</w:t>
      </w:r>
      <w:r w:rsidRPr="00BE10A4">
        <w:t>2004</w:t>
      </w:r>
      <w:r w:rsidRPr="00BE10A4">
        <w:rPr>
          <w:szCs w:val="24"/>
        </w:rPr>
        <w:t xml:space="preserve">). </w:t>
      </w:r>
      <w:r w:rsidRPr="00BE10A4">
        <w:t>Bootstrap standard error and confidence intervals for the correlation corrected for range restriction: A simulation study.</w:t>
      </w:r>
      <w:r w:rsidRPr="00BE10A4">
        <w:rPr>
          <w:szCs w:val="24"/>
        </w:rPr>
        <w:t xml:space="preserve"> </w:t>
      </w:r>
      <w:r w:rsidRPr="00BE10A4">
        <w:rPr>
          <w:i/>
        </w:rPr>
        <w:t>Psychological Methods</w:t>
      </w:r>
      <w:r w:rsidRPr="00BE10A4">
        <w:rPr>
          <w:szCs w:val="24"/>
        </w:rPr>
        <w:t xml:space="preserve">, </w:t>
      </w:r>
      <w:r w:rsidRPr="00BE10A4">
        <w:rPr>
          <w:i/>
        </w:rPr>
        <w:t>9</w:t>
      </w:r>
      <w:r w:rsidRPr="00BE10A4">
        <w:rPr>
          <w:szCs w:val="24"/>
        </w:rPr>
        <w:t>(</w:t>
      </w:r>
      <w:r w:rsidRPr="00BE10A4">
        <w:t>3</w:t>
      </w:r>
      <w:r w:rsidRPr="00BE10A4">
        <w:rPr>
          <w:szCs w:val="24"/>
        </w:rPr>
        <w:t xml:space="preserve">), </w:t>
      </w:r>
      <w:r w:rsidRPr="00BE10A4">
        <w:t>369</w:t>
      </w:r>
      <w:r w:rsidRPr="00BE10A4">
        <w:rPr>
          <w:szCs w:val="24"/>
        </w:rPr>
        <w:t>–</w:t>
      </w:r>
      <w:r w:rsidRPr="00BE10A4">
        <w:t>385</w:t>
      </w:r>
      <w:r w:rsidRPr="00BE10A4">
        <w:rPr>
          <w:szCs w:val="24"/>
        </w:rPr>
        <w:t>.</w:t>
      </w:r>
      <w:del w:id="1878" w:author="Lou Bruno" w:date="2022-06-18T15:05:00Z">
        <w:r w:rsidRPr="00BE10A4" w:rsidDel="00E91E94">
          <w:rPr>
            <w:szCs w:val="24"/>
          </w:rPr>
          <w:delText xml:space="preserve"> </w:delText>
        </w:r>
      </w:del>
      <w:r w:rsidRPr="00BE10A4">
        <w:rPr>
          <w:szCs w:val="24"/>
        </w:rPr>
        <w:t xml:space="preserve"> </w:t>
      </w:r>
      <w:hyperlink r:id="rId74" w:history="1">
        <w:r w:rsidRPr="00BE10A4">
          <w:t>https://doi.org/10.1037/1082-989X.9.3.369</w:t>
        </w:r>
      </w:hyperlink>
    </w:p>
    <w:p w14:paraId="18CBF64E" w14:textId="2B683280" w:rsidR="00CA3D10" w:rsidRPr="00BE10A4" w:rsidRDefault="00CA3D10">
      <w:pPr>
        <w:pStyle w:val="Reference"/>
        <w:autoSpaceDE w:val="0"/>
        <w:autoSpaceDN w:val="0"/>
        <w:adjustRightInd w:val="0"/>
        <w:rPr>
          <w:szCs w:val="24"/>
        </w:rPr>
      </w:pPr>
      <w:r w:rsidRPr="00BE10A4">
        <w:t>Davison</w:t>
      </w:r>
      <w:r w:rsidRPr="00BE10A4">
        <w:rPr>
          <w:szCs w:val="24"/>
        </w:rPr>
        <w:t xml:space="preserve">, </w:t>
      </w:r>
      <w:r w:rsidRPr="00BE10A4">
        <w:t>A. C.</w:t>
      </w:r>
      <w:r w:rsidRPr="00BE10A4">
        <w:rPr>
          <w:szCs w:val="24"/>
        </w:rPr>
        <w:t xml:space="preserve">, &amp; </w:t>
      </w:r>
      <w:r w:rsidRPr="00BE10A4">
        <w:t>Hinkley</w:t>
      </w:r>
      <w:r w:rsidRPr="00BE10A4">
        <w:rPr>
          <w:szCs w:val="24"/>
        </w:rPr>
        <w:t xml:space="preserve">, </w:t>
      </w:r>
      <w:r w:rsidRPr="00BE10A4">
        <w:t>D. V.</w:t>
      </w:r>
      <w:r w:rsidRPr="00BE10A4">
        <w:rPr>
          <w:szCs w:val="24"/>
        </w:rPr>
        <w:t xml:space="preserve"> (</w:t>
      </w:r>
      <w:r w:rsidRPr="00BE10A4">
        <w:t>1997</w:t>
      </w:r>
      <w:r w:rsidRPr="00BE10A4">
        <w:rPr>
          <w:szCs w:val="24"/>
        </w:rPr>
        <w:t xml:space="preserve">). </w:t>
      </w:r>
      <w:r w:rsidRPr="00BE10A4">
        <w:rPr>
          <w:i/>
        </w:rPr>
        <w:t>Bootstrap methods and their application</w:t>
      </w:r>
      <w:r w:rsidRPr="00BE10A4">
        <w:rPr>
          <w:szCs w:val="24"/>
        </w:rPr>
        <w:t xml:space="preserve">. </w:t>
      </w:r>
      <w:r w:rsidRPr="00BE10A4">
        <w:t>Cambridge University Press</w:t>
      </w:r>
      <w:r w:rsidRPr="00BE10A4">
        <w:rPr>
          <w:szCs w:val="24"/>
        </w:rPr>
        <w:t xml:space="preserve">. </w:t>
      </w:r>
      <w:hyperlink r:id="rId75" w:history="1">
        <w:r w:rsidRPr="00BE10A4">
          <w:t>https://doi.org/10.1017/CBO9780511802843</w:t>
        </w:r>
      </w:hyperlink>
      <w:r w:rsidRPr="00BE10A4">
        <w:rPr>
          <w:szCs w:val="24"/>
        </w:rPr>
        <w:t xml:space="preserve"> </w:t>
      </w:r>
    </w:p>
    <w:p w14:paraId="63B4DC7C" w14:textId="0607EC65" w:rsidR="00CA3D10" w:rsidRPr="00BE10A4" w:rsidRDefault="00CA3D10">
      <w:pPr>
        <w:pStyle w:val="Reference"/>
        <w:autoSpaceDE w:val="0"/>
        <w:autoSpaceDN w:val="0"/>
        <w:adjustRightInd w:val="0"/>
        <w:rPr>
          <w:szCs w:val="24"/>
        </w:rPr>
      </w:pPr>
      <w:commentRangeStart w:id="1879"/>
      <w:commentRangeStart w:id="1880"/>
      <w:commentRangeEnd w:id="1879"/>
      <w:r w:rsidRPr="00BE10A4">
        <w:rPr>
          <w:szCs w:val="24"/>
        </w:rPr>
        <w:commentReference w:id="1879"/>
      </w:r>
      <w:commentRangeEnd w:id="1880"/>
      <w:r w:rsidR="00E91E94">
        <w:rPr>
          <w:rStyle w:val="CommentReference"/>
          <w:rFonts w:ascii="Berkeley-Medium" w:hAnsi="Berkeley-Medium"/>
        </w:rPr>
        <w:commentReference w:id="1880"/>
      </w:r>
      <w:r w:rsidRPr="00BE10A4">
        <w:t>Davison</w:t>
      </w:r>
      <w:r w:rsidRPr="00BE10A4">
        <w:rPr>
          <w:szCs w:val="24"/>
        </w:rPr>
        <w:t xml:space="preserve">, </w:t>
      </w:r>
      <w:r w:rsidRPr="00BE10A4">
        <w:t>A. C.</w:t>
      </w:r>
      <w:r w:rsidRPr="00BE10A4">
        <w:rPr>
          <w:szCs w:val="24"/>
        </w:rPr>
        <w:t xml:space="preserve">, </w:t>
      </w:r>
      <w:r w:rsidRPr="00BE10A4">
        <w:t>Hinkley</w:t>
      </w:r>
      <w:r w:rsidRPr="00BE10A4">
        <w:rPr>
          <w:szCs w:val="24"/>
        </w:rPr>
        <w:t xml:space="preserve">, </w:t>
      </w:r>
      <w:r w:rsidRPr="00BE10A4">
        <w:t>D. V.</w:t>
      </w:r>
      <w:r w:rsidRPr="00BE10A4">
        <w:rPr>
          <w:szCs w:val="24"/>
        </w:rPr>
        <w:t xml:space="preserve">, &amp; </w:t>
      </w:r>
      <w:r w:rsidRPr="00BE10A4">
        <w:t>Young</w:t>
      </w:r>
      <w:r w:rsidRPr="00BE10A4">
        <w:rPr>
          <w:szCs w:val="24"/>
        </w:rPr>
        <w:t xml:space="preserve">, </w:t>
      </w:r>
      <w:r w:rsidRPr="00BE10A4">
        <w:t>G. A.</w:t>
      </w:r>
      <w:r w:rsidRPr="00BE10A4">
        <w:rPr>
          <w:szCs w:val="24"/>
        </w:rPr>
        <w:t xml:space="preserve"> (</w:t>
      </w:r>
      <w:r w:rsidRPr="00BE10A4">
        <w:t>2003</w:t>
      </w:r>
      <w:r w:rsidRPr="00BE10A4">
        <w:rPr>
          <w:szCs w:val="24"/>
        </w:rPr>
        <w:t xml:space="preserve">). </w:t>
      </w:r>
      <w:r w:rsidRPr="00BE10A4">
        <w:t>Recent development in bootstrap methodology.</w:t>
      </w:r>
      <w:r w:rsidRPr="00BE10A4">
        <w:rPr>
          <w:szCs w:val="24"/>
        </w:rPr>
        <w:t xml:space="preserve"> </w:t>
      </w:r>
      <w:r w:rsidRPr="00BE10A4">
        <w:rPr>
          <w:i/>
        </w:rPr>
        <w:t>Statistical Science</w:t>
      </w:r>
      <w:r w:rsidRPr="00BE10A4">
        <w:rPr>
          <w:szCs w:val="24"/>
        </w:rPr>
        <w:t xml:space="preserve">, </w:t>
      </w:r>
      <w:r w:rsidRPr="00BE10A4">
        <w:rPr>
          <w:i/>
        </w:rPr>
        <w:t>18</w:t>
      </w:r>
      <w:r w:rsidRPr="00BE10A4">
        <w:rPr>
          <w:szCs w:val="24"/>
        </w:rPr>
        <w:t>(</w:t>
      </w:r>
      <w:r w:rsidRPr="00BE10A4">
        <w:t>2</w:t>
      </w:r>
      <w:r w:rsidRPr="00BE10A4">
        <w:rPr>
          <w:szCs w:val="24"/>
        </w:rPr>
        <w:t xml:space="preserve">), </w:t>
      </w:r>
      <w:r w:rsidRPr="00BE10A4">
        <w:t>141</w:t>
      </w:r>
      <w:r w:rsidRPr="00BE10A4">
        <w:rPr>
          <w:szCs w:val="24"/>
        </w:rPr>
        <w:t>–</w:t>
      </w:r>
      <w:r w:rsidRPr="00BE10A4">
        <w:t>157</w:t>
      </w:r>
      <w:r w:rsidRPr="00BE10A4">
        <w:rPr>
          <w:szCs w:val="24"/>
        </w:rPr>
        <w:t xml:space="preserve">. </w:t>
      </w:r>
      <w:hyperlink r:id="rId76" w:history="1">
        <w:r w:rsidRPr="00BE10A4">
          <w:t>https://doi.org/10.1214/ss/1063994969</w:t>
        </w:r>
      </w:hyperlink>
      <w:r w:rsidRPr="00BE10A4">
        <w:rPr>
          <w:szCs w:val="24"/>
        </w:rPr>
        <w:t xml:space="preserve"> </w:t>
      </w:r>
    </w:p>
    <w:p w14:paraId="2C7B6C32" w14:textId="3ECFF426" w:rsidR="00CA3D10" w:rsidRPr="00BE10A4" w:rsidRDefault="00CA3D10">
      <w:pPr>
        <w:pStyle w:val="Reference"/>
        <w:autoSpaceDE w:val="0"/>
        <w:autoSpaceDN w:val="0"/>
        <w:adjustRightInd w:val="0"/>
        <w:rPr>
          <w:szCs w:val="24"/>
        </w:rPr>
      </w:pPr>
      <w:commentRangeStart w:id="1881"/>
      <w:commentRangeStart w:id="1882"/>
      <w:commentRangeEnd w:id="1881"/>
      <w:r w:rsidRPr="00BE10A4">
        <w:rPr>
          <w:szCs w:val="24"/>
        </w:rPr>
        <w:commentReference w:id="1881"/>
      </w:r>
      <w:commentRangeEnd w:id="1882"/>
      <w:r w:rsidR="00E91E94">
        <w:rPr>
          <w:rStyle w:val="CommentReference"/>
          <w:rFonts w:ascii="Berkeley-Medium" w:hAnsi="Berkeley-Medium"/>
        </w:rPr>
        <w:commentReference w:id="1882"/>
      </w:r>
      <w:r w:rsidRPr="00BE10A4">
        <w:t>Diaconis</w:t>
      </w:r>
      <w:r w:rsidRPr="00BE10A4">
        <w:rPr>
          <w:szCs w:val="24"/>
        </w:rPr>
        <w:t xml:space="preserve">, </w:t>
      </w:r>
      <w:r w:rsidRPr="00BE10A4">
        <w:t>P.</w:t>
      </w:r>
      <w:r w:rsidRPr="00BE10A4">
        <w:rPr>
          <w:szCs w:val="24"/>
        </w:rPr>
        <w:t xml:space="preserve">, &amp; </w:t>
      </w:r>
      <w:r w:rsidRPr="00BE10A4">
        <w:t>Efron</w:t>
      </w:r>
      <w:r w:rsidRPr="00BE10A4">
        <w:rPr>
          <w:szCs w:val="24"/>
        </w:rPr>
        <w:t xml:space="preserve">, </w:t>
      </w:r>
      <w:r w:rsidRPr="00BE10A4">
        <w:t>B.</w:t>
      </w:r>
      <w:r w:rsidRPr="00BE10A4">
        <w:rPr>
          <w:szCs w:val="24"/>
        </w:rPr>
        <w:t xml:space="preserve"> (</w:t>
      </w:r>
      <w:r w:rsidRPr="00BE10A4">
        <w:t>1983</w:t>
      </w:r>
      <w:r w:rsidRPr="00BE10A4">
        <w:rPr>
          <w:szCs w:val="24"/>
        </w:rPr>
        <w:t xml:space="preserve">, </w:t>
      </w:r>
      <w:r w:rsidRPr="00BE10A4">
        <w:t>May</w:t>
      </w:r>
      <w:r w:rsidRPr="00BE10A4">
        <w:rPr>
          <w:szCs w:val="24"/>
        </w:rPr>
        <w:t xml:space="preserve">). </w:t>
      </w:r>
      <w:r w:rsidRPr="00BE10A4">
        <w:t>Computer-intensive methods in statistics.</w:t>
      </w:r>
      <w:r w:rsidRPr="00BE10A4">
        <w:rPr>
          <w:szCs w:val="24"/>
        </w:rPr>
        <w:t xml:space="preserve"> </w:t>
      </w:r>
      <w:r w:rsidRPr="00BE10A4">
        <w:rPr>
          <w:i/>
        </w:rPr>
        <w:t>Scientific American</w:t>
      </w:r>
      <w:r w:rsidRPr="00BE10A4">
        <w:rPr>
          <w:szCs w:val="24"/>
        </w:rPr>
        <w:t xml:space="preserve">, </w:t>
      </w:r>
      <w:r w:rsidRPr="00BE10A4">
        <w:rPr>
          <w:i/>
        </w:rPr>
        <w:t>248</w:t>
      </w:r>
      <w:r w:rsidRPr="00BE10A4">
        <w:rPr>
          <w:szCs w:val="24"/>
        </w:rPr>
        <w:t>(</w:t>
      </w:r>
      <w:r w:rsidRPr="00BE10A4">
        <w:t>5</w:t>
      </w:r>
      <w:r w:rsidRPr="00BE10A4">
        <w:rPr>
          <w:szCs w:val="24"/>
        </w:rPr>
        <w:t xml:space="preserve">), </w:t>
      </w:r>
      <w:r w:rsidRPr="00BE10A4">
        <w:t>116</w:t>
      </w:r>
      <w:r w:rsidRPr="00BE10A4">
        <w:rPr>
          <w:szCs w:val="24"/>
        </w:rPr>
        <w:t>–</w:t>
      </w:r>
      <w:r w:rsidRPr="00BE10A4">
        <w:t>130</w:t>
      </w:r>
      <w:r w:rsidRPr="00BE10A4">
        <w:rPr>
          <w:szCs w:val="24"/>
        </w:rPr>
        <w:t xml:space="preserve">. </w:t>
      </w:r>
      <w:hyperlink r:id="rId77" w:history="1">
        <w:r w:rsidRPr="00BE10A4">
          <w:t>https://doi.org/10.1038/scientificamerican0583-116</w:t>
        </w:r>
      </w:hyperlink>
      <w:r w:rsidRPr="00BE10A4">
        <w:rPr>
          <w:szCs w:val="24"/>
        </w:rPr>
        <w:t xml:space="preserve"> </w:t>
      </w:r>
    </w:p>
    <w:p w14:paraId="15F28A44" w14:textId="141CF391" w:rsidR="00CA3D10" w:rsidRPr="00BE10A4" w:rsidRDefault="00CA3D10">
      <w:pPr>
        <w:pStyle w:val="Reference"/>
        <w:autoSpaceDE w:val="0"/>
        <w:autoSpaceDN w:val="0"/>
        <w:adjustRightInd w:val="0"/>
        <w:rPr>
          <w:szCs w:val="24"/>
        </w:rPr>
      </w:pPr>
      <w:commentRangeStart w:id="1883"/>
      <w:commentRangeStart w:id="1884"/>
      <w:commentRangeEnd w:id="1883"/>
      <w:r w:rsidRPr="00BE10A4">
        <w:rPr>
          <w:szCs w:val="24"/>
        </w:rPr>
        <w:commentReference w:id="1883"/>
      </w:r>
      <w:commentRangeEnd w:id="1884"/>
      <w:r w:rsidR="00E91E94">
        <w:rPr>
          <w:rStyle w:val="CommentReference"/>
          <w:rFonts w:ascii="Berkeley-Medium" w:hAnsi="Berkeley-Medium"/>
        </w:rPr>
        <w:commentReference w:id="1884"/>
      </w:r>
      <w:r w:rsidRPr="00BE10A4">
        <w:t>Efron</w:t>
      </w:r>
      <w:r w:rsidRPr="00BE10A4">
        <w:rPr>
          <w:szCs w:val="24"/>
        </w:rPr>
        <w:t xml:space="preserve">, </w:t>
      </w:r>
      <w:r w:rsidRPr="00BE10A4">
        <w:t>B.</w:t>
      </w:r>
      <w:r w:rsidRPr="00BE10A4">
        <w:rPr>
          <w:szCs w:val="24"/>
        </w:rPr>
        <w:t xml:space="preserve"> (</w:t>
      </w:r>
      <w:r w:rsidRPr="00BE10A4">
        <w:t>1979</w:t>
      </w:r>
      <w:r w:rsidRPr="00BE10A4">
        <w:rPr>
          <w:szCs w:val="24"/>
        </w:rPr>
        <w:t xml:space="preserve">). </w:t>
      </w:r>
      <w:r w:rsidRPr="00BE10A4">
        <w:t>Bootstrap methods: Another look at the jackknife.</w:t>
      </w:r>
      <w:r w:rsidRPr="00BE10A4">
        <w:rPr>
          <w:szCs w:val="24"/>
        </w:rPr>
        <w:t xml:space="preserve"> </w:t>
      </w:r>
      <w:r w:rsidRPr="00BE10A4">
        <w:rPr>
          <w:i/>
        </w:rPr>
        <w:t>Annals of Statistics</w:t>
      </w:r>
      <w:r w:rsidRPr="00BE10A4">
        <w:rPr>
          <w:szCs w:val="24"/>
        </w:rPr>
        <w:t xml:space="preserve">, </w:t>
      </w:r>
      <w:r w:rsidRPr="00BE10A4">
        <w:rPr>
          <w:i/>
        </w:rPr>
        <w:t>7</w:t>
      </w:r>
      <w:r w:rsidRPr="00BE10A4">
        <w:rPr>
          <w:szCs w:val="24"/>
        </w:rPr>
        <w:t>(</w:t>
      </w:r>
      <w:r w:rsidRPr="00BE10A4">
        <w:t>1</w:t>
      </w:r>
      <w:r w:rsidRPr="00BE10A4">
        <w:rPr>
          <w:szCs w:val="24"/>
        </w:rPr>
        <w:t xml:space="preserve">), </w:t>
      </w:r>
      <w:r w:rsidRPr="00BE10A4">
        <w:t>1</w:t>
      </w:r>
      <w:r w:rsidRPr="00BE10A4">
        <w:rPr>
          <w:szCs w:val="24"/>
        </w:rPr>
        <w:t>–</w:t>
      </w:r>
      <w:r w:rsidRPr="00BE10A4">
        <w:t>26</w:t>
      </w:r>
      <w:r w:rsidRPr="00BE10A4">
        <w:rPr>
          <w:szCs w:val="24"/>
        </w:rPr>
        <w:t xml:space="preserve">. </w:t>
      </w:r>
      <w:hyperlink r:id="rId78" w:history="1">
        <w:r w:rsidRPr="00BE10A4">
          <w:t>https://doi.org/10.1214/aos/1176344552</w:t>
        </w:r>
      </w:hyperlink>
      <w:r w:rsidRPr="00BE10A4">
        <w:rPr>
          <w:szCs w:val="24"/>
        </w:rPr>
        <w:t xml:space="preserve"> </w:t>
      </w:r>
    </w:p>
    <w:p w14:paraId="14AF0CDA" w14:textId="4E1F411B" w:rsidR="00CA3D10" w:rsidRPr="00BE10A4" w:rsidRDefault="00CA3D10">
      <w:pPr>
        <w:pStyle w:val="Reference"/>
        <w:autoSpaceDE w:val="0"/>
        <w:autoSpaceDN w:val="0"/>
        <w:adjustRightInd w:val="0"/>
        <w:rPr>
          <w:szCs w:val="24"/>
        </w:rPr>
      </w:pPr>
      <w:r w:rsidRPr="00BE10A4">
        <w:t>Efron</w:t>
      </w:r>
      <w:r w:rsidRPr="00BE10A4">
        <w:rPr>
          <w:szCs w:val="24"/>
        </w:rPr>
        <w:t xml:space="preserve">, </w:t>
      </w:r>
      <w:r w:rsidRPr="00BE10A4">
        <w:t>B.</w:t>
      </w:r>
      <w:r w:rsidRPr="00BE10A4">
        <w:rPr>
          <w:szCs w:val="24"/>
        </w:rPr>
        <w:t xml:space="preserve">, &amp; </w:t>
      </w:r>
      <w:r w:rsidRPr="00BE10A4">
        <w:t>Tibshirani</w:t>
      </w:r>
      <w:r w:rsidRPr="00BE10A4">
        <w:rPr>
          <w:szCs w:val="24"/>
        </w:rPr>
        <w:t xml:space="preserve">, </w:t>
      </w:r>
      <w:r w:rsidRPr="00BE10A4">
        <w:t>R. J.</w:t>
      </w:r>
      <w:r w:rsidRPr="00BE10A4">
        <w:rPr>
          <w:szCs w:val="24"/>
        </w:rPr>
        <w:t xml:space="preserve"> (</w:t>
      </w:r>
      <w:r w:rsidRPr="00BE10A4">
        <w:t>1993</w:t>
      </w:r>
      <w:r w:rsidRPr="00BE10A4">
        <w:rPr>
          <w:szCs w:val="24"/>
        </w:rPr>
        <w:t xml:space="preserve">). </w:t>
      </w:r>
      <w:r w:rsidRPr="00BE10A4">
        <w:rPr>
          <w:i/>
        </w:rPr>
        <w:t>An introduction to the bootstrap</w:t>
      </w:r>
      <w:r w:rsidRPr="00BE10A4">
        <w:rPr>
          <w:szCs w:val="24"/>
        </w:rPr>
        <w:t xml:space="preserve">. </w:t>
      </w:r>
      <w:r w:rsidRPr="00BE10A4">
        <w:t>Chapman &amp; Hall/</w:t>
      </w:r>
      <w:commentRangeStart w:id="1885"/>
      <w:r w:rsidRPr="00BE10A4">
        <w:t>CRC</w:t>
      </w:r>
      <w:commentRangeEnd w:id="1885"/>
      <w:r w:rsidR="00130258">
        <w:rPr>
          <w:rStyle w:val="CommentReference"/>
          <w:rFonts w:ascii="Berkeley-Medium" w:hAnsi="Berkeley-Medium"/>
        </w:rPr>
        <w:commentReference w:id="1885"/>
      </w:r>
      <w:r w:rsidRPr="00BE10A4">
        <w:rPr>
          <w:szCs w:val="24"/>
        </w:rPr>
        <w:t xml:space="preserve">. </w:t>
      </w:r>
      <w:del w:id="1886" w:author="EPH" w:date="2022-06-12T14:20:00Z">
        <w:r w:rsidR="00B72882" w:rsidRPr="00BE10A4" w:rsidDel="00130258">
          <w:fldChar w:fldCharType="begin"/>
        </w:r>
        <w:r w:rsidR="00B72882" w:rsidRPr="00BE10A4" w:rsidDel="00130258">
          <w:delInstrText xml:space="preserve"> HYPERLINK "https://doi.org/10.1007/978-1-4899-4541-9" </w:delInstrText>
        </w:r>
        <w:r w:rsidR="00B72882" w:rsidRPr="00BE10A4" w:rsidDel="00130258">
          <w:fldChar w:fldCharType="separate"/>
        </w:r>
      </w:del>
      <w:r>
        <w:rPr>
          <w:b/>
          <w:bCs/>
        </w:rPr>
        <w:t>Error! Hyperlink reference not valid.</w:t>
      </w:r>
      <w:del w:id="1887" w:author="EPH" w:date="2022-06-12T14:20:00Z">
        <w:r w:rsidR="00B72882" w:rsidRPr="00BE10A4" w:rsidDel="00130258">
          <w:fldChar w:fldCharType="end"/>
        </w:r>
        <w:r w:rsidRPr="00BE10A4" w:rsidDel="00130258">
          <w:rPr>
            <w:szCs w:val="24"/>
          </w:rPr>
          <w:delText xml:space="preserve"> </w:delText>
        </w:r>
      </w:del>
    </w:p>
    <w:p w14:paraId="1A8CB8E0" w14:textId="6712E5EA" w:rsidR="00CA3D10" w:rsidRPr="00BE10A4" w:rsidRDefault="00CA3D10">
      <w:pPr>
        <w:pStyle w:val="Reference"/>
        <w:autoSpaceDE w:val="0"/>
        <w:autoSpaceDN w:val="0"/>
        <w:adjustRightInd w:val="0"/>
        <w:rPr>
          <w:szCs w:val="24"/>
        </w:rPr>
      </w:pPr>
      <w:r w:rsidRPr="00BE10A4">
        <w:t>Enders</w:t>
      </w:r>
      <w:r w:rsidRPr="00BE10A4">
        <w:rPr>
          <w:szCs w:val="24"/>
        </w:rPr>
        <w:t xml:space="preserve">, </w:t>
      </w:r>
      <w:r w:rsidRPr="00BE10A4">
        <w:t>C. K.</w:t>
      </w:r>
      <w:r w:rsidRPr="00BE10A4">
        <w:rPr>
          <w:szCs w:val="24"/>
        </w:rPr>
        <w:t xml:space="preserve"> (</w:t>
      </w:r>
      <w:r w:rsidRPr="00BE10A4">
        <w:t>2010</w:t>
      </w:r>
      <w:r w:rsidRPr="00BE10A4">
        <w:rPr>
          <w:szCs w:val="24"/>
        </w:rPr>
        <w:t xml:space="preserve">). </w:t>
      </w:r>
      <w:r w:rsidRPr="00BE10A4">
        <w:rPr>
          <w:i/>
        </w:rPr>
        <w:t>Applied missing data analysis</w:t>
      </w:r>
      <w:r w:rsidRPr="00BE10A4">
        <w:rPr>
          <w:szCs w:val="24"/>
        </w:rPr>
        <w:t xml:space="preserve">. </w:t>
      </w:r>
      <w:r w:rsidRPr="00BE10A4">
        <w:t>Guilford Press</w:t>
      </w:r>
      <w:r w:rsidRPr="00BE10A4">
        <w:rPr>
          <w:szCs w:val="24"/>
        </w:rPr>
        <w:t>.</w:t>
      </w:r>
    </w:p>
    <w:p w14:paraId="239D2D43" w14:textId="55CA9366" w:rsidR="00CA3D10" w:rsidRPr="00BE10A4" w:rsidRDefault="00CA3D10">
      <w:pPr>
        <w:pStyle w:val="Reference"/>
        <w:autoSpaceDE w:val="0"/>
        <w:autoSpaceDN w:val="0"/>
        <w:adjustRightInd w:val="0"/>
        <w:rPr>
          <w:szCs w:val="24"/>
        </w:rPr>
      </w:pPr>
      <w:commentRangeStart w:id="1888"/>
      <w:commentRangeStart w:id="1889"/>
      <w:commentRangeEnd w:id="1888"/>
      <w:r w:rsidRPr="00BE10A4">
        <w:rPr>
          <w:szCs w:val="24"/>
        </w:rPr>
        <w:commentReference w:id="1888"/>
      </w:r>
      <w:commentRangeEnd w:id="1889"/>
      <w:r w:rsidR="00E91E94">
        <w:rPr>
          <w:rStyle w:val="CommentReference"/>
          <w:rFonts w:ascii="Berkeley-Medium" w:hAnsi="Berkeley-Medium"/>
        </w:rPr>
        <w:commentReference w:id="1889"/>
      </w:r>
      <w:r w:rsidRPr="00BE10A4">
        <w:t>Fan</w:t>
      </w:r>
      <w:r w:rsidRPr="00BE10A4">
        <w:rPr>
          <w:szCs w:val="24"/>
        </w:rPr>
        <w:t xml:space="preserve">, </w:t>
      </w:r>
      <w:r w:rsidRPr="00BE10A4">
        <w:t>X.</w:t>
      </w:r>
      <w:r w:rsidRPr="00BE10A4">
        <w:rPr>
          <w:szCs w:val="24"/>
        </w:rPr>
        <w:t xml:space="preserve"> (</w:t>
      </w:r>
      <w:r w:rsidRPr="00BE10A4">
        <w:t>2003</w:t>
      </w:r>
      <w:r w:rsidRPr="00BE10A4">
        <w:rPr>
          <w:szCs w:val="24"/>
        </w:rPr>
        <w:t xml:space="preserve">). </w:t>
      </w:r>
      <w:r w:rsidRPr="00BE10A4">
        <w:t>Using commonly available software for bootstrapping in both substantive and measurement analyses.</w:t>
      </w:r>
      <w:r w:rsidRPr="00BE10A4">
        <w:rPr>
          <w:szCs w:val="24"/>
        </w:rPr>
        <w:t xml:space="preserve"> </w:t>
      </w:r>
      <w:r w:rsidRPr="00BE10A4">
        <w:rPr>
          <w:i/>
        </w:rPr>
        <w:t>Educational and Psychological Measurement</w:t>
      </w:r>
      <w:r w:rsidRPr="00BE10A4">
        <w:rPr>
          <w:szCs w:val="24"/>
        </w:rPr>
        <w:t xml:space="preserve">, </w:t>
      </w:r>
      <w:r w:rsidRPr="00BE10A4">
        <w:rPr>
          <w:i/>
        </w:rPr>
        <w:t>63</w:t>
      </w:r>
      <w:r w:rsidRPr="00BE10A4">
        <w:rPr>
          <w:szCs w:val="24"/>
        </w:rPr>
        <w:t>(</w:t>
      </w:r>
      <w:r w:rsidRPr="00BE10A4">
        <w:t>1</w:t>
      </w:r>
      <w:r w:rsidRPr="00BE10A4">
        <w:rPr>
          <w:szCs w:val="24"/>
        </w:rPr>
        <w:t xml:space="preserve">), </w:t>
      </w:r>
      <w:r w:rsidRPr="00BE10A4">
        <w:t>24</w:t>
      </w:r>
      <w:r w:rsidRPr="00BE10A4">
        <w:rPr>
          <w:szCs w:val="24"/>
        </w:rPr>
        <w:t>–</w:t>
      </w:r>
      <w:r w:rsidRPr="00BE10A4">
        <w:t>50</w:t>
      </w:r>
      <w:r w:rsidRPr="00BE10A4">
        <w:rPr>
          <w:szCs w:val="24"/>
        </w:rPr>
        <w:t xml:space="preserve">. </w:t>
      </w:r>
      <w:hyperlink r:id="rId79" w:history="1">
        <w:r w:rsidRPr="00BE10A4">
          <w:t>https://doi.org/10.1177/0013164402239315</w:t>
        </w:r>
      </w:hyperlink>
      <w:r w:rsidRPr="00BE10A4">
        <w:rPr>
          <w:szCs w:val="24"/>
        </w:rPr>
        <w:t xml:space="preserve"> </w:t>
      </w:r>
    </w:p>
    <w:p w14:paraId="5FDE2C8B" w14:textId="38BD2B3A" w:rsidR="00CA3D10" w:rsidRPr="00BE10A4" w:rsidRDefault="00CA3D10">
      <w:pPr>
        <w:pStyle w:val="Reference"/>
        <w:autoSpaceDE w:val="0"/>
        <w:autoSpaceDN w:val="0"/>
        <w:adjustRightInd w:val="0"/>
        <w:rPr>
          <w:szCs w:val="24"/>
        </w:rPr>
      </w:pPr>
      <w:r w:rsidRPr="00BE10A4">
        <w:t>Fisher</w:t>
      </w:r>
      <w:r w:rsidRPr="00BE10A4">
        <w:rPr>
          <w:szCs w:val="24"/>
        </w:rPr>
        <w:t xml:space="preserve">, </w:t>
      </w:r>
      <w:r w:rsidRPr="00BE10A4">
        <w:t>R. A.</w:t>
      </w:r>
      <w:r w:rsidRPr="00BE10A4">
        <w:rPr>
          <w:szCs w:val="24"/>
        </w:rPr>
        <w:t xml:space="preserve"> (</w:t>
      </w:r>
      <w:r w:rsidRPr="00BE10A4">
        <w:t>1970</w:t>
      </w:r>
      <w:r w:rsidRPr="00BE10A4">
        <w:rPr>
          <w:szCs w:val="24"/>
        </w:rPr>
        <w:t xml:space="preserve">). </w:t>
      </w:r>
      <w:r w:rsidRPr="00BE10A4">
        <w:rPr>
          <w:i/>
        </w:rPr>
        <w:t>Statistical methods for research workers</w:t>
      </w:r>
      <w:r w:rsidRPr="00BE10A4">
        <w:rPr>
          <w:szCs w:val="24"/>
        </w:rPr>
        <w:t xml:space="preserve"> (</w:t>
      </w:r>
      <w:r w:rsidRPr="00BE10A4">
        <w:t>14th ed.</w:t>
      </w:r>
      <w:r w:rsidRPr="00BE10A4">
        <w:rPr>
          <w:szCs w:val="24"/>
        </w:rPr>
        <w:t xml:space="preserve">). </w:t>
      </w:r>
      <w:r w:rsidRPr="00BE10A4">
        <w:t>Hafner</w:t>
      </w:r>
      <w:r w:rsidRPr="00BE10A4">
        <w:rPr>
          <w:szCs w:val="24"/>
        </w:rPr>
        <w:t>.</w:t>
      </w:r>
    </w:p>
    <w:p w14:paraId="695FBC17" w14:textId="6D82AFCC" w:rsidR="00CA3D10" w:rsidRPr="00BE10A4" w:rsidRDefault="00CA3D10">
      <w:pPr>
        <w:pStyle w:val="Reference"/>
        <w:autoSpaceDE w:val="0"/>
        <w:autoSpaceDN w:val="0"/>
        <w:adjustRightInd w:val="0"/>
        <w:rPr>
          <w:szCs w:val="24"/>
        </w:rPr>
      </w:pPr>
      <w:r w:rsidRPr="00BE10A4">
        <w:t>Gabry</w:t>
      </w:r>
      <w:r w:rsidRPr="00BE10A4">
        <w:rPr>
          <w:szCs w:val="24"/>
        </w:rPr>
        <w:t xml:space="preserve">, </w:t>
      </w:r>
      <w:r w:rsidRPr="00BE10A4">
        <w:t>J.</w:t>
      </w:r>
      <w:r w:rsidRPr="00BE10A4">
        <w:rPr>
          <w:szCs w:val="24"/>
        </w:rPr>
        <w:t xml:space="preserve">, &amp; </w:t>
      </w:r>
      <w:r w:rsidRPr="00BE10A4">
        <w:t>Cesnovar</w:t>
      </w:r>
      <w:r w:rsidRPr="00BE10A4">
        <w:rPr>
          <w:szCs w:val="24"/>
        </w:rPr>
        <w:t xml:space="preserve">, </w:t>
      </w:r>
      <w:r w:rsidRPr="00BE10A4">
        <w:t>R.</w:t>
      </w:r>
      <w:r w:rsidRPr="00BE10A4">
        <w:rPr>
          <w:szCs w:val="24"/>
        </w:rPr>
        <w:t xml:space="preserve"> (</w:t>
      </w:r>
      <w:r w:rsidRPr="00BE10A4">
        <w:t>2021</w:t>
      </w:r>
      <w:r w:rsidRPr="00BE10A4">
        <w:rPr>
          <w:szCs w:val="24"/>
        </w:rPr>
        <w:t xml:space="preserve">). cmdstanr: R Interface to 'CmdStan'. </w:t>
      </w:r>
      <w:r w:rsidRPr="00BE10A4">
        <w:t>https://mc-stan.org/cmdstanr, https://discourse.mc-stan.org</w:t>
      </w:r>
    </w:p>
    <w:p w14:paraId="18BFB844" w14:textId="7983FE83" w:rsidR="00CA3D10" w:rsidRPr="00BE10A4" w:rsidRDefault="00CA3D10">
      <w:pPr>
        <w:pStyle w:val="Reference"/>
        <w:autoSpaceDE w:val="0"/>
        <w:autoSpaceDN w:val="0"/>
        <w:adjustRightInd w:val="0"/>
        <w:rPr>
          <w:szCs w:val="24"/>
        </w:rPr>
      </w:pPr>
      <w:r w:rsidRPr="00BE10A4">
        <w:t>Gamerman</w:t>
      </w:r>
      <w:r w:rsidRPr="00BE10A4">
        <w:rPr>
          <w:szCs w:val="24"/>
        </w:rPr>
        <w:t xml:space="preserve">, </w:t>
      </w:r>
      <w:r w:rsidRPr="00BE10A4">
        <w:t>D.</w:t>
      </w:r>
      <w:r w:rsidRPr="00BE10A4">
        <w:rPr>
          <w:szCs w:val="24"/>
        </w:rPr>
        <w:t xml:space="preserve">, &amp; </w:t>
      </w:r>
      <w:r w:rsidRPr="00BE10A4">
        <w:t>Lopes</w:t>
      </w:r>
      <w:r w:rsidRPr="00BE10A4">
        <w:rPr>
          <w:szCs w:val="24"/>
        </w:rPr>
        <w:t xml:space="preserve">, </w:t>
      </w:r>
      <w:r w:rsidRPr="00BE10A4">
        <w:t>H. F.</w:t>
      </w:r>
      <w:r w:rsidRPr="00BE10A4">
        <w:rPr>
          <w:szCs w:val="24"/>
        </w:rPr>
        <w:t xml:space="preserve"> (</w:t>
      </w:r>
      <w:r w:rsidRPr="00BE10A4">
        <w:t>2006</w:t>
      </w:r>
      <w:r w:rsidRPr="00BE10A4">
        <w:rPr>
          <w:szCs w:val="24"/>
        </w:rPr>
        <w:t xml:space="preserve">). </w:t>
      </w:r>
      <w:r w:rsidRPr="00BE10A4">
        <w:rPr>
          <w:i/>
        </w:rPr>
        <w:t>Markov chain Monte Carlo</w:t>
      </w:r>
      <w:r w:rsidRPr="00BE10A4">
        <w:rPr>
          <w:szCs w:val="24"/>
        </w:rPr>
        <w:t xml:space="preserve">. </w:t>
      </w:r>
      <w:r w:rsidRPr="00BE10A4">
        <w:t>Chapman &amp; Hall/CRC</w:t>
      </w:r>
      <w:r w:rsidRPr="00BE10A4">
        <w:rPr>
          <w:szCs w:val="24"/>
        </w:rPr>
        <w:t xml:space="preserve">. </w:t>
      </w:r>
      <w:hyperlink r:id="rId80" w:history="1">
        <w:r w:rsidRPr="00BE10A4">
          <w:t>https://doi.org/10.1201/9781482296426</w:t>
        </w:r>
      </w:hyperlink>
      <w:r w:rsidRPr="00BE10A4">
        <w:rPr>
          <w:szCs w:val="24"/>
        </w:rPr>
        <w:t xml:space="preserve"> </w:t>
      </w:r>
    </w:p>
    <w:p w14:paraId="0E0CD07D" w14:textId="2BA10215" w:rsidR="00CA3D10" w:rsidRPr="00BE10A4" w:rsidRDefault="00CA3D10">
      <w:pPr>
        <w:pStyle w:val="Reference"/>
        <w:autoSpaceDE w:val="0"/>
        <w:autoSpaceDN w:val="0"/>
        <w:adjustRightInd w:val="0"/>
        <w:rPr>
          <w:szCs w:val="24"/>
        </w:rPr>
      </w:pPr>
      <w:r w:rsidRPr="00BE10A4">
        <w:lastRenderedPageBreak/>
        <w:t>Gelman</w:t>
      </w:r>
      <w:r w:rsidRPr="00BE10A4">
        <w:rPr>
          <w:szCs w:val="24"/>
        </w:rPr>
        <w:t xml:space="preserve">, </w:t>
      </w:r>
      <w:r w:rsidRPr="00BE10A4">
        <w:t>A.</w:t>
      </w:r>
      <w:r w:rsidRPr="00BE10A4">
        <w:rPr>
          <w:szCs w:val="24"/>
        </w:rPr>
        <w:t xml:space="preserve">, </w:t>
      </w:r>
      <w:r w:rsidRPr="00BE10A4">
        <w:t>Carlin</w:t>
      </w:r>
      <w:r w:rsidRPr="00BE10A4">
        <w:rPr>
          <w:szCs w:val="24"/>
        </w:rPr>
        <w:t xml:space="preserve">, </w:t>
      </w:r>
      <w:r w:rsidRPr="00BE10A4">
        <w:t>J. B.</w:t>
      </w:r>
      <w:r w:rsidRPr="00BE10A4">
        <w:rPr>
          <w:szCs w:val="24"/>
        </w:rPr>
        <w:t xml:space="preserve">, </w:t>
      </w:r>
      <w:r w:rsidRPr="00BE10A4">
        <w:t>Stern</w:t>
      </w:r>
      <w:r w:rsidRPr="00BE10A4">
        <w:rPr>
          <w:szCs w:val="24"/>
        </w:rPr>
        <w:t xml:space="preserve">, </w:t>
      </w:r>
      <w:r w:rsidRPr="00BE10A4">
        <w:t>H. S.</w:t>
      </w:r>
      <w:r w:rsidRPr="00BE10A4">
        <w:rPr>
          <w:szCs w:val="24"/>
        </w:rPr>
        <w:t xml:space="preserve">, </w:t>
      </w:r>
      <w:r w:rsidRPr="00BE10A4">
        <w:t>Dunson</w:t>
      </w:r>
      <w:r w:rsidRPr="00BE10A4">
        <w:rPr>
          <w:szCs w:val="24"/>
        </w:rPr>
        <w:t xml:space="preserve">, </w:t>
      </w:r>
      <w:r w:rsidRPr="00BE10A4">
        <w:t>D. B.</w:t>
      </w:r>
      <w:r w:rsidRPr="00BE10A4">
        <w:rPr>
          <w:szCs w:val="24"/>
        </w:rPr>
        <w:t xml:space="preserve">, </w:t>
      </w:r>
      <w:r w:rsidRPr="00BE10A4">
        <w:t>Vehtari</w:t>
      </w:r>
      <w:r w:rsidRPr="00BE10A4">
        <w:rPr>
          <w:szCs w:val="24"/>
        </w:rPr>
        <w:t xml:space="preserve">, </w:t>
      </w:r>
      <w:r w:rsidRPr="00BE10A4">
        <w:t>A.</w:t>
      </w:r>
      <w:r w:rsidRPr="00BE10A4">
        <w:rPr>
          <w:szCs w:val="24"/>
        </w:rPr>
        <w:t xml:space="preserve">, &amp; </w:t>
      </w:r>
      <w:r w:rsidRPr="00BE10A4">
        <w:t>Rubin</w:t>
      </w:r>
      <w:r w:rsidRPr="00BE10A4">
        <w:rPr>
          <w:szCs w:val="24"/>
        </w:rPr>
        <w:t xml:space="preserve">, </w:t>
      </w:r>
      <w:r w:rsidRPr="00BE10A4">
        <w:t>D. B.</w:t>
      </w:r>
      <w:r w:rsidRPr="00BE10A4">
        <w:rPr>
          <w:szCs w:val="24"/>
        </w:rPr>
        <w:t xml:space="preserve"> (</w:t>
      </w:r>
      <w:r w:rsidRPr="00BE10A4">
        <w:t>2013</w:t>
      </w:r>
      <w:r w:rsidRPr="00BE10A4">
        <w:rPr>
          <w:szCs w:val="24"/>
        </w:rPr>
        <w:t xml:space="preserve">). </w:t>
      </w:r>
      <w:r w:rsidRPr="00BE10A4">
        <w:rPr>
          <w:i/>
        </w:rPr>
        <w:t>Bayesian data analysis</w:t>
      </w:r>
      <w:r w:rsidRPr="00BE10A4">
        <w:rPr>
          <w:szCs w:val="24"/>
        </w:rPr>
        <w:t xml:space="preserve"> (</w:t>
      </w:r>
      <w:r w:rsidRPr="00BE10A4">
        <w:t>3rd ed.</w:t>
      </w:r>
      <w:r w:rsidRPr="00BE10A4">
        <w:rPr>
          <w:szCs w:val="24"/>
        </w:rPr>
        <w:t xml:space="preserve">). </w:t>
      </w:r>
      <w:r w:rsidRPr="00BE10A4">
        <w:t>Chapman &amp; Hall</w:t>
      </w:r>
      <w:r w:rsidRPr="00BE10A4">
        <w:rPr>
          <w:szCs w:val="24"/>
        </w:rPr>
        <w:t xml:space="preserve">. </w:t>
      </w:r>
      <w:hyperlink r:id="rId81" w:history="1">
        <w:r w:rsidRPr="00BE10A4">
          <w:t>https://doi.org/10.1201/b16018</w:t>
        </w:r>
      </w:hyperlink>
      <w:r w:rsidRPr="00BE10A4">
        <w:rPr>
          <w:szCs w:val="24"/>
        </w:rPr>
        <w:t xml:space="preserve"> </w:t>
      </w:r>
    </w:p>
    <w:p w14:paraId="1CA6FF57" w14:textId="6C17B480" w:rsidR="00CA3D10" w:rsidRPr="00BE10A4" w:rsidRDefault="00CA3D10">
      <w:pPr>
        <w:pStyle w:val="Reference"/>
        <w:autoSpaceDE w:val="0"/>
        <w:autoSpaceDN w:val="0"/>
        <w:adjustRightInd w:val="0"/>
        <w:rPr>
          <w:szCs w:val="24"/>
        </w:rPr>
      </w:pPr>
      <w:r w:rsidRPr="00BE10A4">
        <w:t>Gelman</w:t>
      </w:r>
      <w:r w:rsidRPr="00BE10A4">
        <w:rPr>
          <w:szCs w:val="24"/>
        </w:rPr>
        <w:t xml:space="preserve">, </w:t>
      </w:r>
      <w:r w:rsidRPr="00BE10A4">
        <w:t>A.</w:t>
      </w:r>
      <w:r w:rsidRPr="00BE10A4">
        <w:rPr>
          <w:szCs w:val="24"/>
        </w:rPr>
        <w:t xml:space="preserve">, &amp; </w:t>
      </w:r>
      <w:r w:rsidRPr="00BE10A4">
        <w:t>Hill</w:t>
      </w:r>
      <w:r w:rsidRPr="00BE10A4">
        <w:rPr>
          <w:szCs w:val="24"/>
        </w:rPr>
        <w:t xml:space="preserve">, </w:t>
      </w:r>
      <w:r w:rsidRPr="00BE10A4">
        <w:t>J.</w:t>
      </w:r>
      <w:r w:rsidRPr="00BE10A4">
        <w:rPr>
          <w:szCs w:val="24"/>
        </w:rPr>
        <w:t xml:space="preserve"> (</w:t>
      </w:r>
      <w:r w:rsidRPr="00BE10A4">
        <w:t>2007</w:t>
      </w:r>
      <w:r w:rsidRPr="00BE10A4">
        <w:rPr>
          <w:szCs w:val="24"/>
        </w:rPr>
        <w:t xml:space="preserve">). </w:t>
      </w:r>
      <w:r w:rsidRPr="00BE10A4">
        <w:rPr>
          <w:i/>
        </w:rPr>
        <w:t>Data analysis using regression and multilevel/hierarchical models</w:t>
      </w:r>
      <w:r w:rsidRPr="00BE10A4">
        <w:rPr>
          <w:szCs w:val="24"/>
        </w:rPr>
        <w:t xml:space="preserve">. </w:t>
      </w:r>
      <w:r w:rsidRPr="00BE10A4">
        <w:t>Cambridge University Press</w:t>
      </w:r>
      <w:r w:rsidRPr="00BE10A4">
        <w:rPr>
          <w:szCs w:val="24"/>
        </w:rPr>
        <w:t>.</w:t>
      </w:r>
    </w:p>
    <w:p w14:paraId="4D9E5B5C" w14:textId="4288BDAA" w:rsidR="00CA3D10" w:rsidRPr="00BE10A4" w:rsidRDefault="00CA3D10">
      <w:pPr>
        <w:pStyle w:val="Reference"/>
        <w:autoSpaceDE w:val="0"/>
        <w:autoSpaceDN w:val="0"/>
        <w:adjustRightInd w:val="0"/>
        <w:rPr>
          <w:szCs w:val="24"/>
        </w:rPr>
      </w:pPr>
      <w:commentRangeStart w:id="1890"/>
      <w:commentRangeEnd w:id="1890"/>
      <w:r w:rsidRPr="00BE10A4">
        <w:rPr>
          <w:szCs w:val="24"/>
        </w:rPr>
        <w:commentReference w:id="1890"/>
      </w:r>
      <w:r w:rsidRPr="00BE10A4">
        <w:t>Gelman</w:t>
      </w:r>
      <w:r w:rsidRPr="00BE10A4">
        <w:rPr>
          <w:szCs w:val="24"/>
        </w:rPr>
        <w:t xml:space="preserve">, </w:t>
      </w:r>
      <w:r w:rsidRPr="00BE10A4">
        <w:t>A.</w:t>
      </w:r>
      <w:r w:rsidRPr="00BE10A4">
        <w:rPr>
          <w:szCs w:val="24"/>
        </w:rPr>
        <w:t xml:space="preserve">, </w:t>
      </w:r>
      <w:r w:rsidRPr="00BE10A4">
        <w:t>Hill</w:t>
      </w:r>
      <w:r w:rsidRPr="00BE10A4">
        <w:rPr>
          <w:szCs w:val="24"/>
        </w:rPr>
        <w:t xml:space="preserve">, </w:t>
      </w:r>
      <w:r w:rsidRPr="00BE10A4">
        <w:t>J.</w:t>
      </w:r>
      <w:r w:rsidRPr="00BE10A4">
        <w:rPr>
          <w:szCs w:val="24"/>
        </w:rPr>
        <w:t xml:space="preserve">, &amp; </w:t>
      </w:r>
      <w:r w:rsidRPr="00BE10A4">
        <w:t>Vehtari</w:t>
      </w:r>
      <w:r w:rsidRPr="00BE10A4">
        <w:rPr>
          <w:szCs w:val="24"/>
        </w:rPr>
        <w:t xml:space="preserve">, </w:t>
      </w:r>
      <w:r w:rsidRPr="00BE10A4">
        <w:t>A.</w:t>
      </w:r>
      <w:r w:rsidRPr="00BE10A4">
        <w:rPr>
          <w:szCs w:val="24"/>
        </w:rPr>
        <w:t xml:space="preserve"> (</w:t>
      </w:r>
      <w:r w:rsidRPr="00BE10A4">
        <w:t>2020</w:t>
      </w:r>
      <w:r w:rsidRPr="00BE10A4">
        <w:rPr>
          <w:szCs w:val="24"/>
        </w:rPr>
        <w:t xml:space="preserve">). </w:t>
      </w:r>
      <w:r w:rsidRPr="00130258">
        <w:rPr>
          <w:i/>
          <w:iCs/>
          <w:rPrChange w:id="1891" w:author="EPH" w:date="2022-06-12T14:24:00Z">
            <w:rPr/>
          </w:rPrChange>
        </w:rPr>
        <w:t>Regression and other stories</w:t>
      </w:r>
      <w:r w:rsidRPr="00BE10A4">
        <w:rPr>
          <w:i/>
        </w:rPr>
        <w:t>.</w:t>
      </w:r>
      <w:r w:rsidRPr="00BE10A4">
        <w:rPr>
          <w:szCs w:val="24"/>
        </w:rPr>
        <w:t xml:space="preserve"> </w:t>
      </w:r>
      <w:del w:id="1892" w:author="EPH" w:date="2022-06-12T14:24:00Z">
        <w:r w:rsidRPr="00BE10A4" w:rsidDel="00130258">
          <w:rPr>
            <w:szCs w:val="24"/>
          </w:rPr>
          <w:delText xml:space="preserve">New York, NY: </w:delText>
        </w:r>
      </w:del>
      <w:r w:rsidRPr="00BE10A4">
        <w:rPr>
          <w:szCs w:val="24"/>
        </w:rPr>
        <w:t>Cambridge</w:t>
      </w:r>
      <w:ins w:id="1893" w:author="EPH" w:date="2022-06-12T14:24:00Z">
        <w:r w:rsidR="00130258">
          <w:rPr>
            <w:szCs w:val="24"/>
          </w:rPr>
          <w:t xml:space="preserve"> University Press</w:t>
        </w:r>
      </w:ins>
      <w:r w:rsidRPr="00BE10A4">
        <w:rPr>
          <w:szCs w:val="24"/>
        </w:rPr>
        <w:t xml:space="preserve">. </w:t>
      </w:r>
      <w:hyperlink r:id="rId82" w:history="1">
        <w:r w:rsidRPr="00BE10A4">
          <w:t>https://doi.org/10.1017/9781139161879</w:t>
        </w:r>
      </w:hyperlink>
      <w:r w:rsidRPr="00BE10A4">
        <w:rPr>
          <w:szCs w:val="24"/>
        </w:rPr>
        <w:t xml:space="preserve"> </w:t>
      </w:r>
    </w:p>
    <w:p w14:paraId="4F23BF73" w14:textId="045DEF4B" w:rsidR="00CA3D10" w:rsidRPr="00BE10A4" w:rsidRDefault="00CA3D10">
      <w:pPr>
        <w:pStyle w:val="Reference"/>
        <w:autoSpaceDE w:val="0"/>
        <w:autoSpaceDN w:val="0"/>
        <w:adjustRightInd w:val="0"/>
        <w:rPr>
          <w:szCs w:val="24"/>
        </w:rPr>
      </w:pPr>
      <w:r w:rsidRPr="00BE10A4">
        <w:t>Gill</w:t>
      </w:r>
      <w:r w:rsidRPr="00BE10A4">
        <w:rPr>
          <w:szCs w:val="24"/>
        </w:rPr>
        <w:t xml:space="preserve">, </w:t>
      </w:r>
      <w:r w:rsidRPr="00BE10A4">
        <w:t>J.</w:t>
      </w:r>
      <w:r w:rsidRPr="00BE10A4">
        <w:rPr>
          <w:szCs w:val="24"/>
        </w:rPr>
        <w:t xml:space="preserve"> (</w:t>
      </w:r>
      <w:r w:rsidRPr="00BE10A4">
        <w:t>2008</w:t>
      </w:r>
      <w:r w:rsidRPr="00BE10A4">
        <w:rPr>
          <w:szCs w:val="24"/>
        </w:rPr>
        <w:t xml:space="preserve">). </w:t>
      </w:r>
      <w:r w:rsidRPr="00BE10A4">
        <w:rPr>
          <w:i/>
        </w:rPr>
        <w:t>Bayesian methods</w:t>
      </w:r>
      <w:r w:rsidRPr="00BE10A4">
        <w:rPr>
          <w:szCs w:val="24"/>
        </w:rPr>
        <w:t xml:space="preserve"> (</w:t>
      </w:r>
      <w:r w:rsidRPr="00BE10A4">
        <w:t>2nd ed.</w:t>
      </w:r>
      <w:r w:rsidRPr="00BE10A4">
        <w:rPr>
          <w:szCs w:val="24"/>
        </w:rPr>
        <w:t xml:space="preserve">). </w:t>
      </w:r>
      <w:r w:rsidRPr="00BE10A4">
        <w:t>Chapman &amp; Hall</w:t>
      </w:r>
      <w:r w:rsidRPr="00BE10A4">
        <w:rPr>
          <w:szCs w:val="24"/>
        </w:rPr>
        <w:t>.</w:t>
      </w:r>
    </w:p>
    <w:p w14:paraId="29746F41" w14:textId="1A662E18" w:rsidR="00CA3D10" w:rsidRPr="00BE10A4" w:rsidRDefault="00CA3D10">
      <w:pPr>
        <w:pStyle w:val="Reference"/>
        <w:autoSpaceDE w:val="0"/>
        <w:autoSpaceDN w:val="0"/>
        <w:adjustRightInd w:val="0"/>
        <w:rPr>
          <w:szCs w:val="24"/>
        </w:rPr>
      </w:pPr>
      <w:r w:rsidRPr="00BE10A4">
        <w:t>Goodrich</w:t>
      </w:r>
      <w:r w:rsidRPr="00BE10A4">
        <w:rPr>
          <w:szCs w:val="24"/>
        </w:rPr>
        <w:t xml:space="preserve">, </w:t>
      </w:r>
      <w:r w:rsidRPr="00BE10A4">
        <w:t>B.</w:t>
      </w:r>
      <w:r w:rsidRPr="00BE10A4">
        <w:rPr>
          <w:szCs w:val="24"/>
        </w:rPr>
        <w:t xml:space="preserve">, </w:t>
      </w:r>
      <w:r w:rsidRPr="00BE10A4">
        <w:t>Gabry</w:t>
      </w:r>
      <w:r w:rsidRPr="00BE10A4">
        <w:rPr>
          <w:szCs w:val="24"/>
        </w:rPr>
        <w:t xml:space="preserve">, </w:t>
      </w:r>
      <w:r w:rsidRPr="00BE10A4">
        <w:t>J.</w:t>
      </w:r>
      <w:r w:rsidRPr="00BE10A4">
        <w:rPr>
          <w:szCs w:val="24"/>
        </w:rPr>
        <w:t xml:space="preserve">, </w:t>
      </w:r>
      <w:r w:rsidRPr="00BE10A4">
        <w:t>Ali</w:t>
      </w:r>
      <w:r w:rsidRPr="00BE10A4">
        <w:rPr>
          <w:szCs w:val="24"/>
        </w:rPr>
        <w:t xml:space="preserve">, </w:t>
      </w:r>
      <w:r w:rsidRPr="00BE10A4">
        <w:t>I.</w:t>
      </w:r>
      <w:r w:rsidRPr="00BE10A4">
        <w:rPr>
          <w:szCs w:val="24"/>
        </w:rPr>
        <w:t xml:space="preserve">, &amp; </w:t>
      </w:r>
      <w:r w:rsidRPr="00BE10A4">
        <w:t>Brilleman</w:t>
      </w:r>
      <w:r w:rsidRPr="00BE10A4">
        <w:rPr>
          <w:szCs w:val="24"/>
        </w:rPr>
        <w:t xml:space="preserve">, </w:t>
      </w:r>
      <w:r w:rsidRPr="00BE10A4">
        <w:t>S.</w:t>
      </w:r>
      <w:r w:rsidRPr="00BE10A4">
        <w:rPr>
          <w:szCs w:val="24"/>
        </w:rPr>
        <w:t xml:space="preserve"> (</w:t>
      </w:r>
      <w:r w:rsidRPr="00BE10A4">
        <w:t>2020</w:t>
      </w:r>
      <w:r w:rsidRPr="00BE10A4">
        <w:rPr>
          <w:szCs w:val="24"/>
        </w:rPr>
        <w:t xml:space="preserve">). rstanarm: Bayesian applied regression modeling via Stan. R package version 2.21.1 </w:t>
      </w:r>
      <w:r w:rsidRPr="00BE10A4">
        <w:t>https://mc-stan.org/rstanarm</w:t>
      </w:r>
    </w:p>
    <w:p w14:paraId="72DCC73C" w14:textId="5AA5853C" w:rsidR="00CA3D10" w:rsidRPr="00BE10A4" w:rsidRDefault="00CA3D10">
      <w:pPr>
        <w:pStyle w:val="Reference"/>
        <w:autoSpaceDE w:val="0"/>
        <w:autoSpaceDN w:val="0"/>
        <w:adjustRightInd w:val="0"/>
        <w:rPr>
          <w:szCs w:val="24"/>
        </w:rPr>
      </w:pPr>
      <w:r w:rsidRPr="00BE10A4">
        <w:t>Hastie</w:t>
      </w:r>
      <w:r w:rsidRPr="00BE10A4">
        <w:rPr>
          <w:szCs w:val="24"/>
        </w:rPr>
        <w:t xml:space="preserve">, </w:t>
      </w:r>
      <w:r w:rsidRPr="00BE10A4">
        <w:t>T.</w:t>
      </w:r>
      <w:r w:rsidRPr="00BE10A4">
        <w:rPr>
          <w:szCs w:val="24"/>
        </w:rPr>
        <w:t xml:space="preserve">, </w:t>
      </w:r>
      <w:r w:rsidRPr="00BE10A4">
        <w:t>Tibshirani</w:t>
      </w:r>
      <w:r w:rsidRPr="00BE10A4">
        <w:rPr>
          <w:szCs w:val="24"/>
        </w:rPr>
        <w:t xml:space="preserve">, </w:t>
      </w:r>
      <w:r w:rsidRPr="00BE10A4">
        <w:t>R.</w:t>
      </w:r>
      <w:r w:rsidRPr="00BE10A4">
        <w:rPr>
          <w:szCs w:val="24"/>
        </w:rPr>
        <w:t xml:space="preserve">, &amp; </w:t>
      </w:r>
      <w:r w:rsidRPr="00BE10A4">
        <w:t>Friedman</w:t>
      </w:r>
      <w:r w:rsidRPr="00BE10A4">
        <w:rPr>
          <w:szCs w:val="24"/>
        </w:rPr>
        <w:t xml:space="preserve">, </w:t>
      </w:r>
      <w:r w:rsidRPr="00BE10A4">
        <w:t>J.</w:t>
      </w:r>
      <w:r w:rsidRPr="00BE10A4">
        <w:rPr>
          <w:szCs w:val="24"/>
        </w:rPr>
        <w:t xml:space="preserve"> (</w:t>
      </w:r>
      <w:r w:rsidRPr="00BE10A4">
        <w:t>2009</w:t>
      </w:r>
      <w:r w:rsidRPr="00BE10A4">
        <w:rPr>
          <w:szCs w:val="24"/>
        </w:rPr>
        <w:t xml:space="preserve">). </w:t>
      </w:r>
      <w:r w:rsidRPr="00BE10A4">
        <w:rPr>
          <w:i/>
        </w:rPr>
        <w:t>The elements of statistical learning: Data mining, inference, and prediction</w:t>
      </w:r>
      <w:r w:rsidRPr="00BE10A4">
        <w:rPr>
          <w:szCs w:val="24"/>
        </w:rPr>
        <w:t xml:space="preserve"> (</w:t>
      </w:r>
      <w:r w:rsidRPr="00BE10A4">
        <w:t>2nd ed.</w:t>
      </w:r>
      <w:r w:rsidRPr="00BE10A4">
        <w:rPr>
          <w:szCs w:val="24"/>
        </w:rPr>
        <w:t xml:space="preserve">). </w:t>
      </w:r>
      <w:r w:rsidRPr="00BE10A4">
        <w:t>Springer</w:t>
      </w:r>
      <w:r w:rsidRPr="00BE10A4">
        <w:rPr>
          <w:szCs w:val="24"/>
        </w:rPr>
        <w:t xml:space="preserve">. </w:t>
      </w:r>
      <w:hyperlink r:id="rId83" w:history="1">
        <w:r w:rsidRPr="00BE10A4">
          <w:t>https://doi.org/10.1007/978-0-387-84858-7</w:t>
        </w:r>
      </w:hyperlink>
      <w:r w:rsidRPr="00BE10A4">
        <w:rPr>
          <w:szCs w:val="24"/>
        </w:rPr>
        <w:t xml:space="preserve"> </w:t>
      </w:r>
    </w:p>
    <w:p w14:paraId="1AD43299" w14:textId="41B5875B" w:rsidR="00CA3D10" w:rsidRPr="00BE10A4" w:rsidRDefault="00CA3D10">
      <w:pPr>
        <w:pStyle w:val="Reference"/>
        <w:autoSpaceDE w:val="0"/>
        <w:autoSpaceDN w:val="0"/>
        <w:adjustRightInd w:val="0"/>
        <w:rPr>
          <w:szCs w:val="24"/>
        </w:rPr>
      </w:pPr>
      <w:commentRangeStart w:id="1894"/>
      <w:commentRangeEnd w:id="1894"/>
      <w:r w:rsidRPr="00BE10A4">
        <w:rPr>
          <w:szCs w:val="24"/>
        </w:rPr>
        <w:commentReference w:id="1894"/>
      </w:r>
      <w:r w:rsidRPr="00BE10A4">
        <w:t>Hutson</w:t>
      </w:r>
      <w:r w:rsidRPr="00BE10A4">
        <w:rPr>
          <w:szCs w:val="24"/>
        </w:rPr>
        <w:t xml:space="preserve">, </w:t>
      </w:r>
      <w:r w:rsidRPr="00BE10A4">
        <w:t>A. D.</w:t>
      </w:r>
      <w:r w:rsidRPr="00BE10A4">
        <w:rPr>
          <w:szCs w:val="24"/>
        </w:rPr>
        <w:t xml:space="preserve"> (</w:t>
      </w:r>
      <w:r w:rsidRPr="00BE10A4">
        <w:t>2019</w:t>
      </w:r>
      <w:r w:rsidRPr="00BE10A4">
        <w:rPr>
          <w:szCs w:val="24"/>
        </w:rPr>
        <w:t xml:space="preserve">). </w:t>
      </w:r>
      <w:r w:rsidRPr="00BE10A4">
        <w:t>A robust Pearson correlation test for a general point null using a surrogate bootstrap distribution.</w:t>
      </w:r>
      <w:r w:rsidRPr="00BE10A4">
        <w:rPr>
          <w:szCs w:val="24"/>
        </w:rPr>
        <w:t xml:space="preserve"> </w:t>
      </w:r>
      <w:r w:rsidRPr="00BE10A4">
        <w:rPr>
          <w:i/>
        </w:rPr>
        <w:t>PLoS One</w:t>
      </w:r>
      <w:r w:rsidRPr="00BE10A4">
        <w:rPr>
          <w:szCs w:val="24"/>
        </w:rPr>
        <w:t xml:space="preserve">, </w:t>
      </w:r>
      <w:r w:rsidRPr="00BE10A4">
        <w:rPr>
          <w:i/>
        </w:rPr>
        <w:t>14</w:t>
      </w:r>
      <w:r w:rsidRPr="00BE10A4">
        <w:rPr>
          <w:szCs w:val="24"/>
        </w:rPr>
        <w:t>(</w:t>
      </w:r>
      <w:r w:rsidRPr="00BE10A4">
        <w:t>5</w:t>
      </w:r>
      <w:r w:rsidRPr="00BE10A4">
        <w:rPr>
          <w:szCs w:val="24"/>
        </w:rPr>
        <w:t xml:space="preserve">), </w:t>
      </w:r>
      <w:r w:rsidRPr="00BE10A4">
        <w:t>e0216287</w:t>
      </w:r>
      <w:r w:rsidRPr="00BE10A4">
        <w:rPr>
          <w:szCs w:val="24"/>
        </w:rPr>
        <w:t xml:space="preserve">.  </w:t>
      </w:r>
      <w:hyperlink r:id="rId84" w:history="1">
        <w:r w:rsidRPr="00BE10A4">
          <w:t>https://doi.org/10.1371/journal.pone.0216287</w:t>
        </w:r>
      </w:hyperlink>
    </w:p>
    <w:p w14:paraId="59A5DD57" w14:textId="67C9ABD0" w:rsidR="00CA3D10" w:rsidRPr="00BE10A4" w:rsidRDefault="00CA3D10">
      <w:pPr>
        <w:pStyle w:val="Reference"/>
        <w:autoSpaceDE w:val="0"/>
        <w:autoSpaceDN w:val="0"/>
        <w:adjustRightInd w:val="0"/>
        <w:rPr>
          <w:szCs w:val="24"/>
        </w:rPr>
      </w:pPr>
      <w:r w:rsidRPr="00BE10A4">
        <w:t>Lahiri</w:t>
      </w:r>
      <w:r w:rsidRPr="00BE10A4">
        <w:rPr>
          <w:szCs w:val="24"/>
        </w:rPr>
        <w:t xml:space="preserve">, </w:t>
      </w:r>
      <w:r w:rsidRPr="00BE10A4">
        <w:t>S. N.</w:t>
      </w:r>
      <w:r w:rsidRPr="00BE10A4">
        <w:rPr>
          <w:szCs w:val="24"/>
        </w:rPr>
        <w:t xml:space="preserve"> (</w:t>
      </w:r>
      <w:r w:rsidRPr="00BE10A4">
        <w:t>2003</w:t>
      </w:r>
      <w:r w:rsidRPr="00BE10A4">
        <w:rPr>
          <w:szCs w:val="24"/>
        </w:rPr>
        <w:t xml:space="preserve">). </w:t>
      </w:r>
      <w:r w:rsidRPr="00BE10A4">
        <w:rPr>
          <w:i/>
        </w:rPr>
        <w:t>Resampling methods for dependent data</w:t>
      </w:r>
      <w:r w:rsidRPr="00BE10A4">
        <w:rPr>
          <w:szCs w:val="24"/>
        </w:rPr>
        <w:t xml:space="preserve">. </w:t>
      </w:r>
      <w:r w:rsidRPr="00BE10A4">
        <w:t>Springer</w:t>
      </w:r>
      <w:r w:rsidRPr="00BE10A4">
        <w:rPr>
          <w:szCs w:val="24"/>
        </w:rPr>
        <w:t xml:space="preserve">. </w:t>
      </w:r>
      <w:hyperlink r:id="rId85" w:history="1">
        <w:r w:rsidRPr="00BE10A4">
          <w:t>https://doi.org/10.1007/978-1-4757-3803-2</w:t>
        </w:r>
      </w:hyperlink>
      <w:r w:rsidRPr="00BE10A4">
        <w:rPr>
          <w:szCs w:val="24"/>
        </w:rPr>
        <w:t xml:space="preserve"> </w:t>
      </w:r>
    </w:p>
    <w:p w14:paraId="4B293091" w14:textId="7E30F2BE" w:rsidR="00CA3D10" w:rsidRPr="00BE10A4" w:rsidRDefault="00CA3D10">
      <w:pPr>
        <w:pStyle w:val="Reference"/>
        <w:autoSpaceDE w:val="0"/>
        <w:autoSpaceDN w:val="0"/>
        <w:adjustRightInd w:val="0"/>
        <w:rPr>
          <w:szCs w:val="24"/>
        </w:rPr>
      </w:pPr>
      <w:commentRangeStart w:id="1895"/>
      <w:commentRangeStart w:id="1896"/>
      <w:commentRangeEnd w:id="1895"/>
      <w:r w:rsidRPr="00BE10A4">
        <w:rPr>
          <w:szCs w:val="24"/>
        </w:rPr>
        <w:commentReference w:id="1895"/>
      </w:r>
      <w:commentRangeEnd w:id="1896"/>
      <w:r w:rsidR="00E91E94">
        <w:rPr>
          <w:rStyle w:val="CommentReference"/>
          <w:rFonts w:ascii="Berkeley-Medium" w:hAnsi="Berkeley-Medium"/>
        </w:rPr>
        <w:commentReference w:id="1896"/>
      </w:r>
      <w:r w:rsidRPr="00BE10A4">
        <w:t>Lee</w:t>
      </w:r>
      <w:r w:rsidRPr="00BE10A4">
        <w:rPr>
          <w:szCs w:val="24"/>
        </w:rPr>
        <w:t xml:space="preserve">, </w:t>
      </w:r>
      <w:r w:rsidRPr="00BE10A4">
        <w:t>W.</w:t>
      </w:r>
      <w:r w:rsidRPr="00BE10A4">
        <w:rPr>
          <w:szCs w:val="24"/>
        </w:rPr>
        <w:t xml:space="preserve">, &amp; </w:t>
      </w:r>
      <w:r w:rsidRPr="00BE10A4">
        <w:t>Rodgers</w:t>
      </w:r>
      <w:r w:rsidRPr="00BE10A4">
        <w:rPr>
          <w:szCs w:val="24"/>
        </w:rPr>
        <w:t xml:space="preserve">, </w:t>
      </w:r>
      <w:r w:rsidRPr="00BE10A4">
        <w:t>J. L.</w:t>
      </w:r>
      <w:r w:rsidRPr="00BE10A4">
        <w:rPr>
          <w:szCs w:val="24"/>
        </w:rPr>
        <w:t xml:space="preserve"> (</w:t>
      </w:r>
      <w:r w:rsidRPr="00BE10A4">
        <w:t>1998</w:t>
      </w:r>
      <w:r w:rsidRPr="00BE10A4">
        <w:rPr>
          <w:szCs w:val="24"/>
        </w:rPr>
        <w:t xml:space="preserve">). </w:t>
      </w:r>
      <w:r w:rsidRPr="00BE10A4">
        <w:t>Bootstrapping correlation coefﬁcients using univariate and bivariate sampling.</w:t>
      </w:r>
      <w:r w:rsidRPr="00BE10A4">
        <w:rPr>
          <w:szCs w:val="24"/>
        </w:rPr>
        <w:t xml:space="preserve"> </w:t>
      </w:r>
      <w:r w:rsidRPr="00BE10A4">
        <w:rPr>
          <w:i/>
        </w:rPr>
        <w:t>Psychological Methods</w:t>
      </w:r>
      <w:r w:rsidRPr="00BE10A4">
        <w:rPr>
          <w:szCs w:val="24"/>
        </w:rPr>
        <w:t xml:space="preserve">, </w:t>
      </w:r>
      <w:r w:rsidRPr="00BE10A4">
        <w:rPr>
          <w:i/>
        </w:rPr>
        <w:t>3</w:t>
      </w:r>
      <w:r w:rsidRPr="00BE10A4">
        <w:rPr>
          <w:szCs w:val="24"/>
        </w:rPr>
        <w:t>(</w:t>
      </w:r>
      <w:r w:rsidRPr="00BE10A4">
        <w:t>1</w:t>
      </w:r>
      <w:r w:rsidRPr="00BE10A4">
        <w:rPr>
          <w:szCs w:val="24"/>
        </w:rPr>
        <w:t xml:space="preserve">), </w:t>
      </w:r>
      <w:r w:rsidRPr="00BE10A4">
        <w:t>91</w:t>
      </w:r>
      <w:r w:rsidRPr="00BE10A4">
        <w:rPr>
          <w:szCs w:val="24"/>
        </w:rPr>
        <w:t>–</w:t>
      </w:r>
      <w:r w:rsidRPr="00BE10A4">
        <w:t>103</w:t>
      </w:r>
      <w:r w:rsidRPr="00BE10A4">
        <w:rPr>
          <w:szCs w:val="24"/>
        </w:rPr>
        <w:t xml:space="preserve">. </w:t>
      </w:r>
      <w:hyperlink r:id="rId86" w:history="1">
        <w:r w:rsidRPr="00BE10A4">
          <w:t>https://doi.org/10.1037/1082-989X.3.1.91</w:t>
        </w:r>
      </w:hyperlink>
      <w:r w:rsidRPr="00BE10A4">
        <w:rPr>
          <w:szCs w:val="24"/>
        </w:rPr>
        <w:t xml:space="preserve"> </w:t>
      </w:r>
    </w:p>
    <w:p w14:paraId="0638FBFA" w14:textId="658521C7" w:rsidR="00CA3D10" w:rsidRPr="00BE10A4" w:rsidRDefault="00CA3D10">
      <w:pPr>
        <w:pStyle w:val="Reference"/>
        <w:autoSpaceDE w:val="0"/>
        <w:autoSpaceDN w:val="0"/>
        <w:adjustRightInd w:val="0"/>
        <w:rPr>
          <w:szCs w:val="24"/>
        </w:rPr>
      </w:pPr>
      <w:del w:id="1897" w:author="EPH" w:date="2022-06-12T14:26:00Z">
        <w:r w:rsidRPr="00BE10A4" w:rsidDel="00F57281">
          <w:rPr>
            <w:szCs w:val="24"/>
          </w:rPr>
          <w:delText xml:space="preserve"> </w:delText>
        </w:r>
      </w:del>
      <w:r w:rsidRPr="00BE10A4">
        <w:t>LePage</w:t>
      </w:r>
      <w:r w:rsidRPr="00BE10A4">
        <w:rPr>
          <w:szCs w:val="24"/>
        </w:rPr>
        <w:t xml:space="preserve">, </w:t>
      </w:r>
      <w:r w:rsidRPr="00BE10A4">
        <w:t>R.</w:t>
      </w:r>
      <w:r w:rsidRPr="00BE10A4">
        <w:rPr>
          <w:szCs w:val="24"/>
        </w:rPr>
        <w:t xml:space="preserve">, &amp; </w:t>
      </w:r>
      <w:r w:rsidRPr="00BE10A4">
        <w:t>Billiard</w:t>
      </w:r>
      <w:r w:rsidRPr="00BE10A4">
        <w:rPr>
          <w:szCs w:val="24"/>
        </w:rPr>
        <w:t xml:space="preserve">, </w:t>
      </w:r>
      <w:r w:rsidRPr="00BE10A4">
        <w:t>L.</w:t>
      </w:r>
      <w:r w:rsidRPr="00BE10A4">
        <w:rPr>
          <w:szCs w:val="24"/>
        </w:rPr>
        <w:t xml:space="preserve"> (</w:t>
      </w:r>
      <w:r w:rsidRPr="00BE10A4">
        <w:t>Eds.</w:t>
      </w:r>
      <w:r w:rsidRPr="00BE10A4">
        <w:rPr>
          <w:szCs w:val="24"/>
        </w:rPr>
        <w:t>). (</w:t>
      </w:r>
      <w:r w:rsidRPr="00BE10A4">
        <w:t>1992</w:t>
      </w:r>
      <w:r w:rsidRPr="00BE10A4">
        <w:rPr>
          <w:szCs w:val="24"/>
        </w:rPr>
        <w:t xml:space="preserve">). </w:t>
      </w:r>
      <w:r w:rsidRPr="00BE10A4">
        <w:rPr>
          <w:i/>
        </w:rPr>
        <w:t>Exploring the limits of bootstrap</w:t>
      </w:r>
      <w:r w:rsidRPr="00BE10A4">
        <w:rPr>
          <w:szCs w:val="24"/>
        </w:rPr>
        <w:t xml:space="preserve">. </w:t>
      </w:r>
      <w:r w:rsidRPr="00BE10A4">
        <w:t>Wiley</w:t>
      </w:r>
      <w:r w:rsidRPr="00BE10A4">
        <w:rPr>
          <w:szCs w:val="24"/>
        </w:rPr>
        <w:t>.</w:t>
      </w:r>
    </w:p>
    <w:p w14:paraId="53275C5E" w14:textId="304AD40B" w:rsidR="00CA3D10" w:rsidRPr="00BE10A4" w:rsidRDefault="00CA3D10">
      <w:pPr>
        <w:pStyle w:val="Reference"/>
        <w:autoSpaceDE w:val="0"/>
        <w:autoSpaceDN w:val="0"/>
        <w:adjustRightInd w:val="0"/>
        <w:rPr>
          <w:szCs w:val="24"/>
        </w:rPr>
      </w:pPr>
      <w:commentRangeStart w:id="1898"/>
      <w:commentRangeEnd w:id="1898"/>
      <w:r w:rsidRPr="00BE10A4">
        <w:rPr>
          <w:rStyle w:val="CommentReference"/>
          <w:rFonts w:ascii="Berkeley-Medium" w:hAnsi="Berkeley-Medium"/>
        </w:rPr>
        <w:commentReference w:id="1898"/>
      </w:r>
      <w:r w:rsidRPr="00BE10A4">
        <w:t>Lunn</w:t>
      </w:r>
      <w:r w:rsidRPr="00BE10A4">
        <w:rPr>
          <w:szCs w:val="24"/>
        </w:rPr>
        <w:t xml:space="preserve">, </w:t>
      </w:r>
      <w:r w:rsidRPr="00BE10A4">
        <w:t>D.</w:t>
      </w:r>
      <w:r w:rsidRPr="00BE10A4">
        <w:rPr>
          <w:szCs w:val="24"/>
        </w:rPr>
        <w:t xml:space="preserve">, </w:t>
      </w:r>
      <w:r w:rsidRPr="00BE10A4">
        <w:t>Spiegelhalter</w:t>
      </w:r>
      <w:r w:rsidRPr="00BE10A4">
        <w:rPr>
          <w:szCs w:val="24"/>
        </w:rPr>
        <w:t xml:space="preserve">, </w:t>
      </w:r>
      <w:r w:rsidRPr="00BE10A4">
        <w:t>D.</w:t>
      </w:r>
      <w:r w:rsidRPr="00BE10A4">
        <w:rPr>
          <w:szCs w:val="24"/>
        </w:rPr>
        <w:t xml:space="preserve">, </w:t>
      </w:r>
      <w:r w:rsidRPr="00BE10A4">
        <w:t>Thomas</w:t>
      </w:r>
      <w:r w:rsidRPr="00BE10A4">
        <w:rPr>
          <w:szCs w:val="24"/>
        </w:rPr>
        <w:t xml:space="preserve">, </w:t>
      </w:r>
      <w:r w:rsidRPr="00BE10A4">
        <w:t>A.</w:t>
      </w:r>
      <w:r w:rsidRPr="00BE10A4">
        <w:rPr>
          <w:szCs w:val="24"/>
        </w:rPr>
        <w:t xml:space="preserve">, &amp; </w:t>
      </w:r>
      <w:r w:rsidRPr="00BE10A4">
        <w:t>Best</w:t>
      </w:r>
      <w:r w:rsidRPr="00BE10A4">
        <w:rPr>
          <w:szCs w:val="24"/>
        </w:rPr>
        <w:t xml:space="preserve">, </w:t>
      </w:r>
      <w:r w:rsidRPr="00BE10A4">
        <w:t>N.</w:t>
      </w:r>
      <w:r w:rsidRPr="00BE10A4">
        <w:rPr>
          <w:szCs w:val="24"/>
        </w:rPr>
        <w:t xml:space="preserve"> (</w:t>
      </w:r>
      <w:r w:rsidRPr="00BE10A4">
        <w:t>2009</w:t>
      </w:r>
      <w:r w:rsidRPr="00BE10A4">
        <w:rPr>
          <w:szCs w:val="24"/>
        </w:rPr>
        <w:t xml:space="preserve">). </w:t>
      </w:r>
      <w:r w:rsidRPr="00BE10A4">
        <w:t>The BUGS project: Evolution, critique and future directions.</w:t>
      </w:r>
      <w:r w:rsidRPr="00BE10A4">
        <w:rPr>
          <w:szCs w:val="24"/>
        </w:rPr>
        <w:t xml:space="preserve"> </w:t>
      </w:r>
      <w:r w:rsidRPr="00BE10A4">
        <w:rPr>
          <w:i/>
        </w:rPr>
        <w:t>Statistics in Medicine</w:t>
      </w:r>
      <w:r w:rsidRPr="00BE10A4">
        <w:rPr>
          <w:szCs w:val="24"/>
        </w:rPr>
        <w:t xml:space="preserve">, </w:t>
      </w:r>
      <w:r w:rsidRPr="00BE10A4">
        <w:rPr>
          <w:i/>
        </w:rPr>
        <w:t>28</w:t>
      </w:r>
      <w:r w:rsidRPr="00BE10A4">
        <w:rPr>
          <w:szCs w:val="24"/>
        </w:rPr>
        <w:t>(</w:t>
      </w:r>
      <w:r w:rsidRPr="00BE10A4">
        <w:t>25</w:t>
      </w:r>
      <w:r w:rsidRPr="00BE10A4">
        <w:rPr>
          <w:szCs w:val="24"/>
        </w:rPr>
        <w:t xml:space="preserve">), </w:t>
      </w:r>
      <w:r w:rsidRPr="00BE10A4">
        <w:t>3049</w:t>
      </w:r>
      <w:r w:rsidRPr="00BE10A4">
        <w:rPr>
          <w:szCs w:val="24"/>
        </w:rPr>
        <w:t>–</w:t>
      </w:r>
      <w:r w:rsidRPr="00BE10A4">
        <w:t>3067</w:t>
      </w:r>
      <w:r w:rsidRPr="00BE10A4">
        <w:rPr>
          <w:szCs w:val="24"/>
        </w:rPr>
        <w:t xml:space="preserve">.  </w:t>
      </w:r>
      <w:hyperlink r:id="rId87" w:history="1">
        <w:r w:rsidRPr="00BE10A4">
          <w:t>https://doi.org/10.1002/sim.3680</w:t>
        </w:r>
      </w:hyperlink>
    </w:p>
    <w:p w14:paraId="280F64FB" w14:textId="357F2725" w:rsidR="00CA3D10" w:rsidRPr="00BE10A4" w:rsidRDefault="00CA3D10">
      <w:pPr>
        <w:pStyle w:val="Reference"/>
        <w:autoSpaceDE w:val="0"/>
        <w:autoSpaceDN w:val="0"/>
        <w:adjustRightInd w:val="0"/>
        <w:rPr>
          <w:szCs w:val="24"/>
        </w:rPr>
      </w:pPr>
      <w:r w:rsidRPr="00BE10A4">
        <w:t>Manly</w:t>
      </w:r>
      <w:r w:rsidRPr="00BE10A4">
        <w:rPr>
          <w:szCs w:val="24"/>
        </w:rPr>
        <w:t xml:space="preserve">, </w:t>
      </w:r>
      <w:r w:rsidRPr="00BE10A4">
        <w:t>B.</w:t>
      </w:r>
      <w:r w:rsidRPr="00BE10A4">
        <w:rPr>
          <w:szCs w:val="24"/>
        </w:rPr>
        <w:t xml:space="preserve"> (</w:t>
      </w:r>
      <w:r w:rsidRPr="00BE10A4">
        <w:t>2007</w:t>
      </w:r>
      <w:r w:rsidRPr="00BE10A4">
        <w:rPr>
          <w:szCs w:val="24"/>
        </w:rPr>
        <w:t xml:space="preserve">). </w:t>
      </w:r>
      <w:r w:rsidRPr="00BE10A4">
        <w:rPr>
          <w:i/>
        </w:rPr>
        <w:t>Randomization, bootstrap and Monte Carlo methods in biology</w:t>
      </w:r>
      <w:r w:rsidRPr="00BE10A4">
        <w:rPr>
          <w:szCs w:val="24"/>
        </w:rPr>
        <w:t xml:space="preserve"> (</w:t>
      </w:r>
      <w:r w:rsidRPr="00BE10A4">
        <w:t>3rd ed.</w:t>
      </w:r>
      <w:r w:rsidRPr="00BE10A4">
        <w:rPr>
          <w:szCs w:val="24"/>
        </w:rPr>
        <w:t xml:space="preserve">). </w:t>
      </w:r>
      <w:r w:rsidRPr="00BE10A4">
        <w:t>Chapman &amp; Hall</w:t>
      </w:r>
      <w:r w:rsidRPr="00BE10A4">
        <w:rPr>
          <w:szCs w:val="24"/>
        </w:rPr>
        <w:t>.</w:t>
      </w:r>
    </w:p>
    <w:p w14:paraId="71A1BB0F" w14:textId="2625832A" w:rsidR="00CA3D10" w:rsidRPr="00BE10A4" w:rsidRDefault="00CA3D10">
      <w:pPr>
        <w:pStyle w:val="Reference"/>
        <w:autoSpaceDE w:val="0"/>
        <w:autoSpaceDN w:val="0"/>
        <w:adjustRightInd w:val="0"/>
        <w:rPr>
          <w:szCs w:val="24"/>
        </w:rPr>
      </w:pPr>
      <w:commentRangeStart w:id="1899"/>
      <w:commentRangeEnd w:id="1899"/>
      <w:r w:rsidRPr="00BE10A4">
        <w:rPr>
          <w:szCs w:val="24"/>
        </w:rPr>
        <w:commentReference w:id="1899"/>
      </w:r>
      <w:r w:rsidRPr="00BE10A4">
        <w:t>Martin</w:t>
      </w:r>
      <w:r w:rsidRPr="00BE10A4">
        <w:rPr>
          <w:szCs w:val="24"/>
        </w:rPr>
        <w:t xml:space="preserve">, </w:t>
      </w:r>
      <w:r w:rsidRPr="00BE10A4">
        <w:t>A. D.</w:t>
      </w:r>
      <w:r w:rsidRPr="00BE10A4">
        <w:rPr>
          <w:szCs w:val="24"/>
        </w:rPr>
        <w:t xml:space="preserve">, </w:t>
      </w:r>
      <w:r w:rsidRPr="00BE10A4">
        <w:t>Quinn</w:t>
      </w:r>
      <w:r w:rsidRPr="00BE10A4">
        <w:rPr>
          <w:szCs w:val="24"/>
        </w:rPr>
        <w:t xml:space="preserve">, </w:t>
      </w:r>
      <w:r w:rsidRPr="00BE10A4">
        <w:t>K. M.</w:t>
      </w:r>
      <w:r w:rsidRPr="00BE10A4">
        <w:rPr>
          <w:szCs w:val="24"/>
        </w:rPr>
        <w:t xml:space="preserve">, &amp; </w:t>
      </w:r>
      <w:r w:rsidRPr="00BE10A4">
        <w:t>Park</w:t>
      </w:r>
      <w:r w:rsidRPr="00BE10A4">
        <w:rPr>
          <w:szCs w:val="24"/>
        </w:rPr>
        <w:t xml:space="preserve">, </w:t>
      </w:r>
      <w:r w:rsidRPr="00BE10A4">
        <w:t>J. H.</w:t>
      </w:r>
      <w:r w:rsidRPr="00BE10A4">
        <w:rPr>
          <w:szCs w:val="24"/>
        </w:rPr>
        <w:t xml:space="preserve"> (</w:t>
      </w:r>
      <w:r w:rsidRPr="00BE10A4">
        <w:t>2011</w:t>
      </w:r>
      <w:r w:rsidRPr="00BE10A4">
        <w:rPr>
          <w:szCs w:val="24"/>
        </w:rPr>
        <w:t xml:space="preserve">). </w:t>
      </w:r>
      <w:r w:rsidRPr="00BE10A4">
        <w:t>MCMCpack: Markov Chain Monte Carlo in R.</w:t>
      </w:r>
      <w:r w:rsidRPr="00BE10A4">
        <w:rPr>
          <w:szCs w:val="24"/>
        </w:rPr>
        <w:t xml:space="preserve"> </w:t>
      </w:r>
      <w:r w:rsidRPr="00BE10A4">
        <w:rPr>
          <w:i/>
        </w:rPr>
        <w:t>Journal of Statistical Software</w:t>
      </w:r>
      <w:r w:rsidRPr="00BE10A4">
        <w:rPr>
          <w:szCs w:val="24"/>
        </w:rPr>
        <w:t xml:space="preserve">, </w:t>
      </w:r>
      <w:r w:rsidRPr="00BE10A4">
        <w:rPr>
          <w:i/>
        </w:rPr>
        <w:t>42</w:t>
      </w:r>
      <w:r w:rsidRPr="00BE10A4">
        <w:rPr>
          <w:szCs w:val="24"/>
        </w:rPr>
        <w:t>(</w:t>
      </w:r>
      <w:r w:rsidRPr="00BE10A4">
        <w:t>9</w:t>
      </w:r>
      <w:r w:rsidRPr="00BE10A4">
        <w:rPr>
          <w:szCs w:val="24"/>
        </w:rPr>
        <w:t xml:space="preserve">), </w:t>
      </w:r>
      <w:r w:rsidRPr="00BE10A4">
        <w:t>22</w:t>
      </w:r>
      <w:r w:rsidRPr="00BE10A4">
        <w:rPr>
          <w:szCs w:val="24"/>
        </w:rPr>
        <w:t xml:space="preserve">. </w:t>
      </w:r>
      <w:r w:rsidRPr="00BE10A4">
        <w:t>https://www.jstatsoft.org/v42/i09/</w:t>
      </w:r>
      <w:r w:rsidRPr="00BE10A4">
        <w:rPr>
          <w:szCs w:val="24"/>
        </w:rPr>
        <w:t xml:space="preserve">. </w:t>
      </w:r>
      <w:hyperlink r:id="rId88" w:history="1">
        <w:r w:rsidRPr="00BE10A4">
          <w:t>https://doi.org/10.18637/jss.v042.i09</w:t>
        </w:r>
      </w:hyperlink>
      <w:r w:rsidRPr="00BE10A4">
        <w:rPr>
          <w:szCs w:val="24"/>
        </w:rPr>
        <w:t xml:space="preserve"> </w:t>
      </w:r>
    </w:p>
    <w:p w14:paraId="64923265" w14:textId="7E3CFD1F" w:rsidR="00CA3D10" w:rsidRPr="00BE10A4" w:rsidRDefault="00CA3D10">
      <w:pPr>
        <w:pStyle w:val="Reference"/>
        <w:autoSpaceDE w:val="0"/>
        <w:autoSpaceDN w:val="0"/>
        <w:adjustRightInd w:val="0"/>
        <w:rPr>
          <w:szCs w:val="24"/>
        </w:rPr>
      </w:pPr>
      <w:r w:rsidRPr="00BE10A4">
        <w:t>McElreath</w:t>
      </w:r>
      <w:r w:rsidRPr="00BE10A4">
        <w:rPr>
          <w:szCs w:val="24"/>
        </w:rPr>
        <w:t xml:space="preserve">, </w:t>
      </w:r>
      <w:r w:rsidRPr="00BE10A4">
        <w:t>R.</w:t>
      </w:r>
      <w:r w:rsidRPr="00BE10A4">
        <w:rPr>
          <w:szCs w:val="24"/>
        </w:rPr>
        <w:t xml:space="preserve"> (</w:t>
      </w:r>
      <w:r w:rsidRPr="00BE10A4">
        <w:t>2020</w:t>
      </w:r>
      <w:r w:rsidRPr="00BE10A4">
        <w:rPr>
          <w:szCs w:val="24"/>
        </w:rPr>
        <w:t xml:space="preserve">). </w:t>
      </w:r>
      <w:r w:rsidRPr="00BE10A4">
        <w:rPr>
          <w:i/>
        </w:rPr>
        <w:t xml:space="preserve">A Bayesian </w:t>
      </w:r>
      <w:r w:rsidR="00F57281" w:rsidRPr="00BE10A4">
        <w:rPr>
          <w:i/>
        </w:rPr>
        <w:t xml:space="preserve">course with examples </w:t>
      </w:r>
      <w:r w:rsidRPr="00BE10A4">
        <w:rPr>
          <w:i/>
        </w:rPr>
        <w:t>in R and Stan</w:t>
      </w:r>
      <w:r w:rsidRPr="00BE10A4">
        <w:rPr>
          <w:szCs w:val="24"/>
        </w:rPr>
        <w:t xml:space="preserve">. </w:t>
      </w:r>
      <w:r w:rsidRPr="00BE10A4">
        <w:t>Chapman &amp; Hall/CRC</w:t>
      </w:r>
      <w:r w:rsidRPr="00BE10A4">
        <w:rPr>
          <w:szCs w:val="24"/>
        </w:rPr>
        <w:t xml:space="preserve">. </w:t>
      </w:r>
      <w:hyperlink r:id="rId89" w:history="1">
        <w:r w:rsidRPr="00BE10A4">
          <w:t>https://doi.org/10.1201/9780429029608</w:t>
        </w:r>
      </w:hyperlink>
      <w:r w:rsidRPr="00BE10A4">
        <w:rPr>
          <w:szCs w:val="24"/>
        </w:rPr>
        <w:t xml:space="preserve"> </w:t>
      </w:r>
    </w:p>
    <w:p w14:paraId="57A447F3" w14:textId="06922966" w:rsidR="00CA3D10" w:rsidRPr="00BE10A4" w:rsidRDefault="00CA3D10">
      <w:pPr>
        <w:pStyle w:val="Reference"/>
        <w:autoSpaceDE w:val="0"/>
        <w:autoSpaceDN w:val="0"/>
        <w:adjustRightInd w:val="0"/>
        <w:rPr>
          <w:szCs w:val="24"/>
        </w:rPr>
      </w:pPr>
      <w:commentRangeStart w:id="1900"/>
      <w:commentRangeEnd w:id="1900"/>
      <w:r w:rsidRPr="00BE10A4">
        <w:rPr>
          <w:szCs w:val="24"/>
        </w:rPr>
        <w:commentReference w:id="1900"/>
      </w:r>
      <w:r w:rsidRPr="00BE10A4">
        <w:t>Mendoza</w:t>
      </w:r>
      <w:r w:rsidRPr="00BE10A4">
        <w:rPr>
          <w:szCs w:val="24"/>
        </w:rPr>
        <w:t xml:space="preserve">, </w:t>
      </w:r>
      <w:r w:rsidRPr="00BE10A4">
        <w:t>J. L.</w:t>
      </w:r>
      <w:r w:rsidRPr="00BE10A4">
        <w:rPr>
          <w:szCs w:val="24"/>
        </w:rPr>
        <w:t xml:space="preserve">, </w:t>
      </w:r>
      <w:r w:rsidRPr="00BE10A4">
        <w:t>Hart</w:t>
      </w:r>
      <w:r w:rsidRPr="00BE10A4">
        <w:rPr>
          <w:szCs w:val="24"/>
        </w:rPr>
        <w:t xml:space="preserve">, </w:t>
      </w:r>
      <w:r w:rsidRPr="00BE10A4">
        <w:t>D. E.</w:t>
      </w:r>
      <w:r w:rsidRPr="00BE10A4">
        <w:rPr>
          <w:szCs w:val="24"/>
        </w:rPr>
        <w:t xml:space="preserve">, &amp; </w:t>
      </w:r>
      <w:r w:rsidRPr="00BE10A4">
        <w:t>Powell</w:t>
      </w:r>
      <w:r w:rsidRPr="00BE10A4">
        <w:rPr>
          <w:szCs w:val="24"/>
        </w:rPr>
        <w:t xml:space="preserve">, </w:t>
      </w:r>
      <w:r w:rsidRPr="00BE10A4">
        <w:t>A.</w:t>
      </w:r>
      <w:r w:rsidRPr="00BE10A4">
        <w:rPr>
          <w:szCs w:val="24"/>
        </w:rPr>
        <w:t xml:space="preserve"> (</w:t>
      </w:r>
      <w:r w:rsidRPr="00BE10A4">
        <w:t>1991</w:t>
      </w:r>
      <w:r w:rsidRPr="00BE10A4">
        <w:rPr>
          <w:szCs w:val="24"/>
        </w:rPr>
        <w:t xml:space="preserve">). </w:t>
      </w:r>
      <w:r w:rsidRPr="00BE10A4">
        <w:t>A bootstrap conﬁdence interval based on a correlation corrected for range restriction.</w:t>
      </w:r>
      <w:r w:rsidRPr="00BE10A4">
        <w:rPr>
          <w:szCs w:val="24"/>
        </w:rPr>
        <w:t xml:space="preserve"> </w:t>
      </w:r>
      <w:r w:rsidRPr="00BE10A4">
        <w:rPr>
          <w:i/>
        </w:rPr>
        <w:t>Multivariate Behavioral Research</w:t>
      </w:r>
      <w:r w:rsidRPr="00BE10A4">
        <w:rPr>
          <w:szCs w:val="24"/>
        </w:rPr>
        <w:t xml:space="preserve">, </w:t>
      </w:r>
      <w:r w:rsidRPr="00BE10A4">
        <w:rPr>
          <w:i/>
        </w:rPr>
        <w:t>26</w:t>
      </w:r>
      <w:r w:rsidRPr="00BE10A4">
        <w:rPr>
          <w:szCs w:val="24"/>
        </w:rPr>
        <w:t>(</w:t>
      </w:r>
      <w:r w:rsidRPr="00BE10A4">
        <w:t>2</w:t>
      </w:r>
      <w:r w:rsidRPr="00BE10A4">
        <w:rPr>
          <w:szCs w:val="24"/>
        </w:rPr>
        <w:t xml:space="preserve">), </w:t>
      </w:r>
      <w:r w:rsidRPr="00BE10A4">
        <w:t>255</w:t>
      </w:r>
      <w:r w:rsidRPr="00BE10A4">
        <w:rPr>
          <w:szCs w:val="24"/>
        </w:rPr>
        <w:t>–</w:t>
      </w:r>
      <w:r w:rsidRPr="00BE10A4">
        <w:t>269</w:t>
      </w:r>
      <w:r w:rsidRPr="00BE10A4">
        <w:rPr>
          <w:szCs w:val="24"/>
        </w:rPr>
        <w:t xml:space="preserve">.  </w:t>
      </w:r>
      <w:hyperlink r:id="rId90" w:history="1">
        <w:r w:rsidRPr="00BE10A4">
          <w:t>https://doi.org/10.1207/s15327906mbr2602_4</w:t>
        </w:r>
      </w:hyperlink>
    </w:p>
    <w:p w14:paraId="54690766" w14:textId="316EE69F" w:rsidR="00CA3D10" w:rsidRPr="00BE10A4" w:rsidRDefault="00CA3D10">
      <w:pPr>
        <w:pStyle w:val="Reference"/>
        <w:autoSpaceDE w:val="0"/>
        <w:autoSpaceDN w:val="0"/>
        <w:adjustRightInd w:val="0"/>
        <w:rPr>
          <w:szCs w:val="24"/>
        </w:rPr>
      </w:pPr>
      <w:r w:rsidRPr="00BE10A4">
        <w:t>Metropolis</w:t>
      </w:r>
      <w:r w:rsidRPr="00BE10A4">
        <w:rPr>
          <w:szCs w:val="24"/>
        </w:rPr>
        <w:t xml:space="preserve">, </w:t>
      </w:r>
      <w:r w:rsidRPr="00BE10A4">
        <w:t>N.</w:t>
      </w:r>
      <w:r w:rsidRPr="00BE10A4">
        <w:rPr>
          <w:szCs w:val="24"/>
        </w:rPr>
        <w:t xml:space="preserve">, &amp; </w:t>
      </w:r>
      <w:r w:rsidRPr="00BE10A4">
        <w:t>Ulam</w:t>
      </w:r>
      <w:r w:rsidRPr="00BE10A4">
        <w:rPr>
          <w:szCs w:val="24"/>
        </w:rPr>
        <w:t xml:space="preserve">, </w:t>
      </w:r>
      <w:r w:rsidRPr="00BE10A4">
        <w:t>S.</w:t>
      </w:r>
      <w:r w:rsidRPr="00BE10A4">
        <w:rPr>
          <w:szCs w:val="24"/>
        </w:rPr>
        <w:t xml:space="preserve"> (</w:t>
      </w:r>
      <w:r w:rsidRPr="00BE10A4">
        <w:t>1949</w:t>
      </w:r>
      <w:r w:rsidRPr="00BE10A4">
        <w:rPr>
          <w:szCs w:val="24"/>
        </w:rPr>
        <w:t xml:space="preserve">). </w:t>
      </w:r>
      <w:r w:rsidRPr="00BE10A4">
        <w:t>The Monte Carlo method.</w:t>
      </w:r>
      <w:r w:rsidRPr="00BE10A4">
        <w:rPr>
          <w:szCs w:val="24"/>
        </w:rPr>
        <w:t xml:space="preserve"> </w:t>
      </w:r>
      <w:r w:rsidRPr="00BE10A4">
        <w:rPr>
          <w:i/>
        </w:rPr>
        <w:t>Journal of the American Statistical Association</w:t>
      </w:r>
      <w:r w:rsidRPr="00BE10A4">
        <w:rPr>
          <w:szCs w:val="24"/>
        </w:rPr>
        <w:t xml:space="preserve">, </w:t>
      </w:r>
      <w:r w:rsidRPr="00BE10A4">
        <w:rPr>
          <w:i/>
        </w:rPr>
        <w:t>44</w:t>
      </w:r>
      <w:r w:rsidRPr="00BE10A4">
        <w:rPr>
          <w:szCs w:val="24"/>
        </w:rPr>
        <w:t>(</w:t>
      </w:r>
      <w:r w:rsidRPr="00BE10A4">
        <w:t>247</w:t>
      </w:r>
      <w:r w:rsidRPr="00BE10A4">
        <w:rPr>
          <w:szCs w:val="24"/>
        </w:rPr>
        <w:t xml:space="preserve">), </w:t>
      </w:r>
      <w:r w:rsidRPr="00BE10A4">
        <w:t>335</w:t>
      </w:r>
      <w:r w:rsidRPr="00BE10A4">
        <w:rPr>
          <w:szCs w:val="24"/>
        </w:rPr>
        <w:t>–</w:t>
      </w:r>
      <w:r w:rsidRPr="00BE10A4">
        <w:t>341</w:t>
      </w:r>
      <w:r w:rsidRPr="00BE10A4">
        <w:rPr>
          <w:szCs w:val="24"/>
        </w:rPr>
        <w:t>.</w:t>
      </w:r>
      <w:del w:id="1901" w:author="Lou Bruno" w:date="2022-06-18T15:06:00Z">
        <w:r w:rsidRPr="00BE10A4" w:rsidDel="00E91E94">
          <w:rPr>
            <w:szCs w:val="24"/>
          </w:rPr>
          <w:delText xml:space="preserve"> </w:delText>
        </w:r>
      </w:del>
      <w:r w:rsidRPr="00BE10A4">
        <w:rPr>
          <w:szCs w:val="24"/>
        </w:rPr>
        <w:t xml:space="preserve"> </w:t>
      </w:r>
      <w:hyperlink r:id="rId91" w:history="1">
        <w:r w:rsidRPr="00BE10A4">
          <w:t>https://doi.org/10.1080/01621459.1949.10483310</w:t>
        </w:r>
      </w:hyperlink>
    </w:p>
    <w:p w14:paraId="5C4DB0E4" w14:textId="760B6F9D" w:rsidR="00CA3D10" w:rsidRPr="00BE10A4" w:rsidRDefault="00CA3D10">
      <w:pPr>
        <w:pStyle w:val="Reference"/>
        <w:autoSpaceDE w:val="0"/>
        <w:autoSpaceDN w:val="0"/>
        <w:adjustRightInd w:val="0"/>
        <w:rPr>
          <w:szCs w:val="24"/>
        </w:rPr>
      </w:pPr>
      <w:commentRangeStart w:id="1902"/>
      <w:commentRangeEnd w:id="1902"/>
      <w:r w:rsidRPr="00BE10A4">
        <w:rPr>
          <w:szCs w:val="24"/>
        </w:rPr>
        <w:commentReference w:id="1902"/>
      </w:r>
      <w:r w:rsidRPr="00BE10A4">
        <w:t>Monahan</w:t>
      </w:r>
      <w:r w:rsidRPr="00BE10A4">
        <w:rPr>
          <w:szCs w:val="24"/>
        </w:rPr>
        <w:t xml:space="preserve">, </w:t>
      </w:r>
      <w:r w:rsidRPr="00BE10A4">
        <w:t>J. F.</w:t>
      </w:r>
      <w:r w:rsidRPr="00BE10A4">
        <w:rPr>
          <w:szCs w:val="24"/>
        </w:rPr>
        <w:t xml:space="preserve"> (</w:t>
      </w:r>
      <w:r w:rsidRPr="00BE10A4">
        <w:t>2001</w:t>
      </w:r>
      <w:r w:rsidRPr="00BE10A4">
        <w:rPr>
          <w:szCs w:val="24"/>
        </w:rPr>
        <w:t xml:space="preserve">). </w:t>
      </w:r>
      <w:r w:rsidRPr="00F57281">
        <w:rPr>
          <w:i/>
          <w:iCs/>
          <w:rPrChange w:id="1903" w:author="EPH" w:date="2022-06-12T14:28:00Z">
            <w:rPr/>
          </w:rPrChange>
        </w:rPr>
        <w:t>Numerical methods of statistics</w:t>
      </w:r>
      <w:r w:rsidRPr="00BE10A4">
        <w:rPr>
          <w:i/>
        </w:rPr>
        <w:t>.</w:t>
      </w:r>
      <w:r w:rsidRPr="00BE10A4">
        <w:rPr>
          <w:szCs w:val="24"/>
        </w:rPr>
        <w:t xml:space="preserve"> </w:t>
      </w:r>
      <w:del w:id="1904" w:author="EPH" w:date="2022-06-12T14:28:00Z">
        <w:r w:rsidRPr="00BE10A4" w:rsidDel="00F57281">
          <w:rPr>
            <w:szCs w:val="24"/>
          </w:rPr>
          <w:delText xml:space="preserve">New York, NY: </w:delText>
        </w:r>
      </w:del>
      <w:r w:rsidRPr="00BE10A4">
        <w:rPr>
          <w:szCs w:val="24"/>
        </w:rPr>
        <w:t>Cambridge</w:t>
      </w:r>
      <w:ins w:id="1905" w:author="EPH" w:date="2022-06-12T14:28:00Z">
        <w:r w:rsidR="00F57281">
          <w:rPr>
            <w:szCs w:val="24"/>
          </w:rPr>
          <w:t xml:space="preserve"> University Press</w:t>
        </w:r>
      </w:ins>
      <w:r w:rsidRPr="00BE10A4">
        <w:rPr>
          <w:szCs w:val="24"/>
        </w:rPr>
        <w:t xml:space="preserve">. </w:t>
      </w:r>
      <w:hyperlink r:id="rId92" w:history="1">
        <w:r w:rsidRPr="00BE10A4">
          <w:t>https://doi.org/10.1017/CBO9780511812231</w:t>
        </w:r>
      </w:hyperlink>
      <w:r w:rsidRPr="00BE10A4">
        <w:rPr>
          <w:szCs w:val="24"/>
        </w:rPr>
        <w:t xml:space="preserve"> </w:t>
      </w:r>
    </w:p>
    <w:p w14:paraId="2B87F6B1" w14:textId="5D3E1315" w:rsidR="00CA3D10" w:rsidRPr="00BE10A4" w:rsidRDefault="00CA3D10">
      <w:pPr>
        <w:pStyle w:val="Reference"/>
        <w:autoSpaceDE w:val="0"/>
        <w:autoSpaceDN w:val="0"/>
        <w:adjustRightInd w:val="0"/>
        <w:rPr>
          <w:szCs w:val="24"/>
        </w:rPr>
      </w:pPr>
      <w:r w:rsidRPr="00BE10A4">
        <w:t>O’Keefe</w:t>
      </w:r>
      <w:r w:rsidRPr="00BE10A4">
        <w:rPr>
          <w:szCs w:val="24"/>
        </w:rPr>
        <w:t xml:space="preserve">, </w:t>
      </w:r>
      <w:r w:rsidRPr="00BE10A4">
        <w:t>P.</w:t>
      </w:r>
      <w:r w:rsidRPr="00BE10A4">
        <w:rPr>
          <w:szCs w:val="24"/>
        </w:rPr>
        <w:t xml:space="preserve">, &amp; </w:t>
      </w:r>
      <w:r w:rsidRPr="00BE10A4">
        <w:t>Rodgers</w:t>
      </w:r>
      <w:r w:rsidRPr="00BE10A4">
        <w:rPr>
          <w:szCs w:val="24"/>
        </w:rPr>
        <w:t xml:space="preserve">, </w:t>
      </w:r>
      <w:r w:rsidRPr="00BE10A4">
        <w:t>J. L.</w:t>
      </w:r>
      <w:r w:rsidRPr="00BE10A4">
        <w:rPr>
          <w:szCs w:val="24"/>
        </w:rPr>
        <w:t xml:space="preserve"> (</w:t>
      </w:r>
      <w:r w:rsidRPr="00BE10A4">
        <w:t>2020</w:t>
      </w:r>
      <w:r w:rsidRPr="00BE10A4">
        <w:rPr>
          <w:szCs w:val="24"/>
        </w:rPr>
        <w:t xml:space="preserve">). </w:t>
      </w:r>
      <w:r w:rsidRPr="00BE10A4">
        <w:t xml:space="preserve">A simulation study of bootstrap approaches to estimate confidence intervals in DeFries–Fulker regression models (with application to the heritability of </w:t>
      </w:r>
      <w:r w:rsidRPr="00BE10A4">
        <w:lastRenderedPageBreak/>
        <w:t>BMI changes in the NLSY).</w:t>
      </w:r>
      <w:r w:rsidRPr="00BE10A4">
        <w:rPr>
          <w:szCs w:val="24"/>
        </w:rPr>
        <w:t xml:space="preserve"> </w:t>
      </w:r>
      <w:r w:rsidRPr="00BE10A4">
        <w:rPr>
          <w:i/>
        </w:rPr>
        <w:t>Behavior Genetics</w:t>
      </w:r>
      <w:r w:rsidRPr="00BE10A4">
        <w:rPr>
          <w:szCs w:val="24"/>
        </w:rPr>
        <w:t xml:space="preserve">, </w:t>
      </w:r>
      <w:r w:rsidRPr="00BE10A4">
        <w:rPr>
          <w:i/>
        </w:rPr>
        <w:t>50</w:t>
      </w:r>
      <w:r w:rsidRPr="00BE10A4">
        <w:rPr>
          <w:szCs w:val="24"/>
        </w:rPr>
        <w:t>(</w:t>
      </w:r>
      <w:r w:rsidRPr="00BE10A4">
        <w:t>2</w:t>
      </w:r>
      <w:r w:rsidRPr="00BE10A4">
        <w:rPr>
          <w:szCs w:val="24"/>
        </w:rPr>
        <w:t xml:space="preserve">), </w:t>
      </w:r>
      <w:r w:rsidRPr="00BE10A4">
        <w:t>127</w:t>
      </w:r>
      <w:r w:rsidRPr="00BE10A4">
        <w:rPr>
          <w:szCs w:val="24"/>
        </w:rPr>
        <w:t>–</w:t>
      </w:r>
      <w:r w:rsidRPr="00BE10A4">
        <w:t>138</w:t>
      </w:r>
      <w:r w:rsidRPr="00BE10A4">
        <w:rPr>
          <w:szCs w:val="24"/>
        </w:rPr>
        <w:t xml:space="preserve">.  </w:t>
      </w:r>
      <w:hyperlink r:id="rId93" w:history="1">
        <w:r w:rsidRPr="00BE10A4">
          <w:t>https://doi.org/10.1007/s10519-020-09993-9</w:t>
        </w:r>
      </w:hyperlink>
    </w:p>
    <w:p w14:paraId="1A0FB24E" w14:textId="0CE99105" w:rsidR="00CA3D10" w:rsidRPr="00BE10A4" w:rsidRDefault="00CA3D10">
      <w:pPr>
        <w:pStyle w:val="Reference"/>
        <w:autoSpaceDE w:val="0"/>
        <w:autoSpaceDN w:val="0"/>
        <w:adjustRightInd w:val="0"/>
        <w:rPr>
          <w:szCs w:val="24"/>
        </w:rPr>
      </w:pPr>
      <w:commentRangeStart w:id="1906"/>
      <w:commentRangeEnd w:id="1906"/>
      <w:r w:rsidRPr="00BE10A4">
        <w:rPr>
          <w:rStyle w:val="CommentReference"/>
          <w:rFonts w:ascii="Berkeley-Medium" w:hAnsi="Berkeley-Medium"/>
        </w:rPr>
        <w:commentReference w:id="1906"/>
      </w:r>
      <w:r w:rsidRPr="00BE10A4">
        <w:t>OpenBUGS</w:t>
      </w:r>
      <w:r w:rsidRPr="00BE10A4">
        <w:rPr>
          <w:szCs w:val="24"/>
        </w:rPr>
        <w:t>. (</w:t>
      </w:r>
      <w:r w:rsidRPr="00BE10A4">
        <w:t>2009</w:t>
      </w:r>
      <w:r w:rsidRPr="00BE10A4">
        <w:rPr>
          <w:szCs w:val="24"/>
        </w:rPr>
        <w:t xml:space="preserve">, </w:t>
      </w:r>
      <w:r w:rsidRPr="00BE10A4">
        <w:t>Jul</w:t>
      </w:r>
      <w:r w:rsidRPr="00BE10A4">
        <w:rPr>
          <w:szCs w:val="24"/>
        </w:rPr>
        <w:t xml:space="preserve"> </w:t>
      </w:r>
      <w:r w:rsidRPr="00BE10A4">
        <w:t>21</w:t>
      </w:r>
      <w:r w:rsidRPr="00BE10A4">
        <w:rPr>
          <w:szCs w:val="24"/>
        </w:rPr>
        <w:t>). FrontPage - OpenBUGS [Wiki]. Retrieved from wwwopenbugs.info.</w:t>
      </w:r>
    </w:p>
    <w:p w14:paraId="2605CE9C" w14:textId="0937A898" w:rsidR="00F57281" w:rsidRDefault="00CA3D10">
      <w:pPr>
        <w:pStyle w:val="Reference"/>
        <w:autoSpaceDE w:val="0"/>
        <w:autoSpaceDN w:val="0"/>
        <w:adjustRightInd w:val="0"/>
        <w:rPr>
          <w:ins w:id="1907" w:author="EPH" w:date="2022-06-12T14:29:00Z"/>
        </w:rPr>
      </w:pPr>
      <w:commentRangeStart w:id="1908"/>
      <w:commentRangeEnd w:id="1908"/>
      <w:r w:rsidRPr="00BE10A4">
        <w:rPr>
          <w:rStyle w:val="CommentReference"/>
          <w:rFonts w:ascii="Berkeley-Medium" w:hAnsi="Berkeley-Medium"/>
        </w:rPr>
        <w:commentReference w:id="1908"/>
      </w:r>
      <w:r w:rsidRPr="00BE10A4">
        <w:t>Plummer</w:t>
      </w:r>
      <w:r w:rsidRPr="00BE10A4">
        <w:rPr>
          <w:szCs w:val="24"/>
        </w:rPr>
        <w:t xml:space="preserve">, </w:t>
      </w:r>
      <w:r w:rsidRPr="00BE10A4">
        <w:t>M.</w:t>
      </w:r>
      <w:r w:rsidRPr="00BE10A4">
        <w:rPr>
          <w:szCs w:val="24"/>
        </w:rPr>
        <w:t xml:space="preserve"> (</w:t>
      </w:r>
      <w:r w:rsidRPr="00BE10A4">
        <w:t>2017</w:t>
      </w:r>
      <w:r w:rsidRPr="00BE10A4">
        <w:rPr>
          <w:szCs w:val="24"/>
        </w:rPr>
        <w:t xml:space="preserve">). </w:t>
      </w:r>
      <w:r w:rsidRPr="00BE10A4">
        <w:rPr>
          <w:i/>
          <w:szCs w:val="24"/>
        </w:rPr>
        <w:t>JAGS Version 4.3.0 user manual</w:t>
      </w:r>
      <w:r w:rsidRPr="00BE10A4">
        <w:rPr>
          <w:szCs w:val="24"/>
        </w:rPr>
        <w:t xml:space="preserve">. Retrieved from </w:t>
      </w:r>
      <w:ins w:id="1909" w:author="EPH" w:date="2022-06-12T14:29:00Z">
        <w:r w:rsidR="00F57281">
          <w:fldChar w:fldCharType="begin"/>
        </w:r>
        <w:r w:rsidR="00F57281">
          <w:instrText xml:space="preserve"> HYPERLINK "</w:instrText>
        </w:r>
      </w:ins>
      <w:r w:rsidR="00F57281" w:rsidRPr="00BE10A4">
        <w:instrText>https://people.stat.sc.edu/hansont/stat740/jags_user_manual.pdf</w:instrText>
      </w:r>
      <w:ins w:id="1910" w:author="EPH" w:date="2022-06-12T14:29:00Z">
        <w:r w:rsidR="00F57281">
          <w:instrText xml:space="preserve">" </w:instrText>
        </w:r>
        <w:r w:rsidR="00F57281">
          <w:fldChar w:fldCharType="separate"/>
        </w:r>
      </w:ins>
      <w:r w:rsidR="00F57281" w:rsidRPr="007D7083">
        <w:rPr>
          <w:rStyle w:val="Hyperlink"/>
        </w:rPr>
        <w:t>https://people.stat.sc.edu/hansont/stat740/jags_user_manual.pdf</w:t>
      </w:r>
      <w:ins w:id="1911" w:author="EPH" w:date="2022-06-12T14:29:00Z">
        <w:r w:rsidR="00F57281">
          <w:fldChar w:fldCharType="end"/>
        </w:r>
      </w:ins>
    </w:p>
    <w:p w14:paraId="6738112E" w14:textId="634B2515" w:rsidR="00CA3D10" w:rsidRPr="00BE10A4" w:rsidRDefault="00CA3D10">
      <w:pPr>
        <w:pStyle w:val="Reference"/>
        <w:autoSpaceDE w:val="0"/>
        <w:autoSpaceDN w:val="0"/>
        <w:adjustRightInd w:val="0"/>
        <w:rPr>
          <w:szCs w:val="24"/>
        </w:rPr>
      </w:pPr>
      <w:r w:rsidRPr="00BE10A4">
        <w:t>Poi</w:t>
      </w:r>
      <w:r w:rsidRPr="00BE10A4">
        <w:rPr>
          <w:szCs w:val="24"/>
        </w:rPr>
        <w:t xml:space="preserve">, B. P. (2004). From the help desk: Some bootstrapping techniques. </w:t>
      </w:r>
      <w:r w:rsidRPr="00BE10A4">
        <w:rPr>
          <w:i/>
          <w:szCs w:val="24"/>
        </w:rPr>
        <w:t>Stata Journal, 4</w:t>
      </w:r>
      <w:r w:rsidRPr="00BE10A4">
        <w:rPr>
          <w:szCs w:val="24"/>
        </w:rPr>
        <w:t>, 312–328.</w:t>
      </w:r>
      <w:ins w:id="1912" w:author="EPH" w:date="2022-06-12T14:29:00Z">
        <w:r w:rsidR="00F57281">
          <w:rPr>
            <w:szCs w:val="24"/>
          </w:rPr>
          <w:t xml:space="preserve"> </w:t>
        </w:r>
        <w:r w:rsidR="00F57281" w:rsidRPr="00F57281">
          <w:rPr>
            <w:szCs w:val="24"/>
          </w:rPr>
          <w:t>https://journals.sagepub.com/doi/pdf/10.1177/1536867X0400400308</w:t>
        </w:r>
      </w:ins>
    </w:p>
    <w:p w14:paraId="6CF8106A" w14:textId="1982B55D" w:rsidR="00CA3D10" w:rsidRPr="00BE10A4" w:rsidRDefault="00CA3D10">
      <w:pPr>
        <w:pStyle w:val="Reference"/>
        <w:autoSpaceDE w:val="0"/>
        <w:autoSpaceDN w:val="0"/>
        <w:adjustRightInd w:val="0"/>
        <w:rPr>
          <w:szCs w:val="24"/>
        </w:rPr>
      </w:pPr>
      <w:r w:rsidRPr="00BE10A4">
        <w:t>Robert</w:t>
      </w:r>
      <w:r w:rsidRPr="00BE10A4">
        <w:rPr>
          <w:szCs w:val="24"/>
        </w:rPr>
        <w:t xml:space="preserve">, </w:t>
      </w:r>
      <w:r w:rsidRPr="00BE10A4">
        <w:t>C. P.</w:t>
      </w:r>
      <w:r w:rsidRPr="00BE10A4">
        <w:rPr>
          <w:szCs w:val="24"/>
        </w:rPr>
        <w:t xml:space="preserve">, &amp; </w:t>
      </w:r>
      <w:r w:rsidRPr="00BE10A4">
        <w:t>Casella</w:t>
      </w:r>
      <w:r w:rsidRPr="00BE10A4">
        <w:rPr>
          <w:szCs w:val="24"/>
        </w:rPr>
        <w:t xml:space="preserve">, </w:t>
      </w:r>
      <w:r w:rsidRPr="00BE10A4">
        <w:t>G.</w:t>
      </w:r>
      <w:r w:rsidRPr="00BE10A4">
        <w:rPr>
          <w:szCs w:val="24"/>
        </w:rPr>
        <w:t xml:space="preserve"> (</w:t>
      </w:r>
      <w:r w:rsidRPr="00BE10A4">
        <w:t>2004</w:t>
      </w:r>
      <w:r w:rsidRPr="00BE10A4">
        <w:rPr>
          <w:szCs w:val="24"/>
        </w:rPr>
        <w:t xml:space="preserve">). </w:t>
      </w:r>
      <w:r w:rsidRPr="00BE10A4">
        <w:rPr>
          <w:i/>
        </w:rPr>
        <w:t>Monte Carlo statistical methods</w:t>
      </w:r>
      <w:r w:rsidRPr="00BE10A4">
        <w:rPr>
          <w:szCs w:val="24"/>
        </w:rPr>
        <w:t xml:space="preserve">. </w:t>
      </w:r>
      <w:r w:rsidRPr="00BE10A4">
        <w:t>Springer</w:t>
      </w:r>
      <w:r w:rsidRPr="00BE10A4">
        <w:rPr>
          <w:szCs w:val="24"/>
        </w:rPr>
        <w:t xml:space="preserve">. </w:t>
      </w:r>
      <w:hyperlink r:id="rId94" w:history="1">
        <w:r w:rsidRPr="00BE10A4">
          <w:t>https://doi.org/10.1007/978-1-4757-4145-2</w:t>
        </w:r>
      </w:hyperlink>
      <w:r w:rsidRPr="00BE10A4">
        <w:rPr>
          <w:szCs w:val="24"/>
        </w:rPr>
        <w:t xml:space="preserve"> </w:t>
      </w:r>
    </w:p>
    <w:p w14:paraId="039A9245" w14:textId="7ABB6A0F" w:rsidR="00CA3D10" w:rsidRPr="00BE10A4" w:rsidRDefault="00CA3D10">
      <w:pPr>
        <w:pStyle w:val="Reference"/>
        <w:autoSpaceDE w:val="0"/>
        <w:autoSpaceDN w:val="0"/>
        <w:adjustRightInd w:val="0"/>
        <w:rPr>
          <w:szCs w:val="24"/>
        </w:rPr>
      </w:pPr>
      <w:r w:rsidRPr="00BE10A4">
        <w:t>Robert</w:t>
      </w:r>
      <w:r w:rsidRPr="00BE10A4">
        <w:rPr>
          <w:szCs w:val="24"/>
        </w:rPr>
        <w:t xml:space="preserve">, </w:t>
      </w:r>
      <w:r w:rsidRPr="00BE10A4">
        <w:t>C. P.</w:t>
      </w:r>
      <w:r w:rsidRPr="00BE10A4">
        <w:rPr>
          <w:szCs w:val="24"/>
        </w:rPr>
        <w:t xml:space="preserve">, &amp; </w:t>
      </w:r>
      <w:r w:rsidRPr="00BE10A4">
        <w:t>Casella</w:t>
      </w:r>
      <w:r w:rsidRPr="00BE10A4">
        <w:rPr>
          <w:szCs w:val="24"/>
        </w:rPr>
        <w:t xml:space="preserve">, </w:t>
      </w:r>
      <w:r w:rsidRPr="00BE10A4">
        <w:t>G.</w:t>
      </w:r>
      <w:r w:rsidRPr="00BE10A4">
        <w:rPr>
          <w:szCs w:val="24"/>
        </w:rPr>
        <w:t xml:space="preserve"> (</w:t>
      </w:r>
      <w:r w:rsidRPr="00BE10A4">
        <w:t>2010</w:t>
      </w:r>
      <w:r w:rsidRPr="00BE10A4">
        <w:rPr>
          <w:szCs w:val="24"/>
        </w:rPr>
        <w:t xml:space="preserve">). </w:t>
      </w:r>
      <w:r w:rsidRPr="00BE10A4">
        <w:rPr>
          <w:i/>
        </w:rPr>
        <w:t xml:space="preserve">Introducing Monte Carlo methods with </w:t>
      </w:r>
      <w:r w:rsidRPr="00BE10A4">
        <w:t>R</w:t>
      </w:r>
      <w:r w:rsidRPr="00BE10A4">
        <w:rPr>
          <w:szCs w:val="24"/>
        </w:rPr>
        <w:t xml:space="preserve">. </w:t>
      </w:r>
      <w:r w:rsidRPr="00BE10A4">
        <w:t>Springer</w:t>
      </w:r>
      <w:r w:rsidRPr="00BE10A4">
        <w:rPr>
          <w:szCs w:val="24"/>
        </w:rPr>
        <w:t>.</w:t>
      </w:r>
      <w:del w:id="1913" w:author="EPH" w:date="2022-06-12T14:35:00Z">
        <w:r w:rsidRPr="00BE10A4" w:rsidDel="001D169E">
          <w:rPr>
            <w:szCs w:val="24"/>
          </w:rPr>
          <w:delText>,</w:delText>
        </w:r>
      </w:del>
      <w:r w:rsidRPr="00BE10A4">
        <w:rPr>
          <w:szCs w:val="24"/>
        </w:rPr>
        <w:t xml:space="preserve"> </w:t>
      </w:r>
      <w:hyperlink r:id="rId95" w:history="1">
        <w:r w:rsidRPr="00BE10A4">
          <w:t>https://doi.org/10.1007/978-1-4419-1576-4</w:t>
        </w:r>
      </w:hyperlink>
      <w:r w:rsidRPr="00BE10A4">
        <w:rPr>
          <w:szCs w:val="24"/>
        </w:rPr>
        <w:t xml:space="preserve"> </w:t>
      </w:r>
    </w:p>
    <w:p w14:paraId="5BEA19F0" w14:textId="0033C5F6" w:rsidR="00CA3D10" w:rsidRPr="00BE10A4" w:rsidRDefault="00CA3D10">
      <w:pPr>
        <w:pStyle w:val="Reference"/>
        <w:autoSpaceDE w:val="0"/>
        <w:autoSpaceDN w:val="0"/>
        <w:adjustRightInd w:val="0"/>
        <w:rPr>
          <w:szCs w:val="24"/>
        </w:rPr>
      </w:pPr>
      <w:r w:rsidRPr="00BE10A4">
        <w:t>Rodgers</w:t>
      </w:r>
      <w:r w:rsidRPr="00BE10A4">
        <w:rPr>
          <w:szCs w:val="24"/>
        </w:rPr>
        <w:t xml:space="preserve">, </w:t>
      </w:r>
      <w:r w:rsidRPr="00BE10A4">
        <w:t>J. L.</w:t>
      </w:r>
      <w:r w:rsidRPr="00BE10A4">
        <w:rPr>
          <w:szCs w:val="24"/>
        </w:rPr>
        <w:t xml:space="preserve"> (</w:t>
      </w:r>
      <w:r w:rsidRPr="00BE10A4">
        <w:t>1999</w:t>
      </w:r>
      <w:r w:rsidRPr="00BE10A4">
        <w:rPr>
          <w:szCs w:val="24"/>
        </w:rPr>
        <w:t xml:space="preserve">). </w:t>
      </w:r>
      <w:r w:rsidRPr="00BE10A4">
        <w:t>The bootstrap, the jackknife, and the randomization test: A sampling taxonomy.</w:t>
      </w:r>
      <w:r w:rsidRPr="00BE10A4">
        <w:rPr>
          <w:szCs w:val="24"/>
        </w:rPr>
        <w:t xml:space="preserve"> </w:t>
      </w:r>
      <w:r w:rsidRPr="00BE10A4">
        <w:rPr>
          <w:i/>
        </w:rPr>
        <w:t>Multivariate Behavioral Research</w:t>
      </w:r>
      <w:r w:rsidRPr="00BE10A4">
        <w:rPr>
          <w:szCs w:val="24"/>
        </w:rPr>
        <w:t xml:space="preserve">, </w:t>
      </w:r>
      <w:r w:rsidRPr="00BE10A4">
        <w:rPr>
          <w:i/>
        </w:rPr>
        <w:t>34</w:t>
      </w:r>
      <w:r w:rsidRPr="00BE10A4">
        <w:rPr>
          <w:szCs w:val="24"/>
        </w:rPr>
        <w:t>(</w:t>
      </w:r>
      <w:r w:rsidRPr="00BE10A4">
        <w:t>4</w:t>
      </w:r>
      <w:r w:rsidRPr="00BE10A4">
        <w:rPr>
          <w:szCs w:val="24"/>
        </w:rPr>
        <w:t xml:space="preserve">), </w:t>
      </w:r>
      <w:r w:rsidRPr="00BE10A4">
        <w:t>441</w:t>
      </w:r>
      <w:r w:rsidRPr="00BE10A4">
        <w:rPr>
          <w:szCs w:val="24"/>
        </w:rPr>
        <w:t>–</w:t>
      </w:r>
      <w:r w:rsidRPr="00BE10A4">
        <w:t>456</w:t>
      </w:r>
      <w:r w:rsidRPr="00BE10A4">
        <w:rPr>
          <w:szCs w:val="24"/>
        </w:rPr>
        <w:t xml:space="preserve">.  </w:t>
      </w:r>
      <w:hyperlink r:id="rId96" w:history="1">
        <w:r w:rsidRPr="00BE10A4">
          <w:t>https://doi.org/10.1207/S15327906MBR3404_2</w:t>
        </w:r>
      </w:hyperlink>
    </w:p>
    <w:p w14:paraId="3EF1E0DB" w14:textId="12090C91" w:rsidR="00CA3D10" w:rsidRPr="00BE10A4" w:rsidRDefault="00CA3D10">
      <w:pPr>
        <w:pStyle w:val="Reference"/>
        <w:autoSpaceDE w:val="0"/>
        <w:autoSpaceDN w:val="0"/>
        <w:adjustRightInd w:val="0"/>
        <w:rPr>
          <w:szCs w:val="24"/>
        </w:rPr>
      </w:pPr>
      <w:commentRangeStart w:id="1914"/>
      <w:commentRangeEnd w:id="1914"/>
      <w:r w:rsidRPr="00BE10A4">
        <w:rPr>
          <w:szCs w:val="24"/>
        </w:rPr>
        <w:commentReference w:id="1914"/>
      </w:r>
      <w:r w:rsidRPr="00BE10A4">
        <w:t>Rodgers</w:t>
      </w:r>
      <w:r w:rsidRPr="00BE10A4">
        <w:rPr>
          <w:szCs w:val="24"/>
        </w:rPr>
        <w:t xml:space="preserve">, </w:t>
      </w:r>
      <w:r w:rsidRPr="00BE10A4">
        <w:t>J. L.</w:t>
      </w:r>
      <w:r w:rsidRPr="00BE10A4">
        <w:rPr>
          <w:szCs w:val="24"/>
        </w:rPr>
        <w:t xml:space="preserve"> (</w:t>
      </w:r>
      <w:r w:rsidRPr="00BE10A4">
        <w:t>2010</w:t>
      </w:r>
      <w:r w:rsidRPr="00BE10A4">
        <w:rPr>
          <w:szCs w:val="24"/>
        </w:rPr>
        <w:t xml:space="preserve">). </w:t>
      </w:r>
      <w:r w:rsidRPr="00BE10A4">
        <w:t>The epistemology of mathematical and statistical modeling: A quiet methodological revolution.</w:t>
      </w:r>
      <w:r w:rsidRPr="00BE10A4">
        <w:rPr>
          <w:szCs w:val="24"/>
        </w:rPr>
        <w:t xml:space="preserve"> </w:t>
      </w:r>
      <w:r w:rsidRPr="00BE10A4">
        <w:rPr>
          <w:i/>
        </w:rPr>
        <w:t>American Psychologist</w:t>
      </w:r>
      <w:r w:rsidRPr="00BE10A4">
        <w:rPr>
          <w:szCs w:val="24"/>
        </w:rPr>
        <w:t xml:space="preserve">, </w:t>
      </w:r>
      <w:r w:rsidRPr="00BE10A4">
        <w:rPr>
          <w:i/>
        </w:rPr>
        <w:t>65</w:t>
      </w:r>
      <w:r w:rsidRPr="00BE10A4">
        <w:rPr>
          <w:szCs w:val="24"/>
        </w:rPr>
        <w:t>(</w:t>
      </w:r>
      <w:r w:rsidRPr="00BE10A4">
        <w:t>1</w:t>
      </w:r>
      <w:r w:rsidRPr="00BE10A4">
        <w:rPr>
          <w:szCs w:val="24"/>
        </w:rPr>
        <w:t xml:space="preserve">), </w:t>
      </w:r>
      <w:r w:rsidRPr="00BE10A4">
        <w:t>1</w:t>
      </w:r>
      <w:r w:rsidRPr="00BE10A4">
        <w:rPr>
          <w:szCs w:val="24"/>
        </w:rPr>
        <w:t>–</w:t>
      </w:r>
      <w:r w:rsidRPr="00BE10A4">
        <w:t>12</w:t>
      </w:r>
      <w:r w:rsidRPr="00BE10A4">
        <w:rPr>
          <w:szCs w:val="24"/>
        </w:rPr>
        <w:t xml:space="preserve">.  </w:t>
      </w:r>
      <w:hyperlink r:id="rId97" w:history="1">
        <w:r w:rsidRPr="00BE10A4">
          <w:t>https://doi.org/10.1037/a0018326</w:t>
        </w:r>
      </w:hyperlink>
    </w:p>
    <w:p w14:paraId="604C1523" w14:textId="1D0788EB" w:rsidR="00CA3D10" w:rsidRPr="00BE10A4" w:rsidRDefault="00CA3D10">
      <w:pPr>
        <w:pStyle w:val="Reference"/>
        <w:autoSpaceDE w:val="0"/>
        <w:autoSpaceDN w:val="0"/>
        <w:adjustRightInd w:val="0"/>
        <w:rPr>
          <w:szCs w:val="24"/>
        </w:rPr>
      </w:pPr>
      <w:r w:rsidRPr="00BE10A4">
        <w:t>Rodgers</w:t>
      </w:r>
      <w:r w:rsidRPr="00BE10A4">
        <w:rPr>
          <w:szCs w:val="24"/>
        </w:rPr>
        <w:t xml:space="preserve">, </w:t>
      </w:r>
      <w:r w:rsidRPr="00BE10A4">
        <w:t>J. L.</w:t>
      </w:r>
      <w:r w:rsidRPr="00BE10A4">
        <w:rPr>
          <w:szCs w:val="24"/>
        </w:rPr>
        <w:t xml:space="preserve">, &amp; </w:t>
      </w:r>
      <w:r w:rsidRPr="00BE10A4">
        <w:t>Beasley</w:t>
      </w:r>
      <w:r w:rsidRPr="00BE10A4">
        <w:rPr>
          <w:szCs w:val="24"/>
        </w:rPr>
        <w:t xml:space="preserve">, </w:t>
      </w:r>
      <w:r w:rsidRPr="00BE10A4">
        <w:t>W. H.</w:t>
      </w:r>
      <w:r w:rsidRPr="00BE10A4">
        <w:rPr>
          <w:szCs w:val="24"/>
        </w:rPr>
        <w:t xml:space="preserve"> (</w:t>
      </w:r>
      <w:r w:rsidRPr="00BE10A4">
        <w:t>2013</w:t>
      </w:r>
      <w:r w:rsidRPr="00BE10A4">
        <w:rPr>
          <w:szCs w:val="24"/>
        </w:rPr>
        <w:t xml:space="preserve">). </w:t>
      </w:r>
      <w:r w:rsidRPr="00BE10A4">
        <w:t>Fisher, Gossett, and AHST: Bootstrapping multiple correlation alternative hypotheses</w:t>
      </w:r>
      <w:r w:rsidRPr="00BE10A4">
        <w:rPr>
          <w:szCs w:val="24"/>
        </w:rPr>
        <w:t xml:space="preserve">. In </w:t>
      </w:r>
      <w:r w:rsidRPr="00BE10A4">
        <w:t>M.</w:t>
      </w:r>
      <w:r w:rsidRPr="00BE10A4">
        <w:rPr>
          <w:szCs w:val="24"/>
        </w:rPr>
        <w:t xml:space="preserve"> </w:t>
      </w:r>
      <w:r w:rsidRPr="00BE10A4">
        <w:t>Edwards</w:t>
      </w:r>
      <w:r w:rsidRPr="00BE10A4">
        <w:rPr>
          <w:szCs w:val="24"/>
        </w:rPr>
        <w:t xml:space="preserve"> &amp; </w:t>
      </w:r>
      <w:r w:rsidRPr="00BE10A4">
        <w:t>R.</w:t>
      </w:r>
      <w:r w:rsidRPr="00BE10A4">
        <w:rPr>
          <w:szCs w:val="24"/>
        </w:rPr>
        <w:t xml:space="preserve"> </w:t>
      </w:r>
      <w:r w:rsidRPr="00BE10A4">
        <w:t>MacCallum</w:t>
      </w:r>
      <w:r w:rsidRPr="00BE10A4">
        <w:rPr>
          <w:szCs w:val="24"/>
        </w:rPr>
        <w:t xml:space="preserve"> (</w:t>
      </w:r>
      <w:r w:rsidRPr="00BE10A4">
        <w:t>Eds.</w:t>
      </w:r>
      <w:r w:rsidRPr="00BE10A4">
        <w:rPr>
          <w:szCs w:val="24"/>
        </w:rPr>
        <w:t xml:space="preserve">), </w:t>
      </w:r>
      <w:r w:rsidRPr="00BE10A4">
        <w:rPr>
          <w:i/>
        </w:rPr>
        <w:t>Current Topics in the Theory and Application of Latent Variable Models</w:t>
      </w:r>
      <w:r w:rsidRPr="00BE10A4">
        <w:rPr>
          <w:szCs w:val="24"/>
        </w:rPr>
        <w:t xml:space="preserve"> (pp. </w:t>
      </w:r>
      <w:r w:rsidRPr="00BE10A4">
        <w:t>217</w:t>
      </w:r>
      <w:r w:rsidRPr="00BE10A4">
        <w:rPr>
          <w:szCs w:val="24"/>
        </w:rPr>
        <w:t>–</w:t>
      </w:r>
      <w:r w:rsidRPr="00BE10A4">
        <w:t>239</w:t>
      </w:r>
      <w:r w:rsidRPr="00BE10A4">
        <w:rPr>
          <w:szCs w:val="24"/>
        </w:rPr>
        <w:t xml:space="preserve">). </w:t>
      </w:r>
      <w:r w:rsidRPr="00BE10A4">
        <w:t>Routledge</w:t>
      </w:r>
      <w:r w:rsidRPr="00BE10A4">
        <w:rPr>
          <w:szCs w:val="24"/>
        </w:rPr>
        <w:t>.</w:t>
      </w:r>
    </w:p>
    <w:p w14:paraId="61D3C8EA" w14:textId="65C56A56" w:rsidR="00CA3D10" w:rsidRPr="00BE10A4" w:rsidRDefault="00CA3D10">
      <w:pPr>
        <w:pStyle w:val="Reference"/>
        <w:autoSpaceDE w:val="0"/>
        <w:autoSpaceDN w:val="0"/>
        <w:adjustRightInd w:val="0"/>
        <w:rPr>
          <w:szCs w:val="24"/>
        </w:rPr>
      </w:pPr>
      <w:commentRangeStart w:id="1915"/>
      <w:commentRangeStart w:id="1916"/>
      <w:commentRangeEnd w:id="1915"/>
      <w:r w:rsidRPr="00BE10A4">
        <w:rPr>
          <w:szCs w:val="24"/>
        </w:rPr>
        <w:commentReference w:id="1915"/>
      </w:r>
      <w:commentRangeEnd w:id="1916"/>
      <w:r w:rsidR="00E91E94">
        <w:rPr>
          <w:rStyle w:val="CommentReference"/>
          <w:rFonts w:ascii="Berkeley-Medium" w:hAnsi="Berkeley-Medium"/>
        </w:rPr>
        <w:commentReference w:id="1916"/>
      </w:r>
      <w:r w:rsidRPr="00BE10A4">
        <w:t>Rodgers</w:t>
      </w:r>
      <w:r w:rsidRPr="00BE10A4">
        <w:rPr>
          <w:szCs w:val="24"/>
        </w:rPr>
        <w:t xml:space="preserve">, </w:t>
      </w:r>
      <w:r w:rsidRPr="00BE10A4">
        <w:t>J. L.</w:t>
      </w:r>
      <w:r w:rsidRPr="00BE10A4">
        <w:rPr>
          <w:szCs w:val="24"/>
        </w:rPr>
        <w:t xml:space="preserve">, </w:t>
      </w:r>
      <w:r w:rsidRPr="00BE10A4">
        <w:t>Nicewander</w:t>
      </w:r>
      <w:r w:rsidRPr="00BE10A4">
        <w:rPr>
          <w:szCs w:val="24"/>
        </w:rPr>
        <w:t xml:space="preserve">, </w:t>
      </w:r>
      <w:r w:rsidRPr="00BE10A4">
        <w:t>W. A.</w:t>
      </w:r>
      <w:r w:rsidRPr="00BE10A4">
        <w:rPr>
          <w:szCs w:val="24"/>
        </w:rPr>
        <w:t xml:space="preserve">, &amp; </w:t>
      </w:r>
      <w:r w:rsidRPr="00BE10A4">
        <w:t>Toothaker</w:t>
      </w:r>
      <w:r w:rsidRPr="00BE10A4">
        <w:rPr>
          <w:szCs w:val="24"/>
        </w:rPr>
        <w:t xml:space="preserve">, </w:t>
      </w:r>
      <w:r w:rsidRPr="00BE10A4">
        <w:t>L.</w:t>
      </w:r>
      <w:r w:rsidRPr="00BE10A4">
        <w:rPr>
          <w:szCs w:val="24"/>
        </w:rPr>
        <w:t xml:space="preserve"> (</w:t>
      </w:r>
      <w:r w:rsidRPr="00BE10A4">
        <w:t>1984</w:t>
      </w:r>
      <w:r w:rsidRPr="00BE10A4">
        <w:rPr>
          <w:szCs w:val="24"/>
        </w:rPr>
        <w:t xml:space="preserve">). </w:t>
      </w:r>
      <w:r w:rsidRPr="00BE10A4">
        <w:t>Linearly independent, uncorrelated, and orthogonal variables.</w:t>
      </w:r>
      <w:r w:rsidRPr="00BE10A4">
        <w:rPr>
          <w:szCs w:val="24"/>
        </w:rPr>
        <w:t xml:space="preserve"> </w:t>
      </w:r>
      <w:r w:rsidRPr="00BE10A4">
        <w:rPr>
          <w:i/>
        </w:rPr>
        <w:t>The American Statistician</w:t>
      </w:r>
      <w:r w:rsidRPr="00BE10A4">
        <w:rPr>
          <w:szCs w:val="24"/>
        </w:rPr>
        <w:t xml:space="preserve">, </w:t>
      </w:r>
      <w:r w:rsidRPr="00E91E94">
        <w:rPr>
          <w:i/>
        </w:rPr>
        <w:t>38</w:t>
      </w:r>
      <w:ins w:id="1917" w:author="Lou Bruno" w:date="2022-06-18T15:01:00Z">
        <w:r w:rsidR="00E91E94" w:rsidRPr="00E91E94">
          <w:rPr>
            <w:rPrChange w:id="1918" w:author="Lou Bruno" w:date="2022-06-18T15:01:00Z">
              <w:rPr>
                <w:i/>
              </w:rPr>
            </w:rPrChange>
          </w:rPr>
          <w:t>(2)</w:t>
        </w:r>
      </w:ins>
      <w:r w:rsidRPr="00E91E94">
        <w:rPr>
          <w:szCs w:val="24"/>
        </w:rPr>
        <w:t>,</w:t>
      </w:r>
      <w:r w:rsidRPr="00BE10A4">
        <w:rPr>
          <w:szCs w:val="24"/>
        </w:rPr>
        <w:t xml:space="preserve"> </w:t>
      </w:r>
      <w:r w:rsidRPr="00BE10A4">
        <w:t>133</w:t>
      </w:r>
      <w:r w:rsidRPr="00BE10A4">
        <w:rPr>
          <w:szCs w:val="24"/>
        </w:rPr>
        <w:t>–</w:t>
      </w:r>
      <w:r w:rsidRPr="00BE10A4">
        <w:t>134</w:t>
      </w:r>
      <w:r w:rsidRPr="00BE10A4">
        <w:rPr>
          <w:szCs w:val="24"/>
        </w:rPr>
        <w:t xml:space="preserve">. </w:t>
      </w:r>
      <w:ins w:id="1919" w:author="EPH" w:date="2022-06-12T14:36:00Z">
        <w:r w:rsidR="0062289B">
          <w:rPr>
            <w:szCs w:val="24"/>
          </w:rPr>
          <w:fldChar w:fldCharType="begin"/>
        </w:r>
        <w:r w:rsidR="0062289B">
          <w:rPr>
            <w:szCs w:val="24"/>
          </w:rPr>
          <w:instrText xml:space="preserve"> HYPERLINK "</w:instrText>
        </w:r>
        <w:r w:rsidR="0062289B" w:rsidRPr="0062289B">
          <w:rPr>
            <w:szCs w:val="24"/>
          </w:rPr>
          <w:instrText>https://doi.org/</w:instrText>
        </w:r>
      </w:ins>
      <w:r w:rsidR="0062289B" w:rsidRPr="00BE10A4">
        <w:instrText>10.2307/2683250</w:instrText>
      </w:r>
      <w:ins w:id="1920" w:author="EPH" w:date="2022-06-12T14:36:00Z">
        <w:r w:rsidR="0062289B">
          <w:rPr>
            <w:szCs w:val="24"/>
          </w:rPr>
          <w:instrText xml:space="preserve">" </w:instrText>
        </w:r>
        <w:r w:rsidR="0062289B">
          <w:rPr>
            <w:szCs w:val="24"/>
          </w:rPr>
          <w:fldChar w:fldCharType="separate"/>
        </w:r>
        <w:r w:rsidR="0062289B" w:rsidRPr="007D7083">
          <w:rPr>
            <w:rStyle w:val="Hyperlink"/>
            <w:szCs w:val="24"/>
          </w:rPr>
          <w:t>https://doi.org/</w:t>
        </w:r>
      </w:ins>
      <w:r w:rsidR="0062289B" w:rsidRPr="007D7083">
        <w:rPr>
          <w:rStyle w:val="Hyperlink"/>
        </w:rPr>
        <w:t>10.2307/2683250</w:t>
      </w:r>
      <w:ins w:id="1921" w:author="EPH" w:date="2022-06-12T14:36:00Z">
        <w:r w:rsidR="0062289B">
          <w:rPr>
            <w:szCs w:val="24"/>
          </w:rPr>
          <w:fldChar w:fldCharType="end"/>
        </w:r>
        <w:r w:rsidR="0062289B">
          <w:t xml:space="preserve"> </w:t>
        </w:r>
      </w:ins>
    </w:p>
    <w:p w14:paraId="14CF93C0" w14:textId="6E6E2186" w:rsidR="00CA3D10" w:rsidRPr="00BE10A4" w:rsidRDefault="00CA3D10">
      <w:pPr>
        <w:pStyle w:val="Reference"/>
        <w:autoSpaceDE w:val="0"/>
        <w:autoSpaceDN w:val="0"/>
        <w:adjustRightInd w:val="0"/>
        <w:rPr>
          <w:szCs w:val="24"/>
        </w:rPr>
      </w:pPr>
      <w:commentRangeStart w:id="1922"/>
      <w:commentRangeEnd w:id="1922"/>
      <w:r w:rsidRPr="00BE10A4">
        <w:rPr>
          <w:rStyle w:val="CommentReference"/>
          <w:rFonts w:ascii="Berkeley-Medium" w:hAnsi="Berkeley-Medium"/>
        </w:rPr>
        <w:commentReference w:id="1922"/>
      </w:r>
      <w:r w:rsidRPr="00BE10A4">
        <w:t>Smith</w:t>
      </w:r>
      <w:r w:rsidRPr="00BE10A4">
        <w:rPr>
          <w:szCs w:val="24"/>
        </w:rPr>
        <w:t xml:space="preserve">, </w:t>
      </w:r>
      <w:r w:rsidRPr="00BE10A4">
        <w:t>T. A.</w:t>
      </w:r>
      <w:r w:rsidRPr="00BE10A4">
        <w:rPr>
          <w:szCs w:val="24"/>
        </w:rPr>
        <w:t xml:space="preserve">, &amp; </w:t>
      </w:r>
      <w:r w:rsidRPr="00BE10A4">
        <w:t>Kimball</w:t>
      </w:r>
      <w:r w:rsidRPr="00BE10A4">
        <w:rPr>
          <w:szCs w:val="24"/>
        </w:rPr>
        <w:t xml:space="preserve">, </w:t>
      </w:r>
      <w:r w:rsidRPr="00BE10A4">
        <w:t>D. R.</w:t>
      </w:r>
      <w:r w:rsidRPr="00BE10A4">
        <w:rPr>
          <w:szCs w:val="24"/>
        </w:rPr>
        <w:t xml:space="preserve"> (</w:t>
      </w:r>
      <w:r w:rsidRPr="00BE10A4">
        <w:t>2010</w:t>
      </w:r>
      <w:r w:rsidRPr="00BE10A4">
        <w:rPr>
          <w:szCs w:val="24"/>
        </w:rPr>
        <w:t xml:space="preserve">). </w:t>
      </w:r>
      <w:r w:rsidRPr="00BE10A4">
        <w:t>Learning from feedback: Spacing and the delay-retention effect.</w:t>
      </w:r>
      <w:r w:rsidRPr="00BE10A4">
        <w:rPr>
          <w:szCs w:val="24"/>
        </w:rPr>
        <w:t xml:space="preserve"> </w:t>
      </w:r>
      <w:r w:rsidRPr="00BE10A4">
        <w:rPr>
          <w:i/>
        </w:rPr>
        <w:t>Journal of Experimental Psychology: Learning, Memory, and Cognition</w:t>
      </w:r>
      <w:r w:rsidRPr="00BE10A4">
        <w:rPr>
          <w:szCs w:val="24"/>
        </w:rPr>
        <w:t xml:space="preserve">, </w:t>
      </w:r>
      <w:r w:rsidRPr="00BE10A4">
        <w:rPr>
          <w:i/>
        </w:rPr>
        <w:t>36</w:t>
      </w:r>
      <w:r w:rsidRPr="00BE10A4">
        <w:rPr>
          <w:szCs w:val="24"/>
        </w:rPr>
        <w:t>(</w:t>
      </w:r>
      <w:r w:rsidRPr="00BE10A4">
        <w:t>1</w:t>
      </w:r>
      <w:r w:rsidRPr="00BE10A4">
        <w:rPr>
          <w:szCs w:val="24"/>
        </w:rPr>
        <w:t xml:space="preserve">), </w:t>
      </w:r>
      <w:r w:rsidRPr="00BE10A4">
        <w:t>80</w:t>
      </w:r>
      <w:r w:rsidRPr="00BE10A4">
        <w:rPr>
          <w:szCs w:val="24"/>
        </w:rPr>
        <w:t>–</w:t>
      </w:r>
      <w:r w:rsidRPr="00BE10A4">
        <w:t>95</w:t>
      </w:r>
      <w:r w:rsidRPr="00BE10A4">
        <w:rPr>
          <w:szCs w:val="24"/>
        </w:rPr>
        <w:t xml:space="preserve">.  </w:t>
      </w:r>
      <w:hyperlink r:id="rId98" w:history="1">
        <w:r w:rsidRPr="00BE10A4">
          <w:t>https://doi.org/10.1037/a0017407</w:t>
        </w:r>
      </w:hyperlink>
    </w:p>
    <w:p w14:paraId="6A6540D1" w14:textId="77777777" w:rsidR="00E91E94" w:rsidRDefault="00CA3D10">
      <w:pPr>
        <w:pStyle w:val="Reference"/>
        <w:autoSpaceDE w:val="0"/>
        <w:autoSpaceDN w:val="0"/>
        <w:adjustRightInd w:val="0"/>
        <w:rPr>
          <w:ins w:id="1923" w:author="Lou Bruno" w:date="2022-06-18T15:03:00Z"/>
        </w:rPr>
      </w:pPr>
      <w:r w:rsidRPr="00BE10A4">
        <w:t>Stan Development Team</w:t>
      </w:r>
      <w:r w:rsidRPr="00BE10A4">
        <w:rPr>
          <w:szCs w:val="24"/>
        </w:rPr>
        <w:t>. (</w:t>
      </w:r>
      <w:r w:rsidRPr="00BE10A4">
        <w:t>2020</w:t>
      </w:r>
      <w:r w:rsidRPr="00BE10A4">
        <w:rPr>
          <w:szCs w:val="24"/>
        </w:rPr>
        <w:t xml:space="preserve">). </w:t>
      </w:r>
      <w:r w:rsidRPr="00E91E94">
        <w:rPr>
          <w:i/>
          <w:szCs w:val="24"/>
          <w:rPrChange w:id="1924" w:author="Lou Bruno" w:date="2022-06-18T15:03:00Z">
            <w:rPr>
              <w:szCs w:val="24"/>
            </w:rPr>
          </w:rPrChange>
        </w:rPr>
        <w:t xml:space="preserve">RStan: </w:t>
      </w:r>
      <w:del w:id="1925" w:author="Lou Bruno" w:date="2022-06-18T15:03:00Z">
        <w:r w:rsidRPr="00E91E94" w:rsidDel="00E91E94">
          <w:rPr>
            <w:i/>
            <w:szCs w:val="24"/>
            <w:rPrChange w:id="1926" w:author="Lou Bruno" w:date="2022-06-18T15:03:00Z">
              <w:rPr>
                <w:szCs w:val="24"/>
              </w:rPr>
            </w:rPrChange>
          </w:rPr>
          <w:delText xml:space="preserve">the </w:delText>
        </w:r>
      </w:del>
      <w:ins w:id="1927" w:author="Lou Bruno" w:date="2022-06-18T15:03:00Z">
        <w:r w:rsidR="00E91E94" w:rsidRPr="00E91E94">
          <w:rPr>
            <w:i/>
            <w:szCs w:val="24"/>
            <w:rPrChange w:id="1928" w:author="Lou Bruno" w:date="2022-06-18T15:03:00Z">
              <w:rPr>
                <w:szCs w:val="24"/>
              </w:rPr>
            </w:rPrChange>
          </w:rPr>
          <w:t xml:space="preserve">The </w:t>
        </w:r>
      </w:ins>
      <w:r w:rsidRPr="00E91E94">
        <w:rPr>
          <w:i/>
          <w:szCs w:val="24"/>
          <w:rPrChange w:id="1929" w:author="Lou Bruno" w:date="2022-06-18T15:03:00Z">
            <w:rPr>
              <w:szCs w:val="24"/>
            </w:rPr>
          </w:rPrChange>
        </w:rPr>
        <w:t>R interface to Stan</w:t>
      </w:r>
      <w:r w:rsidRPr="00BE10A4">
        <w:rPr>
          <w:szCs w:val="24"/>
        </w:rPr>
        <w:t xml:space="preserve">. R package version 2.21.2. </w:t>
      </w:r>
      <w:r w:rsidRPr="00BE10A4">
        <w:t>http://mc-stan.org/.</w:t>
      </w:r>
    </w:p>
    <w:p w14:paraId="7A63DEF3" w14:textId="2114C1FC" w:rsidR="00CA3D10" w:rsidRPr="00BE10A4" w:rsidRDefault="00CA3D10">
      <w:pPr>
        <w:pStyle w:val="Reference"/>
        <w:autoSpaceDE w:val="0"/>
        <w:autoSpaceDN w:val="0"/>
        <w:adjustRightInd w:val="0"/>
        <w:rPr>
          <w:szCs w:val="24"/>
        </w:rPr>
      </w:pPr>
      <w:r w:rsidRPr="00BE10A4">
        <w:t>Stan</w:t>
      </w:r>
      <w:r w:rsidRPr="00BE10A4">
        <w:rPr>
          <w:szCs w:val="24"/>
        </w:rPr>
        <w:t xml:space="preserve"> Development Team. </w:t>
      </w:r>
      <w:ins w:id="1930" w:author="Lou Bruno" w:date="2022-06-18T15:03:00Z">
        <w:r w:rsidR="00E91E94">
          <w:rPr>
            <w:szCs w:val="24"/>
          </w:rPr>
          <w:t>(</w:t>
        </w:r>
      </w:ins>
      <w:r w:rsidRPr="00BE10A4">
        <w:rPr>
          <w:szCs w:val="24"/>
        </w:rPr>
        <w:t>2020</w:t>
      </w:r>
      <w:ins w:id="1931" w:author="Lou Bruno" w:date="2022-06-18T15:03:00Z">
        <w:r w:rsidR="00E91E94">
          <w:rPr>
            <w:szCs w:val="24"/>
          </w:rPr>
          <w:t>)</w:t>
        </w:r>
      </w:ins>
      <w:r w:rsidRPr="00BE10A4">
        <w:rPr>
          <w:szCs w:val="24"/>
        </w:rPr>
        <w:t xml:space="preserve">. </w:t>
      </w:r>
      <w:r w:rsidRPr="00E91E94">
        <w:rPr>
          <w:i/>
          <w:szCs w:val="24"/>
          <w:rPrChange w:id="1932" w:author="Lou Bruno" w:date="2022-06-18T15:04:00Z">
            <w:rPr>
              <w:szCs w:val="24"/>
            </w:rPr>
          </w:rPrChange>
        </w:rPr>
        <w:t xml:space="preserve">Stan </w:t>
      </w:r>
      <w:del w:id="1933" w:author="Lou Bruno" w:date="2022-06-18T15:04:00Z">
        <w:r w:rsidRPr="00E91E94" w:rsidDel="00E91E94">
          <w:rPr>
            <w:i/>
            <w:szCs w:val="24"/>
            <w:rPrChange w:id="1934" w:author="Lou Bruno" w:date="2022-06-18T15:04:00Z">
              <w:rPr>
                <w:szCs w:val="24"/>
              </w:rPr>
            </w:rPrChange>
          </w:rPr>
          <w:delText xml:space="preserve">Modeling </w:delText>
        </w:r>
      </w:del>
      <w:ins w:id="1935" w:author="Lou Bruno" w:date="2022-06-18T15:04:00Z">
        <w:r w:rsidR="00E91E94">
          <w:rPr>
            <w:i/>
            <w:szCs w:val="24"/>
          </w:rPr>
          <w:t>m</w:t>
        </w:r>
        <w:r w:rsidR="00E91E94" w:rsidRPr="00E91E94">
          <w:rPr>
            <w:i/>
            <w:szCs w:val="24"/>
            <w:rPrChange w:id="1936" w:author="Lou Bruno" w:date="2022-06-18T15:04:00Z">
              <w:rPr>
                <w:szCs w:val="24"/>
              </w:rPr>
            </w:rPrChange>
          </w:rPr>
          <w:t xml:space="preserve">odeling </w:t>
        </w:r>
      </w:ins>
      <w:del w:id="1937" w:author="Lou Bruno" w:date="2022-06-18T15:04:00Z">
        <w:r w:rsidRPr="00E91E94" w:rsidDel="00E91E94">
          <w:rPr>
            <w:i/>
            <w:szCs w:val="24"/>
            <w:rPrChange w:id="1938" w:author="Lou Bruno" w:date="2022-06-18T15:04:00Z">
              <w:rPr>
                <w:szCs w:val="24"/>
              </w:rPr>
            </w:rPrChange>
          </w:rPr>
          <w:delText xml:space="preserve">Language </w:delText>
        </w:r>
      </w:del>
      <w:ins w:id="1939" w:author="Lou Bruno" w:date="2022-06-18T15:04:00Z">
        <w:r w:rsidR="00E91E94">
          <w:rPr>
            <w:i/>
            <w:szCs w:val="24"/>
          </w:rPr>
          <w:t>l</w:t>
        </w:r>
        <w:r w:rsidR="00E91E94" w:rsidRPr="00E91E94">
          <w:rPr>
            <w:i/>
            <w:szCs w:val="24"/>
            <w:rPrChange w:id="1940" w:author="Lou Bruno" w:date="2022-06-18T15:04:00Z">
              <w:rPr>
                <w:szCs w:val="24"/>
              </w:rPr>
            </w:rPrChange>
          </w:rPr>
          <w:t xml:space="preserve">anguage </w:t>
        </w:r>
      </w:ins>
      <w:del w:id="1941" w:author="Lou Bruno" w:date="2022-06-18T15:04:00Z">
        <w:r w:rsidRPr="00E91E94" w:rsidDel="00E91E94">
          <w:rPr>
            <w:i/>
            <w:szCs w:val="24"/>
            <w:rPrChange w:id="1942" w:author="Lou Bruno" w:date="2022-06-18T15:04:00Z">
              <w:rPr>
                <w:szCs w:val="24"/>
              </w:rPr>
            </w:rPrChange>
          </w:rPr>
          <w:delText xml:space="preserve">Users </w:delText>
        </w:r>
      </w:del>
      <w:ins w:id="1943" w:author="Lou Bruno" w:date="2022-06-18T15:04:00Z">
        <w:r w:rsidR="00E91E94">
          <w:rPr>
            <w:i/>
            <w:szCs w:val="24"/>
          </w:rPr>
          <w:t>u</w:t>
        </w:r>
        <w:r w:rsidR="00E91E94" w:rsidRPr="00E91E94">
          <w:rPr>
            <w:i/>
            <w:szCs w:val="24"/>
            <w:rPrChange w:id="1944" w:author="Lou Bruno" w:date="2022-06-18T15:04:00Z">
              <w:rPr>
                <w:szCs w:val="24"/>
              </w:rPr>
            </w:rPrChange>
          </w:rPr>
          <w:t xml:space="preserve">sers </w:t>
        </w:r>
      </w:ins>
      <w:del w:id="1945" w:author="Lou Bruno" w:date="2022-06-18T15:04:00Z">
        <w:r w:rsidRPr="00E91E94" w:rsidDel="00E91E94">
          <w:rPr>
            <w:i/>
            <w:szCs w:val="24"/>
            <w:rPrChange w:id="1946" w:author="Lou Bruno" w:date="2022-06-18T15:04:00Z">
              <w:rPr>
                <w:szCs w:val="24"/>
              </w:rPr>
            </w:rPrChange>
          </w:rPr>
          <w:delText xml:space="preserve">Guide </w:delText>
        </w:r>
      </w:del>
      <w:ins w:id="1947" w:author="Lou Bruno" w:date="2022-06-18T15:04:00Z">
        <w:r w:rsidR="00E91E94">
          <w:rPr>
            <w:i/>
            <w:szCs w:val="24"/>
          </w:rPr>
          <w:t>g</w:t>
        </w:r>
        <w:r w:rsidR="00E91E94" w:rsidRPr="00E91E94">
          <w:rPr>
            <w:i/>
            <w:szCs w:val="24"/>
            <w:rPrChange w:id="1948" w:author="Lou Bruno" w:date="2022-06-18T15:04:00Z">
              <w:rPr>
                <w:szCs w:val="24"/>
              </w:rPr>
            </w:rPrChange>
          </w:rPr>
          <w:t xml:space="preserve">uide </w:t>
        </w:r>
      </w:ins>
      <w:r w:rsidRPr="00E91E94">
        <w:rPr>
          <w:i/>
          <w:szCs w:val="24"/>
          <w:rPrChange w:id="1949" w:author="Lou Bruno" w:date="2022-06-18T15:04:00Z">
            <w:rPr>
              <w:szCs w:val="24"/>
            </w:rPr>
          </w:rPrChange>
        </w:rPr>
        <w:t xml:space="preserve">and </w:t>
      </w:r>
      <w:del w:id="1950" w:author="Lou Bruno" w:date="2022-06-18T15:04:00Z">
        <w:r w:rsidRPr="00E91E94" w:rsidDel="00E91E94">
          <w:rPr>
            <w:i/>
            <w:szCs w:val="24"/>
            <w:rPrChange w:id="1951" w:author="Lou Bruno" w:date="2022-06-18T15:04:00Z">
              <w:rPr>
                <w:szCs w:val="24"/>
              </w:rPr>
            </w:rPrChange>
          </w:rPr>
          <w:delText xml:space="preserve">Reference </w:delText>
        </w:r>
      </w:del>
      <w:ins w:id="1952" w:author="Lou Bruno" w:date="2022-06-18T15:04:00Z">
        <w:r w:rsidR="00E91E94">
          <w:rPr>
            <w:i/>
            <w:szCs w:val="24"/>
          </w:rPr>
          <w:t>r</w:t>
        </w:r>
        <w:r w:rsidR="00E91E94" w:rsidRPr="00E91E94">
          <w:rPr>
            <w:i/>
            <w:szCs w:val="24"/>
            <w:rPrChange w:id="1953" w:author="Lou Bruno" w:date="2022-06-18T15:04:00Z">
              <w:rPr>
                <w:szCs w:val="24"/>
              </w:rPr>
            </w:rPrChange>
          </w:rPr>
          <w:t xml:space="preserve">eference </w:t>
        </w:r>
      </w:ins>
      <w:del w:id="1954" w:author="Lou Bruno" w:date="2022-06-18T15:04:00Z">
        <w:r w:rsidRPr="00E91E94" w:rsidDel="00E91E94">
          <w:rPr>
            <w:i/>
            <w:szCs w:val="24"/>
            <w:rPrChange w:id="1955" w:author="Lou Bruno" w:date="2022-06-18T15:04:00Z">
              <w:rPr>
                <w:szCs w:val="24"/>
              </w:rPr>
            </w:rPrChange>
          </w:rPr>
          <w:delText>Manual</w:delText>
        </w:r>
      </w:del>
      <w:ins w:id="1956" w:author="Lou Bruno" w:date="2022-06-18T15:04:00Z">
        <w:r w:rsidR="00E91E94">
          <w:rPr>
            <w:i/>
            <w:szCs w:val="24"/>
          </w:rPr>
          <w:t>m</w:t>
        </w:r>
        <w:r w:rsidR="00E91E94" w:rsidRPr="00E91E94">
          <w:rPr>
            <w:i/>
            <w:szCs w:val="24"/>
            <w:rPrChange w:id="1957" w:author="Lou Bruno" w:date="2022-06-18T15:04:00Z">
              <w:rPr>
                <w:szCs w:val="24"/>
              </w:rPr>
            </w:rPrChange>
          </w:rPr>
          <w:t>anual</w:t>
        </w:r>
      </w:ins>
      <w:r w:rsidRPr="00BE10A4">
        <w:rPr>
          <w:szCs w:val="24"/>
        </w:rPr>
        <w:t xml:space="preserve">, VERSION. </w:t>
      </w:r>
      <w:r w:rsidRPr="00BE10A4">
        <w:t>https://mc-stan.org</w:t>
      </w:r>
    </w:p>
    <w:p w14:paraId="646D04F0" w14:textId="7B761BDC" w:rsidR="00CA3D10" w:rsidRPr="00BE10A4" w:rsidRDefault="00CA3D10">
      <w:pPr>
        <w:pStyle w:val="Reference"/>
        <w:autoSpaceDE w:val="0"/>
        <w:autoSpaceDN w:val="0"/>
        <w:adjustRightInd w:val="0"/>
        <w:rPr>
          <w:szCs w:val="24"/>
        </w:rPr>
      </w:pPr>
      <w:r w:rsidRPr="00BE10A4">
        <w:t>Steiger</w:t>
      </w:r>
      <w:r w:rsidRPr="00BE10A4">
        <w:rPr>
          <w:szCs w:val="24"/>
        </w:rPr>
        <w:t xml:space="preserve">, </w:t>
      </w:r>
      <w:r w:rsidRPr="00BE10A4">
        <w:t>J. H.</w:t>
      </w:r>
      <w:r w:rsidRPr="00BE10A4">
        <w:rPr>
          <w:szCs w:val="24"/>
        </w:rPr>
        <w:t xml:space="preserve"> (</w:t>
      </w:r>
      <w:r w:rsidRPr="00BE10A4">
        <w:t>2007</w:t>
      </w:r>
      <w:r w:rsidRPr="00BE10A4">
        <w:rPr>
          <w:szCs w:val="24"/>
        </w:rPr>
        <w:t xml:space="preserve">, </w:t>
      </w:r>
      <w:r w:rsidRPr="00BE10A4">
        <w:t>August</w:t>
      </w:r>
      <w:r w:rsidRPr="00BE10A4">
        <w:rPr>
          <w:szCs w:val="24"/>
        </w:rPr>
        <w:t xml:space="preserve">). </w:t>
      </w:r>
      <w:r w:rsidRPr="00BE10A4">
        <w:rPr>
          <w:i/>
          <w:szCs w:val="24"/>
        </w:rPr>
        <w:t>Statistical games we all should play</w:t>
      </w:r>
      <w:r w:rsidRPr="00BE10A4">
        <w:rPr>
          <w:szCs w:val="24"/>
        </w:rPr>
        <w:t>. Paper presented at the 115th Annual Convention of the American Psychological Association, San Francisco, CA.</w:t>
      </w:r>
    </w:p>
    <w:p w14:paraId="45636459" w14:textId="64ECAA7E" w:rsidR="00CA3D10" w:rsidRDefault="00CA3D10">
      <w:pPr>
        <w:pStyle w:val="Reference"/>
        <w:autoSpaceDE w:val="0"/>
        <w:autoSpaceDN w:val="0"/>
        <w:adjustRightInd w:val="0"/>
        <w:rPr>
          <w:ins w:id="1958" w:author="EPH" w:date="2022-06-12T14:37:00Z"/>
          <w:szCs w:val="24"/>
        </w:rPr>
      </w:pPr>
      <w:r w:rsidRPr="00BE10A4">
        <w:t>Tukey</w:t>
      </w:r>
      <w:r w:rsidRPr="00BE10A4">
        <w:rPr>
          <w:szCs w:val="24"/>
        </w:rPr>
        <w:t xml:space="preserve">, </w:t>
      </w:r>
      <w:r w:rsidRPr="00BE10A4">
        <w:t>J. W.</w:t>
      </w:r>
      <w:r w:rsidRPr="00BE10A4">
        <w:rPr>
          <w:szCs w:val="24"/>
        </w:rPr>
        <w:t xml:space="preserve"> (</w:t>
      </w:r>
      <w:r w:rsidRPr="00BE10A4">
        <w:t>1977</w:t>
      </w:r>
      <w:r w:rsidRPr="00BE10A4">
        <w:rPr>
          <w:szCs w:val="24"/>
        </w:rPr>
        <w:t xml:space="preserve">). </w:t>
      </w:r>
      <w:r w:rsidRPr="00BE10A4">
        <w:rPr>
          <w:i/>
        </w:rPr>
        <w:t>Exploratory data analysis</w:t>
      </w:r>
      <w:r w:rsidRPr="00BE10A4">
        <w:rPr>
          <w:szCs w:val="24"/>
        </w:rPr>
        <w:t xml:space="preserve">. </w:t>
      </w:r>
      <w:r w:rsidRPr="00BE10A4">
        <w:t>Addison-Wesley</w:t>
      </w:r>
      <w:r w:rsidRPr="00BE10A4">
        <w:rPr>
          <w:szCs w:val="24"/>
        </w:rPr>
        <w:t>.</w:t>
      </w:r>
    </w:p>
    <w:p w14:paraId="6655845B" w14:textId="4742C87C" w:rsidR="0062289B" w:rsidRDefault="0062289B">
      <w:pPr>
        <w:pStyle w:val="Reference"/>
        <w:autoSpaceDE w:val="0"/>
        <w:autoSpaceDN w:val="0"/>
        <w:adjustRightInd w:val="0"/>
        <w:rPr>
          <w:ins w:id="1959" w:author="EPH" w:date="2022-06-17T12:51:00Z"/>
          <w:szCs w:val="24"/>
        </w:rPr>
      </w:pPr>
    </w:p>
    <w:p w14:paraId="68122AD1" w14:textId="1C0171BD" w:rsidR="00796160" w:rsidRDefault="00796160">
      <w:pPr>
        <w:pStyle w:val="Reference"/>
        <w:autoSpaceDE w:val="0"/>
        <w:autoSpaceDN w:val="0"/>
        <w:adjustRightInd w:val="0"/>
        <w:rPr>
          <w:ins w:id="1960" w:author="EPH" w:date="2022-06-17T12:51:00Z"/>
          <w:szCs w:val="24"/>
        </w:rPr>
      </w:pPr>
    </w:p>
    <w:p w14:paraId="7E752304" w14:textId="6734DF5D" w:rsidR="00796160" w:rsidRDefault="00796160">
      <w:pPr>
        <w:pStyle w:val="Reference"/>
        <w:autoSpaceDE w:val="0"/>
        <w:autoSpaceDN w:val="0"/>
        <w:adjustRightInd w:val="0"/>
        <w:rPr>
          <w:ins w:id="1961" w:author="EPH" w:date="2022-06-17T12:51:00Z"/>
          <w:szCs w:val="24"/>
        </w:rPr>
      </w:pPr>
    </w:p>
    <w:p w14:paraId="7269DA8F" w14:textId="77777777" w:rsidR="00796160" w:rsidRPr="00E91E94" w:rsidRDefault="00796160">
      <w:pPr>
        <w:pStyle w:val="Reference"/>
        <w:autoSpaceDE w:val="0"/>
        <w:autoSpaceDN w:val="0"/>
        <w:adjustRightInd w:val="0"/>
        <w:rPr>
          <w:rFonts w:ascii="Helvetica" w:hAnsi="Helvetica"/>
          <w:szCs w:val="24"/>
          <w:rPrChange w:id="1962" w:author="Lou Bruno" w:date="2022-06-18T15:02:00Z">
            <w:rPr>
              <w:szCs w:val="24"/>
            </w:rPr>
          </w:rPrChange>
        </w:rPr>
      </w:pPr>
    </w:p>
    <w:p w14:paraId="110D7929" w14:textId="6B56DAEA" w:rsidR="00CA3D10" w:rsidRPr="00E91E94" w:rsidRDefault="0062289B">
      <w:pPr>
        <w:pStyle w:val="Style9"/>
        <w:autoSpaceDE w:val="0"/>
        <w:autoSpaceDN w:val="0"/>
        <w:adjustRightInd w:val="0"/>
        <w:spacing w:line="480" w:lineRule="auto"/>
        <w:rPr>
          <w:rFonts w:ascii="Helvetica" w:hAnsi="Helvetica" w:cs="Times New Roman"/>
          <w:lang w:val="en-US"/>
          <w:rPrChange w:id="1963" w:author="Lou Bruno" w:date="2022-06-18T15:02:00Z">
            <w:rPr>
              <w:rFonts w:cs="Times New Roman"/>
              <w:lang w:val="en-US"/>
            </w:rPr>
          </w:rPrChange>
        </w:rPr>
      </w:pPr>
      <w:ins w:id="1964" w:author="EPH" w:date="2022-06-12T14:37:00Z">
        <w:r w:rsidRPr="00E91E94">
          <w:rPr>
            <w:rFonts w:ascii="Helvetica" w:hAnsi="Helvetica" w:cs="Times New Roman"/>
            <w:lang w:val="en-US"/>
            <w:rPrChange w:id="1965" w:author="Lou Bruno" w:date="2022-06-18T15:02:00Z">
              <w:rPr>
                <w:rFonts w:cs="Times New Roman"/>
                <w:b/>
                <w:lang w:val="en-US"/>
              </w:rPr>
            </w:rPrChange>
          </w:rPr>
          <w:lastRenderedPageBreak/>
          <w:t></w:t>
        </w:r>
        <w:r w:rsidRPr="00E91E94">
          <w:rPr>
            <w:rFonts w:ascii="Helvetica" w:hAnsi="Helvetica" w:cs="Times New Roman"/>
            <w:lang w:val="en-US"/>
            <w:rPrChange w:id="1966" w:author="Lou Bruno" w:date="2022-06-18T15:02:00Z">
              <w:rPr>
                <w:rFonts w:cs="Times New Roman"/>
                <w:b/>
                <w:lang w:val="en-US"/>
              </w:rPr>
            </w:rPrChange>
          </w:rPr>
          <w:t></w:t>
        </w:r>
        <w:r w:rsidRPr="00E91E94">
          <w:rPr>
            <w:rFonts w:ascii="Helvetica" w:hAnsi="Helvetica" w:cs="Times New Roman"/>
            <w:lang w:val="en-US"/>
            <w:rPrChange w:id="1967" w:author="Lou Bruno" w:date="2022-06-18T15:02:00Z">
              <w:rPr>
                <w:rFonts w:cs="Times New Roman"/>
                <w:b/>
                <w:lang w:val="en-US"/>
              </w:rPr>
            </w:rPrChange>
          </w:rPr>
          <w:t></w:t>
        </w:r>
        <w:del w:id="1968" w:author="Lou Bruno" w:date="2022-06-18T15:02:00Z">
          <w:r w:rsidRPr="00E91E94" w:rsidDel="00E91E94">
            <w:rPr>
              <w:rFonts w:ascii="Helvetica" w:hAnsi="Helvetica" w:cs="Times New Roman"/>
              <w:lang w:val="en-US"/>
              <w:rPrChange w:id="1969" w:author="Lou Bruno" w:date="2022-06-18T15:02:00Z">
                <w:rPr>
                  <w:rFonts w:cs="Times New Roman"/>
                  <w:b/>
                  <w:lang w:val="en-US"/>
                </w:rPr>
              </w:rPrChange>
            </w:rPr>
            <w:delText></w:delText>
          </w:r>
        </w:del>
      </w:ins>
      <w:ins w:id="1970" w:author="Lou Bruno" w:date="2022-06-18T15:02:00Z">
        <w:r w:rsidR="00E91E94" w:rsidRPr="00E91E94">
          <w:rPr>
            <w:rFonts w:ascii="Helvetica" w:hAnsi="Helvetica" w:cs="Times New Roman"/>
            <w:lang w:val="en-US"/>
            <w:rPrChange w:id="1971" w:author="Lou Bruno" w:date="2022-06-18T15:02:00Z">
              <w:rPr>
                <w:rFonts w:ascii="Helvetica" w:hAnsi="Helvetica" w:cs="Times New Roman"/>
                <w:b/>
                <w:lang w:val="en-US"/>
              </w:rPr>
            </w:rPrChange>
          </w:rPr>
          <w:t>num</w:t>
        </w:r>
      </w:ins>
      <w:ins w:id="1972" w:author="EPH" w:date="2022-06-12T14:37:00Z">
        <w:r w:rsidRPr="00E91E94">
          <w:rPr>
            <w:rFonts w:ascii="Helvetica" w:hAnsi="Helvetica" w:cs="Times New Roman"/>
            <w:lang w:val="en-US"/>
            <w:rPrChange w:id="1973" w:author="Lou Bruno" w:date="2022-06-18T15:02:00Z">
              <w:rPr>
                <w:rFonts w:cs="Times New Roman"/>
                <w:b/>
                <w:lang w:val="en-US"/>
              </w:rPr>
            </w:rPrChange>
          </w:rPr>
          <w:t></w:t>
        </w:r>
      </w:ins>
      <w:r w:rsidR="00CA3D10" w:rsidRPr="00E91E94">
        <w:rPr>
          <w:rFonts w:ascii="Helvetica" w:hAnsi="Helvetica" w:cs="Times New Roman"/>
          <w:b/>
          <w:lang w:val="en-US"/>
          <w:rPrChange w:id="1974" w:author="Lou Bruno" w:date="2022-06-18T15:02:00Z">
            <w:rPr>
              <w:rFonts w:cs="Times New Roman"/>
              <w:b/>
              <w:lang w:val="en-US"/>
            </w:rPr>
          </w:rPrChange>
        </w:rPr>
        <w:t></w:t>
      </w:r>
      <w:r w:rsidR="00CA3D10" w:rsidRPr="00E91E94">
        <w:rPr>
          <w:rFonts w:ascii="Helvetica" w:hAnsi="Helvetica" w:cs="Times New Roman"/>
          <w:b/>
          <w:lang w:val="en-US"/>
          <w:rPrChange w:id="1975" w:author="Lou Bruno" w:date="2022-06-18T15:02:00Z">
            <w:rPr>
              <w:rFonts w:cs="Times New Roman"/>
              <w:b/>
              <w:lang w:val="en-US"/>
            </w:rPr>
          </w:rPrChange>
        </w:rPr>
        <w:t></w:t>
      </w:r>
      <w:r w:rsidR="00CA3D10" w:rsidRPr="00E91E94">
        <w:rPr>
          <w:rFonts w:ascii="Helvetica" w:hAnsi="Helvetica" w:cs="Times New Roman"/>
          <w:b/>
          <w:lang w:val="en-US"/>
          <w:rPrChange w:id="1976" w:author="Lou Bruno" w:date="2022-06-18T15:02:00Z">
            <w:rPr>
              <w:rFonts w:cs="Times New Roman"/>
              <w:b/>
              <w:lang w:val="en-US"/>
            </w:rPr>
          </w:rPrChange>
        </w:rPr>
        <w:t></w:t>
      </w:r>
      <w:r w:rsidR="00CA3D10" w:rsidRPr="00E91E94">
        <w:rPr>
          <w:rFonts w:ascii="Helvetica" w:hAnsi="Helvetica" w:cs="Times New Roman"/>
          <w:b/>
          <w:lang w:val="en-US"/>
          <w:rPrChange w:id="1977" w:author="Lou Bruno" w:date="2022-06-18T15:02:00Z">
            <w:rPr>
              <w:rFonts w:cs="Times New Roman"/>
              <w:b/>
              <w:lang w:val="en-US"/>
            </w:rPr>
          </w:rPrChange>
        </w:rPr>
        <w:t></w:t>
      </w:r>
      <w:r w:rsidR="00CA3D10" w:rsidRPr="00E91E94">
        <w:rPr>
          <w:rFonts w:ascii="Helvetica" w:hAnsi="Helvetica" w:cs="Times New Roman"/>
          <w:b/>
          <w:lang w:val="en-US"/>
          <w:rPrChange w:id="1978" w:author="Lou Bruno" w:date="2022-06-18T15:02:00Z">
            <w:rPr>
              <w:rFonts w:cs="Times New Roman"/>
              <w:b/>
              <w:lang w:val="en-US"/>
            </w:rPr>
          </w:rPrChange>
        </w:rPr>
        <w:t></w:t>
      </w:r>
      <w:r w:rsidR="00CA3D10" w:rsidRPr="00E91E94">
        <w:rPr>
          <w:rFonts w:ascii="Helvetica" w:hAnsi="Helvetica" w:cs="Times New Roman"/>
          <w:b/>
          <w:lang w:val="en-US"/>
          <w:rPrChange w:id="1979" w:author="Lou Bruno" w:date="2022-06-18T15:02:00Z">
            <w:rPr>
              <w:rFonts w:cs="Times New Roman"/>
              <w:b/>
              <w:lang w:val="en-US"/>
            </w:rPr>
          </w:rPrChange>
        </w:rPr>
        <w:t></w:t>
      </w:r>
      <w:ins w:id="1980" w:author="EPH" w:date="2022-06-17T12:51:00Z">
        <w:r w:rsidR="00796160" w:rsidRPr="00E91E94">
          <w:rPr>
            <w:rFonts w:ascii="Helvetica" w:hAnsi="Helvetica" w:cs="Times New Roman"/>
            <w:b/>
            <w:lang w:val="en-US"/>
            <w:rPrChange w:id="1981" w:author="Lou Bruno" w:date="2022-06-18T15:02:00Z">
              <w:rPr>
                <w:rFonts w:cs="Times New Roman"/>
                <w:b/>
                <w:lang w:val="en-US"/>
              </w:rPr>
            </w:rPrChange>
          </w:rPr>
          <w:t></w:t>
        </w:r>
        <w:r w:rsidR="00796160" w:rsidRPr="00E91E94">
          <w:rPr>
            <w:rFonts w:ascii="Helvetica" w:hAnsi="Helvetica" w:cs="Times New Roman"/>
            <w:b/>
            <w:lang w:val="en-US"/>
            <w:rPrChange w:id="1982" w:author="Lou Bruno" w:date="2022-06-18T15:02:00Z">
              <w:rPr>
                <w:rFonts w:cs="Times New Roman"/>
                <w:b/>
                <w:lang w:val="en-US"/>
              </w:rPr>
            </w:rPrChange>
          </w:rPr>
          <w:t></w:t>
        </w:r>
        <w:r w:rsidR="00796160" w:rsidRPr="00E91E94">
          <w:rPr>
            <w:rFonts w:ascii="Helvetica" w:hAnsi="Helvetica" w:cs="Times New Roman"/>
            <w:b/>
            <w:lang w:val="en-US"/>
            <w:rPrChange w:id="1983" w:author="Lou Bruno" w:date="2022-06-18T15:02:00Z">
              <w:rPr>
                <w:rFonts w:cs="Times New Roman"/>
                <w:b/>
                <w:lang w:val="en-US"/>
              </w:rPr>
            </w:rPrChange>
          </w:rPr>
          <w:t></w:t>
        </w:r>
      </w:ins>
      <w:r w:rsidR="00CA3D10" w:rsidRPr="00E91E94">
        <w:rPr>
          <w:rFonts w:ascii="Helvetica" w:hAnsi="Helvetica" w:cs="Times New Roman"/>
          <w:b/>
          <w:lang w:val="en-US"/>
          <w:rPrChange w:id="1984" w:author="Lou Bruno" w:date="2022-06-18T15:02:00Z">
            <w:rPr>
              <w:rFonts w:cs="Times New Roman"/>
              <w:b/>
              <w:lang w:val="en-US"/>
            </w:rPr>
          </w:rPrChange>
        </w:rPr>
        <w:t></w:t>
      </w:r>
      <w:r w:rsidR="00CA3D10" w:rsidRPr="00E91E94">
        <w:rPr>
          <w:rFonts w:ascii="Helvetica" w:hAnsi="Helvetica" w:cs="Times New Roman"/>
          <w:b/>
          <w:lang w:val="en-US"/>
          <w:rPrChange w:id="1985" w:author="Lou Bruno" w:date="2022-06-18T15:02:00Z">
            <w:rPr>
              <w:rFonts w:cs="Times New Roman"/>
              <w:b/>
              <w:lang w:val="en-US"/>
            </w:rPr>
          </w:rPrChange>
        </w:rPr>
        <w:t></w:t>
      </w:r>
      <w:r w:rsidR="00CA3D10" w:rsidRPr="00E91E94">
        <w:rPr>
          <w:rFonts w:ascii="Helvetica" w:hAnsi="Helvetica" w:cs="Times New Roman"/>
          <w:b/>
          <w:lang w:val="en-US"/>
          <w:rPrChange w:id="1986" w:author="Lou Bruno" w:date="2022-06-18T15:02:00Z">
            <w:rPr>
              <w:rFonts w:cs="Times New Roman"/>
              <w:b/>
              <w:lang w:val="en-US"/>
            </w:rPr>
          </w:rPrChange>
        </w:rPr>
        <w:t></w:t>
      </w:r>
      <w:ins w:id="1987" w:author="Lou Bruno" w:date="2022-06-18T15:02:00Z">
        <w:r w:rsidR="00E91E94">
          <w:rPr>
            <w:rFonts w:ascii="Helvetica" w:hAnsi="Helvetica" w:cs="Times New Roman"/>
            <w:b/>
            <w:lang w:val="en-US"/>
          </w:rPr>
          <w:t>&lt;tbt&gt;</w:t>
        </w:r>
      </w:ins>
      <w:r w:rsidR="00CA3D10" w:rsidRPr="00E91E94">
        <w:rPr>
          <w:rFonts w:ascii="Helvetica" w:hAnsi="Helvetica" w:cs="Times New Roman"/>
          <w:b/>
          <w:lang w:val="en-US"/>
          <w:rPrChange w:id="1988" w:author="Lou Bruno" w:date="2022-06-18T15:02:00Z">
            <w:rPr>
              <w:rFonts w:cs="Times New Roman"/>
              <w:b/>
              <w:lang w:val="en-US"/>
            </w:rPr>
          </w:rPrChange>
        </w:rPr>
        <w:t></w:t>
      </w:r>
      <w:r w:rsidR="00CA3D10" w:rsidRPr="00E91E94">
        <w:rPr>
          <w:rFonts w:ascii="Helvetica" w:hAnsi="Helvetica" w:cs="Times New Roman"/>
          <w:b/>
          <w:lang w:val="en-US"/>
          <w:rPrChange w:id="1989" w:author="Lou Bruno" w:date="2022-06-18T15:02:00Z">
            <w:rPr>
              <w:rFonts w:cs="Times New Roman"/>
              <w:b/>
              <w:lang w:val="en-US"/>
            </w:rPr>
          </w:rPrChange>
        </w:rPr>
        <w:t></w:t>
      </w:r>
      <w:r w:rsidR="00CA3D10" w:rsidRPr="00E91E94">
        <w:rPr>
          <w:rFonts w:ascii="Helvetica" w:hAnsi="Helvetica" w:cs="Times New Roman"/>
          <w:b/>
          <w:lang w:val="en-US"/>
          <w:rPrChange w:id="1990" w:author="Lou Bruno" w:date="2022-06-18T15:02:00Z">
            <w:rPr>
              <w:rFonts w:cs="Times New Roman"/>
              <w:b/>
              <w:lang w:val="en-US"/>
            </w:rPr>
          </w:rPrChange>
        </w:rPr>
        <w:t></w:t>
      </w:r>
      <w:r w:rsidR="00CA3D10" w:rsidRPr="00E91E94">
        <w:rPr>
          <w:rFonts w:ascii="Helvetica" w:hAnsi="Helvetica" w:cs="Times New Roman"/>
          <w:b/>
          <w:lang w:val="en-US"/>
          <w:rPrChange w:id="1991" w:author="Lou Bruno" w:date="2022-06-18T15:02:00Z">
            <w:rPr>
              <w:rFonts w:cs="Times New Roman"/>
              <w:b/>
              <w:lang w:val="en-US"/>
            </w:rPr>
          </w:rPrChange>
        </w:rPr>
        <w:t></w:t>
      </w:r>
      <w:r w:rsidR="00CA3D10" w:rsidRPr="00E91E94">
        <w:rPr>
          <w:rFonts w:ascii="Helvetica" w:hAnsi="Helvetica" w:cs="Times New Roman"/>
          <w:b/>
          <w:lang w:val="en-US"/>
          <w:rPrChange w:id="1992" w:author="Lou Bruno" w:date="2022-06-18T15:02:00Z">
            <w:rPr>
              <w:rFonts w:cs="Times New Roman"/>
              <w:b/>
              <w:lang w:val="en-US"/>
            </w:rPr>
          </w:rPrChange>
        </w:rPr>
        <w:t></w:t>
      </w:r>
      <w:r w:rsidR="00CA3D10" w:rsidRPr="00E91E94">
        <w:rPr>
          <w:rFonts w:ascii="Helvetica" w:hAnsi="Helvetica" w:cs="Times New Roman"/>
          <w:b/>
          <w:lang w:val="en-US"/>
          <w:rPrChange w:id="1993" w:author="Lou Bruno" w:date="2022-06-18T15:02:00Z">
            <w:rPr>
              <w:rFonts w:cs="Times New Roman"/>
              <w:b/>
              <w:lang w:val="en-US"/>
            </w:rPr>
          </w:rPrChange>
        </w:rPr>
        <w:t></w:t>
      </w:r>
      <w:r w:rsidR="00CA3D10" w:rsidRPr="00E91E94">
        <w:rPr>
          <w:rFonts w:ascii="Helvetica" w:hAnsi="Helvetica" w:cs="Times New Roman"/>
          <w:b/>
          <w:lang w:val="en-US"/>
          <w:rPrChange w:id="1994" w:author="Lou Bruno" w:date="2022-06-18T15:02:00Z">
            <w:rPr>
              <w:rFonts w:cs="Times New Roman"/>
              <w:b/>
              <w:lang w:val="en-US"/>
            </w:rPr>
          </w:rPrChange>
        </w:rPr>
        <w:t></w:t>
      </w:r>
      <w:r w:rsidR="00CA3D10" w:rsidRPr="00E91E94">
        <w:rPr>
          <w:rFonts w:ascii="Helvetica" w:hAnsi="Helvetica" w:cs="Times New Roman"/>
          <w:b/>
          <w:lang w:val="en-US"/>
          <w:rPrChange w:id="1995" w:author="Lou Bruno" w:date="2022-06-18T15:02:00Z">
            <w:rPr>
              <w:rFonts w:cs="Times New Roman"/>
              <w:b/>
              <w:lang w:val="en-US"/>
            </w:rPr>
          </w:rPrChange>
        </w:rPr>
        <w:t></w:t>
      </w:r>
      <w:r w:rsidR="00CA3D10" w:rsidRPr="00E91E94">
        <w:rPr>
          <w:rFonts w:ascii="Helvetica" w:hAnsi="Helvetica" w:cs="Times New Roman"/>
          <w:b/>
          <w:lang w:val="en-US"/>
          <w:rPrChange w:id="1996" w:author="Lou Bruno" w:date="2022-06-18T15:02:00Z">
            <w:rPr>
              <w:rFonts w:cs="Times New Roman"/>
              <w:b/>
              <w:lang w:val="en-US"/>
            </w:rPr>
          </w:rPrChange>
        </w:rPr>
        <w:t></w:t>
      </w:r>
      <w:r w:rsidR="00CA3D10" w:rsidRPr="00E91E94">
        <w:rPr>
          <w:rFonts w:ascii="Helvetica" w:hAnsi="Helvetica" w:cs="Times New Roman"/>
          <w:b/>
          <w:lang w:val="en-US"/>
          <w:rPrChange w:id="1997" w:author="Lou Bruno" w:date="2022-06-18T15:02:00Z">
            <w:rPr>
              <w:rFonts w:cs="Times New Roman"/>
              <w:b/>
              <w:lang w:val="en-US"/>
            </w:rPr>
          </w:rPrChange>
        </w:rPr>
        <w:t></w:t>
      </w:r>
      <w:r w:rsidR="00CA3D10" w:rsidRPr="00E91E94">
        <w:rPr>
          <w:rFonts w:ascii="Helvetica" w:hAnsi="Helvetica" w:cs="Times New Roman"/>
          <w:b/>
          <w:lang w:val="en-US"/>
          <w:rPrChange w:id="1998" w:author="Lou Bruno" w:date="2022-06-18T15:02:00Z">
            <w:rPr>
              <w:rFonts w:cs="Times New Roman"/>
              <w:b/>
              <w:lang w:val="en-US"/>
            </w:rPr>
          </w:rPrChange>
        </w:rPr>
        <w:t></w:t>
      </w:r>
      <w:r w:rsidR="00CA3D10" w:rsidRPr="00E91E94">
        <w:rPr>
          <w:rFonts w:ascii="Helvetica" w:hAnsi="Helvetica" w:cs="Times New Roman"/>
          <w:b/>
          <w:lang w:val="en-US"/>
          <w:rPrChange w:id="1999" w:author="Lou Bruno" w:date="2022-06-18T15:02:00Z">
            <w:rPr>
              <w:rFonts w:cs="Times New Roman"/>
              <w:b/>
              <w:lang w:val="en-US"/>
            </w:rPr>
          </w:rPrChange>
        </w:rPr>
        <w:t></w:t>
      </w:r>
      <w:r w:rsidR="00CA3D10" w:rsidRPr="00E91E94">
        <w:rPr>
          <w:rFonts w:ascii="Helvetica" w:hAnsi="Helvetica" w:cs="Times New Roman"/>
          <w:b/>
          <w:lang w:val="en-US"/>
          <w:rPrChange w:id="2000" w:author="Lou Bruno" w:date="2022-06-18T15:02:00Z">
            <w:rPr>
              <w:rFonts w:cs="Times New Roman"/>
              <w:b/>
              <w:lang w:val="en-US"/>
            </w:rPr>
          </w:rPrChange>
        </w:rPr>
        <w:t></w:t>
      </w:r>
      <w:r w:rsidR="00CA3D10" w:rsidRPr="00E91E94">
        <w:rPr>
          <w:rFonts w:ascii="Helvetica" w:hAnsi="Helvetica" w:cs="Times New Roman"/>
          <w:b/>
          <w:lang w:val="en-US"/>
          <w:rPrChange w:id="2001" w:author="Lou Bruno" w:date="2022-06-18T15:02:00Z">
            <w:rPr>
              <w:rFonts w:cs="Times New Roman"/>
              <w:b/>
              <w:lang w:val="en-US"/>
            </w:rPr>
          </w:rPrChange>
        </w:rPr>
        <w:t></w:t>
      </w:r>
      <w:r w:rsidR="00CA3D10" w:rsidRPr="00E91E94">
        <w:rPr>
          <w:rFonts w:ascii="Helvetica" w:hAnsi="Helvetica" w:cs="Times New Roman"/>
          <w:b/>
          <w:lang w:val="en-US"/>
          <w:rPrChange w:id="2002" w:author="Lou Bruno" w:date="2022-06-18T15:02:00Z">
            <w:rPr>
              <w:rFonts w:cs="Times New Roman"/>
              <w:b/>
              <w:lang w:val="en-US"/>
            </w:rPr>
          </w:rPrChange>
        </w:rPr>
        <w:t></w:t>
      </w:r>
      <w:r w:rsidR="00CA3D10" w:rsidRPr="00E91E94">
        <w:rPr>
          <w:rFonts w:ascii="Helvetica" w:hAnsi="Helvetica" w:cs="Times New Roman"/>
          <w:b/>
          <w:lang w:val="en-US"/>
          <w:rPrChange w:id="2003" w:author="Lou Bruno" w:date="2022-06-18T15:02:00Z">
            <w:rPr>
              <w:rFonts w:cs="Times New Roman"/>
              <w:b/>
              <w:lang w:val="en-US"/>
            </w:rPr>
          </w:rPrChange>
        </w:rPr>
        <w:t></w:t>
      </w:r>
      <w:r w:rsidR="00CA3D10" w:rsidRPr="00E91E94">
        <w:rPr>
          <w:rFonts w:ascii="Helvetica" w:hAnsi="Helvetica" w:cs="Times New Roman"/>
          <w:b/>
          <w:lang w:val="en-US"/>
          <w:rPrChange w:id="2004" w:author="Lou Bruno" w:date="2022-06-18T15:02:00Z">
            <w:rPr>
              <w:rFonts w:cs="Times New Roman"/>
              <w:b/>
              <w:lang w:val="en-US"/>
            </w:rPr>
          </w:rPrChange>
        </w:rPr>
        <w:t></w:t>
      </w:r>
      <w:r w:rsidR="00CA3D10" w:rsidRPr="00E91E94">
        <w:rPr>
          <w:rFonts w:ascii="Helvetica" w:hAnsi="Helvetica" w:cs="Times New Roman"/>
          <w:b/>
          <w:lang w:val="en-US"/>
          <w:rPrChange w:id="2005" w:author="Lou Bruno" w:date="2022-06-18T15:02:00Z">
            <w:rPr>
              <w:rFonts w:cs="Times New Roman"/>
              <w:b/>
              <w:lang w:val="en-US"/>
            </w:rPr>
          </w:rPrChange>
        </w:rPr>
        <w:t></w:t>
      </w:r>
      <w:r w:rsidR="00CA3D10" w:rsidRPr="00E91E94">
        <w:rPr>
          <w:rFonts w:ascii="Helvetica" w:hAnsi="Helvetica" w:cs="Times New Roman"/>
          <w:b/>
          <w:lang w:val="en-US"/>
          <w:rPrChange w:id="2006" w:author="Lou Bruno" w:date="2022-06-18T15:02:00Z">
            <w:rPr>
              <w:rFonts w:cs="Times New Roman"/>
              <w:b/>
              <w:lang w:val="en-US"/>
            </w:rPr>
          </w:rPrChange>
        </w:rPr>
        <w:t></w:t>
      </w:r>
      <w:r w:rsidR="00CA3D10" w:rsidRPr="00E91E94">
        <w:rPr>
          <w:rFonts w:ascii="Helvetica" w:hAnsi="Helvetica" w:cs="Times New Roman"/>
          <w:b/>
          <w:lang w:val="en-US"/>
          <w:rPrChange w:id="2007" w:author="Lou Bruno" w:date="2022-06-18T15:02:00Z">
            <w:rPr>
              <w:rFonts w:cs="Times New Roman"/>
              <w:b/>
              <w:lang w:val="en-US"/>
            </w:rPr>
          </w:rPrChange>
        </w:rPr>
        <w:t></w:t>
      </w:r>
      <w:r w:rsidR="00CA3D10" w:rsidRPr="00E91E94">
        <w:rPr>
          <w:rFonts w:ascii="Helvetica" w:hAnsi="Helvetica" w:cs="Times New Roman"/>
          <w:b/>
          <w:lang w:val="en-US"/>
          <w:rPrChange w:id="2008" w:author="Lou Bruno" w:date="2022-06-18T15:02:00Z">
            <w:rPr>
              <w:rFonts w:cs="Times New Roman"/>
              <w:b/>
              <w:lang w:val="en-US"/>
            </w:rPr>
          </w:rPrChange>
        </w:rPr>
        <w:t></w:t>
      </w:r>
      <w:r w:rsidR="00CA3D10" w:rsidRPr="00E91E94">
        <w:rPr>
          <w:rFonts w:ascii="Helvetica" w:hAnsi="Helvetica" w:cs="Times New Roman"/>
          <w:b/>
          <w:lang w:val="en-US"/>
          <w:rPrChange w:id="2009" w:author="Lou Bruno" w:date="2022-06-18T15:02:00Z">
            <w:rPr>
              <w:rFonts w:cs="Times New Roman"/>
              <w:b/>
              <w:lang w:val="en-US"/>
            </w:rPr>
          </w:rPrChange>
        </w:rPr>
        <w:t></w:t>
      </w:r>
      <w:r w:rsidR="00CA3D10" w:rsidRPr="00E91E94">
        <w:rPr>
          <w:rFonts w:ascii="Helvetica" w:hAnsi="Helvetica" w:cs="Times New Roman"/>
          <w:b/>
          <w:lang w:val="en-US"/>
          <w:rPrChange w:id="2010" w:author="Lou Bruno" w:date="2022-06-18T15:02:00Z">
            <w:rPr>
              <w:rFonts w:cs="Times New Roman"/>
              <w:b/>
              <w:lang w:val="en-US"/>
            </w:rPr>
          </w:rPrChange>
        </w:rPr>
        <w:t></w:t>
      </w:r>
      <w:r w:rsidR="00CA3D10" w:rsidRPr="00E91E94">
        <w:rPr>
          <w:rFonts w:ascii="Helvetica" w:hAnsi="Helvetica" w:cs="Times New Roman"/>
          <w:b/>
          <w:lang w:val="en-US"/>
          <w:rPrChange w:id="2011" w:author="Lou Bruno" w:date="2022-06-18T15:02:00Z">
            <w:rPr>
              <w:rFonts w:cs="Times New Roman"/>
              <w:b/>
              <w:lang w:val="en-US"/>
            </w:rPr>
          </w:rPrChange>
        </w:rPr>
        <w:t></w:t>
      </w:r>
      <w:r w:rsidR="00CA3D10" w:rsidRPr="00E91E94">
        <w:rPr>
          <w:rFonts w:ascii="Helvetica" w:hAnsi="Helvetica" w:cs="Times New Roman"/>
          <w:b/>
          <w:lang w:val="en-US"/>
          <w:rPrChange w:id="2012" w:author="Lou Bruno" w:date="2022-06-18T15:02:00Z">
            <w:rPr>
              <w:rFonts w:cs="Times New Roman"/>
              <w:b/>
              <w:lang w:val="en-US"/>
            </w:rPr>
          </w:rPrChange>
        </w:rPr>
        <w:t></w:t>
      </w:r>
      <w:r w:rsidR="00CA3D10" w:rsidRPr="00E91E94">
        <w:rPr>
          <w:rFonts w:ascii="Helvetica" w:hAnsi="Helvetica" w:cs="Times New Roman"/>
          <w:b/>
          <w:lang w:val="en-US"/>
          <w:rPrChange w:id="2013" w:author="Lou Bruno" w:date="2022-06-18T15:02:00Z">
            <w:rPr>
              <w:rFonts w:cs="Times New Roman"/>
              <w:b/>
              <w:lang w:val="en-US"/>
            </w:rPr>
          </w:rPrChange>
        </w:rPr>
        <w:t></w:t>
      </w:r>
      <w:r w:rsidR="00CA3D10" w:rsidRPr="00E91E94">
        <w:rPr>
          <w:rFonts w:ascii="Helvetica" w:hAnsi="Helvetica" w:cs="Times New Roman"/>
          <w:b/>
          <w:lang w:val="en-US"/>
          <w:rPrChange w:id="2014" w:author="Lou Bruno" w:date="2022-06-18T15:02:00Z">
            <w:rPr>
              <w:rFonts w:cs="Times New Roman"/>
              <w:b/>
              <w:lang w:val="en-US"/>
            </w:rPr>
          </w:rPrChange>
        </w:rPr>
        <w:t></w:t>
      </w:r>
      <w:r w:rsidR="00CA3D10" w:rsidRPr="00E91E94">
        <w:rPr>
          <w:rFonts w:ascii="Helvetica" w:hAnsi="Helvetica" w:cs="Times New Roman"/>
          <w:b/>
          <w:lang w:val="en-US"/>
          <w:rPrChange w:id="2015" w:author="Lou Bruno" w:date="2022-06-18T15:02:00Z">
            <w:rPr>
              <w:rFonts w:cs="Times New Roman"/>
              <w:b/>
              <w:lang w:val="en-US"/>
            </w:rPr>
          </w:rPrChange>
        </w:rPr>
        <w:t></w:t>
      </w:r>
      <w:r w:rsidR="00CA3D10" w:rsidRPr="00E91E94">
        <w:rPr>
          <w:rFonts w:ascii="Helvetica" w:hAnsi="Helvetica" w:cs="Times New Roman"/>
          <w:b/>
          <w:lang w:val="en-US"/>
          <w:rPrChange w:id="2016" w:author="Lou Bruno" w:date="2022-06-18T15:02:00Z">
            <w:rPr>
              <w:rFonts w:cs="Times New Roman"/>
              <w:b/>
              <w:lang w:val="en-US"/>
            </w:rPr>
          </w:rPrChange>
        </w:rPr>
        <w:t></w:t>
      </w:r>
      <w:r w:rsidR="00CA3D10" w:rsidRPr="00E91E94">
        <w:rPr>
          <w:rFonts w:ascii="Helvetica" w:hAnsi="Helvetica" w:cs="Times New Roman"/>
          <w:b/>
          <w:lang w:val="en-US"/>
          <w:rPrChange w:id="2017" w:author="Lou Bruno" w:date="2022-06-18T15:02:00Z">
            <w:rPr>
              <w:rFonts w:cs="Times New Roman"/>
              <w:b/>
              <w:lang w:val="en-US"/>
            </w:rPr>
          </w:rPrChange>
        </w:rPr>
        <w:t></w:t>
      </w:r>
      <w:r w:rsidR="00CA3D10" w:rsidRPr="00E91E94">
        <w:rPr>
          <w:rFonts w:ascii="Helvetica" w:hAnsi="Helvetica" w:cs="Times New Roman"/>
          <w:b/>
          <w:lang w:val="en-US"/>
          <w:rPrChange w:id="2018" w:author="Lou Bruno" w:date="2022-06-18T15:02:00Z">
            <w:rPr>
              <w:rFonts w:cs="Times New Roman"/>
              <w:b/>
              <w:lang w:val="en-US"/>
            </w:rPr>
          </w:rPrChange>
        </w:rPr>
        <w:t></w:t>
      </w:r>
      <w:r w:rsidR="00CA3D10" w:rsidRPr="00E91E94">
        <w:rPr>
          <w:rFonts w:ascii="Helvetica" w:hAnsi="Helvetica" w:cs="Times New Roman"/>
          <w:b/>
          <w:lang w:val="en-US"/>
          <w:rPrChange w:id="2019" w:author="Lou Bruno" w:date="2022-06-18T15:02:00Z">
            <w:rPr>
              <w:rFonts w:cs="Times New Roman"/>
              <w:b/>
              <w:lang w:val="en-US"/>
            </w:rPr>
          </w:rPrChange>
        </w:rPr>
        <w:t></w:t>
      </w:r>
      <w:r w:rsidR="00CA3D10" w:rsidRPr="00E91E94">
        <w:rPr>
          <w:rFonts w:ascii="Helvetica" w:hAnsi="Helvetica" w:cs="Times New Roman"/>
          <w:b/>
          <w:lang w:val="en-US"/>
          <w:rPrChange w:id="2020" w:author="Lou Bruno" w:date="2022-06-18T15:02:00Z">
            <w:rPr>
              <w:rFonts w:cs="Times New Roman"/>
              <w:b/>
              <w:lang w:val="en-US"/>
            </w:rPr>
          </w:rPrChange>
        </w:rPr>
        <w:t></w:t>
      </w:r>
      <w:r w:rsidR="00CA3D10" w:rsidRPr="00E91E94">
        <w:rPr>
          <w:rFonts w:ascii="Helvetica" w:hAnsi="Helvetica" w:cs="Times New Roman"/>
          <w:b/>
          <w:lang w:val="en-US"/>
          <w:rPrChange w:id="2021" w:author="Lou Bruno" w:date="2022-06-18T15:02:00Z">
            <w:rPr>
              <w:rFonts w:cs="Times New Roman"/>
              <w:b/>
              <w:lang w:val="en-US"/>
            </w:rPr>
          </w:rPrChange>
        </w:rPr>
        <w:t></w:t>
      </w:r>
      <w:r w:rsidR="00CA3D10" w:rsidRPr="00E91E94">
        <w:rPr>
          <w:rFonts w:ascii="Helvetica" w:hAnsi="Helvetica" w:cs="Times New Roman"/>
          <w:b/>
          <w:lang w:val="en-US"/>
          <w:rPrChange w:id="2022" w:author="Lou Bruno" w:date="2022-06-18T15:02:00Z">
            <w:rPr>
              <w:rFonts w:cs="Times New Roman"/>
              <w:b/>
              <w:lang w:val="en-US"/>
            </w:rPr>
          </w:rPrChange>
        </w:rPr>
        <w:t></w:t>
      </w:r>
      <w:r w:rsidR="00CA3D10" w:rsidRPr="00E91E94">
        <w:rPr>
          <w:rFonts w:ascii="Helvetica" w:hAnsi="Helvetica" w:cs="Times New Roman"/>
          <w:b/>
          <w:lang w:val="en-US"/>
          <w:rPrChange w:id="2023" w:author="Lou Bruno" w:date="2022-06-18T15:02:00Z">
            <w:rPr>
              <w:rFonts w:cs="Times New Roman"/>
              <w:b/>
              <w:lang w:val="en-US"/>
            </w:rPr>
          </w:rPrChange>
        </w:rPr>
        <w:t></w:t>
      </w:r>
      <w:r w:rsidR="00CA3D10" w:rsidRPr="00E91E94">
        <w:rPr>
          <w:rFonts w:ascii="Helvetica" w:hAnsi="Helvetica" w:cs="Times New Roman"/>
          <w:b/>
          <w:lang w:val="en-US"/>
          <w:rPrChange w:id="2024" w:author="Lou Bruno" w:date="2022-06-18T15:02:00Z">
            <w:rPr>
              <w:rFonts w:cs="Times New Roman"/>
              <w:b/>
              <w:lang w:val="en-US"/>
            </w:rPr>
          </w:rPrChange>
        </w:rPr>
        <w:t></w:t>
      </w:r>
      <w:r w:rsidR="00CA3D10" w:rsidRPr="00E91E94">
        <w:rPr>
          <w:rFonts w:ascii="Helvetica" w:hAnsi="Helvetica" w:cs="Times New Roman"/>
          <w:b/>
          <w:lang w:val="en-US"/>
          <w:rPrChange w:id="2025" w:author="Lou Bruno" w:date="2022-06-18T15:02:00Z">
            <w:rPr>
              <w:rFonts w:cs="Times New Roman"/>
              <w:b/>
              <w:lang w:val="en-US"/>
            </w:rPr>
          </w:rPrChange>
        </w:rPr>
        <w:t></w:t>
      </w:r>
      <w:r w:rsidR="00CA3D10" w:rsidRPr="00E91E94">
        <w:rPr>
          <w:rFonts w:ascii="Helvetica" w:hAnsi="Helvetica" w:cs="Times New Roman"/>
          <w:b/>
          <w:lang w:val="en-US"/>
          <w:rPrChange w:id="2026" w:author="Lou Bruno" w:date="2022-06-18T15:02:00Z">
            <w:rPr>
              <w:rFonts w:cs="Times New Roman"/>
              <w:b/>
              <w:lang w:val="en-US"/>
            </w:rPr>
          </w:rPrChange>
        </w:rPr>
        <w:t></w:t>
      </w:r>
      <w:r w:rsidR="00CA3D10" w:rsidRPr="00E91E94">
        <w:rPr>
          <w:rFonts w:ascii="Helvetica" w:hAnsi="Helvetica" w:cs="Times New Roman"/>
          <w:b/>
          <w:lang w:val="en-US"/>
          <w:rPrChange w:id="2027" w:author="Lou Bruno" w:date="2022-06-18T15:02:00Z">
            <w:rPr>
              <w:rFonts w:cs="Times New Roman"/>
              <w:b/>
              <w:lang w:val="en-US"/>
            </w:rPr>
          </w:rPrChange>
        </w:rPr>
        <w:t></w:t>
      </w:r>
      <w:r w:rsidR="00CA3D10" w:rsidRPr="00E91E94">
        <w:rPr>
          <w:rFonts w:ascii="Helvetica" w:hAnsi="Helvetica" w:cs="Times New Roman"/>
          <w:b/>
          <w:lang w:val="en-US"/>
          <w:rPrChange w:id="2028" w:author="Lou Bruno" w:date="2022-06-18T15:02:00Z">
            <w:rPr>
              <w:rFonts w:cs="Times New Roman"/>
              <w:b/>
              <w:lang w:val="en-US"/>
            </w:rPr>
          </w:rPrChange>
        </w:rPr>
        <w:t></w:t>
      </w:r>
      <w:r w:rsidR="00CA3D10" w:rsidRPr="00E91E94">
        <w:rPr>
          <w:rFonts w:ascii="Helvetica" w:hAnsi="Helvetica" w:cs="Times New Roman"/>
          <w:b/>
          <w:lang w:val="en-US"/>
          <w:rPrChange w:id="2029" w:author="Lou Bruno" w:date="2022-06-18T15:02:00Z">
            <w:rPr>
              <w:rFonts w:cs="Times New Roman"/>
              <w:b/>
              <w:lang w:val="en-US"/>
            </w:rPr>
          </w:rPrChange>
        </w:rPr>
        <w:t></w:t>
      </w:r>
      <w:r w:rsidR="00CA3D10" w:rsidRPr="00E91E94">
        <w:rPr>
          <w:rFonts w:ascii="Helvetica" w:hAnsi="Helvetica" w:cs="Times New Roman"/>
          <w:b/>
          <w:lang w:val="en-US"/>
          <w:rPrChange w:id="2030" w:author="Lou Bruno" w:date="2022-06-18T15:02:00Z">
            <w:rPr>
              <w:rFonts w:cs="Times New Roman"/>
              <w:b/>
              <w:lang w:val="en-US"/>
            </w:rPr>
          </w:rPrChange>
        </w:rPr>
        <w:t></w:t>
      </w:r>
      <w:r w:rsidR="00CA3D10" w:rsidRPr="00E91E94">
        <w:rPr>
          <w:rFonts w:ascii="Helvetica" w:hAnsi="Helvetica" w:cs="Times New Roman"/>
          <w:b/>
          <w:lang w:val="en-US"/>
          <w:rPrChange w:id="2031" w:author="Lou Bruno" w:date="2022-06-18T15:02:00Z">
            <w:rPr>
              <w:rFonts w:cs="Times New Roman"/>
              <w:b/>
              <w:lang w:val="en-US"/>
            </w:rPr>
          </w:rPrChange>
        </w:rPr>
        <w:t></w:t>
      </w:r>
      <w:r w:rsidR="00CA3D10" w:rsidRPr="00E91E94">
        <w:rPr>
          <w:rFonts w:ascii="Helvetica" w:hAnsi="Helvetica" w:cs="Times New Roman"/>
          <w:b/>
          <w:lang w:val="en-US"/>
          <w:rPrChange w:id="2032" w:author="Lou Bruno" w:date="2022-06-18T15:02:00Z">
            <w:rPr>
              <w:rFonts w:cs="Times New Roman"/>
              <w:b/>
              <w:lang w:val="en-US"/>
            </w:rPr>
          </w:rPrChange>
        </w:rPr>
        <w:t></w:t>
      </w:r>
      <w:r w:rsidR="00CA3D10" w:rsidRPr="00E91E94">
        <w:rPr>
          <w:rFonts w:ascii="Helvetica" w:hAnsi="Helvetica" w:cs="Times New Roman"/>
          <w:b/>
          <w:lang w:val="en-US"/>
          <w:rPrChange w:id="2033" w:author="Lou Bruno" w:date="2022-06-18T15:02:00Z">
            <w:rPr>
              <w:rFonts w:cs="Times New Roman"/>
              <w:b/>
              <w:lang w:val="en-US"/>
            </w:rPr>
          </w:rPrChange>
        </w:rPr>
        <w:t></w:t>
      </w:r>
      <w:r w:rsidR="00CA3D10" w:rsidRPr="00E91E94">
        <w:rPr>
          <w:rFonts w:ascii="Helvetica" w:hAnsi="Helvetica" w:cs="Times New Roman"/>
          <w:b/>
          <w:lang w:val="en-US"/>
          <w:rPrChange w:id="2034" w:author="Lou Bruno" w:date="2022-06-18T15:02:00Z">
            <w:rPr>
              <w:rFonts w:cs="Times New Roman"/>
              <w:b/>
              <w:lang w:val="en-US"/>
            </w:rPr>
          </w:rPrChange>
        </w:rPr>
        <w:t></w:t>
      </w:r>
      <w:r w:rsidR="00CA3D10" w:rsidRPr="00E91E94">
        <w:rPr>
          <w:rFonts w:ascii="Helvetica" w:hAnsi="Helvetica" w:cs="Times New Roman"/>
          <w:b/>
          <w:lang w:val="en-US"/>
          <w:rPrChange w:id="2035" w:author="Lou Bruno" w:date="2022-06-18T15:02:00Z">
            <w:rPr>
              <w:rFonts w:cs="Times New Roman"/>
              <w:b/>
              <w:lang w:val="en-US"/>
            </w:rPr>
          </w:rPrChange>
        </w:rPr>
        <w:t></w:t>
      </w:r>
      <w:r w:rsidR="00CA3D10" w:rsidRPr="00E91E94">
        <w:rPr>
          <w:rFonts w:ascii="Helvetica" w:hAnsi="Helvetica" w:cs="Times New Roman"/>
          <w:b/>
          <w:lang w:val="en-US"/>
          <w:rPrChange w:id="2036" w:author="Lou Bruno" w:date="2022-06-18T15:02:00Z">
            <w:rPr>
              <w:rFonts w:cs="Times New Roman"/>
              <w:b/>
              <w:lang w:val="en-US"/>
            </w:rPr>
          </w:rPrChange>
        </w:rPr>
        <w:t></w:t>
      </w:r>
      <w:r w:rsidR="00CA3D10" w:rsidRPr="00E91E94">
        <w:rPr>
          <w:rFonts w:ascii="Helvetica" w:hAnsi="Helvetica" w:cs="Times New Roman"/>
          <w:b/>
          <w:lang w:val="en-US"/>
          <w:rPrChange w:id="2037" w:author="Lou Bruno" w:date="2022-06-18T15:02:00Z">
            <w:rPr>
              <w:rFonts w:cs="Times New Roman"/>
              <w:b/>
              <w:lang w:val="en-US"/>
            </w:rPr>
          </w:rPrChange>
        </w:rPr>
        <w:t></w:t>
      </w:r>
    </w:p>
    <w:tbl>
      <w:tblPr>
        <w:tblW w:w="9356" w:type="dxa"/>
        <w:tblInd w:w="5"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Change w:id="2038" w:author="Lou Bruno" w:date="2022-06-18T15:02:00Z">
          <w:tblPr>
            <w:tblW w:w="9356" w:type="dxa"/>
            <w:tblInd w:w="5"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PrChange>
      </w:tblPr>
      <w:tblGrid>
        <w:gridCol w:w="2425"/>
        <w:gridCol w:w="3671"/>
        <w:gridCol w:w="3260"/>
        <w:tblGridChange w:id="2039">
          <w:tblGrid>
            <w:gridCol w:w="2410"/>
            <w:gridCol w:w="3686"/>
            <w:gridCol w:w="3260"/>
          </w:tblGrid>
        </w:tblGridChange>
      </w:tblGrid>
      <w:tr w:rsidR="00CA3D10" w:rsidRPr="00BE10A4" w14:paraId="031F367F" w14:textId="77777777" w:rsidTr="00E91E94">
        <w:trPr>
          <w:cantSplit/>
          <w:trHeight w:val="369"/>
          <w:trPrChange w:id="2040" w:author="Lou Bruno" w:date="2022-06-18T15:02:00Z">
            <w:trPr>
              <w:cantSplit/>
              <w:trHeight w:val="369"/>
            </w:trPr>
          </w:trPrChange>
        </w:trPr>
        <w:tc>
          <w:tcPr>
            <w:tcW w:w="2425" w:type="dxa"/>
            <w:tcBorders>
              <w:top w:val="single" w:sz="4" w:space="0" w:color="auto"/>
              <w:bottom w:val="single" w:sz="4" w:space="0" w:color="auto"/>
            </w:tcBorders>
            <w:tcPrChange w:id="2041" w:author="Lou Bruno" w:date="2022-06-18T15:02:00Z">
              <w:tcPr>
                <w:tcW w:w="2410" w:type="dxa"/>
                <w:tcBorders>
                  <w:top w:val="single" w:sz="4" w:space="0" w:color="auto"/>
                  <w:bottom w:val="single" w:sz="4" w:space="0" w:color="auto"/>
                </w:tcBorders>
              </w:tcPr>
            </w:tcPrChange>
          </w:tcPr>
          <w:p w14:paraId="5A6B017E" w14:textId="689241CB" w:rsidR="00CA3D10" w:rsidRPr="00BE10A4" w:rsidRDefault="00E91E94" w:rsidP="00E91E94">
            <w:pPr>
              <w:pStyle w:val="Style19"/>
              <w:autoSpaceDE w:val="0"/>
              <w:autoSpaceDN w:val="0"/>
              <w:adjustRightInd w:val="0"/>
              <w:spacing w:line="480" w:lineRule="auto"/>
              <w:rPr>
                <w:rFonts w:ascii="Times New Roman" w:hAnsi="Times New Roman"/>
                <w:b/>
                <w:color w:val="000000" w:themeColor="text1"/>
                <w:sz w:val="24"/>
                <w:szCs w:val="24"/>
                <w:lang w:val="en-US"/>
              </w:rPr>
            </w:pPr>
            <w:ins w:id="2042" w:author="Lou Bruno" w:date="2022-06-18T15:02:00Z">
              <w:r>
                <w:rPr>
                  <w:b/>
                  <w:szCs w:val="24"/>
                  <w:lang w:val="en-US"/>
                </w:rPr>
                <w:t>&lt;tbcol&gt;</w:t>
              </w:r>
            </w:ins>
            <w:ins w:id="2043" w:author="EPH" w:date="2022-06-12T14:37:00Z">
              <w:del w:id="2044" w:author="Lou Bruno" w:date="2022-06-18T15:02:00Z">
                <w:r w:rsidR="0062289B" w:rsidDel="00E91E94">
                  <w:rPr>
                    <w:b/>
                    <w:szCs w:val="24"/>
                    <w:lang w:val="en-US"/>
                  </w:rPr>
                  <w:delText>&lt;tbh&gt;</w:delText>
                </w:r>
              </w:del>
            </w:ins>
            <w:r w:rsidR="00CA3D10" w:rsidRPr="00BE10A4">
              <w:rPr>
                <w:b/>
                <w:szCs w:val="24"/>
                <w:lang w:val="en-US"/>
              </w:rPr>
              <w:t>Bootstrap index</w:t>
            </w:r>
          </w:p>
        </w:tc>
        <w:tc>
          <w:tcPr>
            <w:tcW w:w="3671" w:type="dxa"/>
            <w:tcBorders>
              <w:top w:val="single" w:sz="4" w:space="0" w:color="auto"/>
              <w:bottom w:val="single" w:sz="4" w:space="0" w:color="auto"/>
            </w:tcBorders>
            <w:tcPrChange w:id="2045" w:author="Lou Bruno" w:date="2022-06-18T15:02:00Z">
              <w:tcPr>
                <w:tcW w:w="3686" w:type="dxa"/>
                <w:tcBorders>
                  <w:top w:val="single" w:sz="4" w:space="0" w:color="auto"/>
                  <w:bottom w:val="single" w:sz="4" w:space="0" w:color="auto"/>
                </w:tcBorders>
              </w:tcPr>
            </w:tcPrChange>
          </w:tcPr>
          <w:p w14:paraId="562522A7" w14:textId="69C01B49" w:rsidR="00CA3D10" w:rsidRPr="00BE10A4" w:rsidRDefault="00E91E94" w:rsidP="00CA3D10">
            <w:pPr>
              <w:pStyle w:val="Style19"/>
              <w:autoSpaceDE w:val="0"/>
              <w:autoSpaceDN w:val="0"/>
              <w:adjustRightInd w:val="0"/>
              <w:spacing w:line="480" w:lineRule="auto"/>
              <w:rPr>
                <w:rFonts w:ascii="Times New Roman" w:hAnsi="Times New Roman"/>
                <w:b/>
                <w:color w:val="000000" w:themeColor="text1"/>
                <w:sz w:val="24"/>
                <w:szCs w:val="24"/>
                <w:lang w:val="en-US"/>
              </w:rPr>
            </w:pPr>
            <w:ins w:id="2046" w:author="Lou Bruno" w:date="2022-06-18T15:03:00Z">
              <w:r>
                <w:rPr>
                  <w:b/>
                  <w:szCs w:val="24"/>
                  <w:lang w:val="en-US"/>
                </w:rPr>
                <w:t>&lt;tbcol&gt;</w:t>
              </w:r>
            </w:ins>
            <w:r w:rsidR="00CA3D10" w:rsidRPr="00BE10A4">
              <w:rPr>
                <w:b/>
                <w:szCs w:val="24"/>
                <w:lang w:val="en-US"/>
              </w:rPr>
              <w:t>Bootstrapped sample (</w:t>
            </w:r>
            <w:del w:id="2047" w:author="EPH" w:date="2022-06-17T11:49:00Z">
              <w:r w:rsidR="00CA3D10" w:rsidRPr="00BE10A4" w:rsidDel="00F118F4">
                <w:rPr>
                  <w:b/>
                  <w:szCs w:val="24"/>
                  <w:lang w:val="en-US"/>
                </w:rPr>
                <w:delText>stage</w:delText>
              </w:r>
            </w:del>
            <w:ins w:id="2048" w:author="EPH" w:date="2022-06-17T11:49:00Z">
              <w:r w:rsidR="00F118F4">
                <w:rPr>
                  <w:b/>
                  <w:szCs w:val="24"/>
                  <w:lang w:val="en-US"/>
                </w:rPr>
                <w:t>Stage</w:t>
              </w:r>
            </w:ins>
            <w:r w:rsidR="00CA3D10" w:rsidRPr="00BE10A4">
              <w:rPr>
                <w:b/>
                <w:szCs w:val="24"/>
                <w:lang w:val="en-US"/>
              </w:rPr>
              <w:t xml:space="preserve"> 3)</w:t>
            </w:r>
          </w:p>
        </w:tc>
        <w:tc>
          <w:tcPr>
            <w:tcW w:w="3260" w:type="dxa"/>
            <w:tcBorders>
              <w:top w:val="single" w:sz="4" w:space="0" w:color="auto"/>
              <w:bottom w:val="single" w:sz="4" w:space="0" w:color="auto"/>
            </w:tcBorders>
            <w:tcPrChange w:id="2049" w:author="Lou Bruno" w:date="2022-06-18T15:02:00Z">
              <w:tcPr>
                <w:tcW w:w="3260" w:type="dxa"/>
                <w:tcBorders>
                  <w:top w:val="single" w:sz="4" w:space="0" w:color="auto"/>
                  <w:bottom w:val="single" w:sz="4" w:space="0" w:color="auto"/>
                </w:tcBorders>
              </w:tcPr>
            </w:tcPrChange>
          </w:tcPr>
          <w:p w14:paraId="69AF3F60" w14:textId="09E3A19B" w:rsidR="00CA3D10" w:rsidRPr="00BE10A4" w:rsidRDefault="00E91E94" w:rsidP="00CA3D10">
            <w:pPr>
              <w:pStyle w:val="Style19"/>
              <w:autoSpaceDE w:val="0"/>
              <w:autoSpaceDN w:val="0"/>
              <w:adjustRightInd w:val="0"/>
              <w:spacing w:line="480" w:lineRule="auto"/>
              <w:rPr>
                <w:rFonts w:ascii="Times New Roman" w:hAnsi="Times New Roman"/>
                <w:b/>
                <w:color w:val="000000" w:themeColor="text1"/>
                <w:sz w:val="24"/>
                <w:szCs w:val="24"/>
                <w:lang w:val="en-US"/>
              </w:rPr>
            </w:pPr>
            <w:ins w:id="2050" w:author="Lou Bruno" w:date="2022-06-18T15:03:00Z">
              <w:r>
                <w:rPr>
                  <w:b/>
                  <w:szCs w:val="24"/>
                  <w:lang w:val="en-US"/>
                </w:rPr>
                <w:t>&lt;tbcol&gt;</w:t>
              </w:r>
            </w:ins>
            <w:r w:rsidR="00CA3D10" w:rsidRPr="00BE10A4">
              <w:rPr>
                <w:b/>
                <w:szCs w:val="24"/>
                <w:lang w:val="en-US"/>
              </w:rPr>
              <w:t>Bootstrapped statistic (</w:t>
            </w:r>
            <w:del w:id="2051" w:author="EPH" w:date="2022-06-17T11:49:00Z">
              <w:r w:rsidR="00CA3D10" w:rsidRPr="00BE10A4" w:rsidDel="00F118F4">
                <w:rPr>
                  <w:b/>
                  <w:szCs w:val="24"/>
                  <w:lang w:val="en-US"/>
                </w:rPr>
                <w:delText>stage</w:delText>
              </w:r>
            </w:del>
            <w:ins w:id="2052" w:author="EPH" w:date="2022-06-17T11:49:00Z">
              <w:r w:rsidR="00F118F4">
                <w:rPr>
                  <w:b/>
                  <w:szCs w:val="24"/>
                  <w:lang w:val="en-US"/>
                </w:rPr>
                <w:t>Stage</w:t>
              </w:r>
            </w:ins>
            <w:r w:rsidR="00CA3D10" w:rsidRPr="00BE10A4">
              <w:rPr>
                <w:b/>
                <w:szCs w:val="24"/>
                <w:lang w:val="en-US"/>
              </w:rPr>
              <w:t xml:space="preserve"> 4)</w:t>
            </w:r>
            <w:ins w:id="2053" w:author="EPH" w:date="2022-06-12T14:38:00Z">
              <w:r w:rsidR="0062289B">
                <w:rPr>
                  <w:b/>
                  <w:szCs w:val="24"/>
                  <w:lang w:val="en-US"/>
                </w:rPr>
                <w:t>&lt;tb&gt;</w:t>
              </w:r>
            </w:ins>
          </w:p>
        </w:tc>
      </w:tr>
      <w:tr w:rsidR="00CA3D10" w:rsidRPr="00BE10A4" w14:paraId="0F520CA6" w14:textId="77777777" w:rsidTr="00E91E94">
        <w:trPr>
          <w:cantSplit/>
          <w:trHeight w:val="417"/>
          <w:trPrChange w:id="2054" w:author="Lou Bruno" w:date="2022-06-18T15:02:00Z">
            <w:trPr>
              <w:cantSplit/>
              <w:trHeight w:val="417"/>
            </w:trPr>
          </w:trPrChange>
        </w:trPr>
        <w:tc>
          <w:tcPr>
            <w:tcW w:w="2425" w:type="dxa"/>
            <w:tcBorders>
              <w:top w:val="single" w:sz="4" w:space="0" w:color="auto"/>
            </w:tcBorders>
            <w:tcPrChange w:id="2055" w:author="Lou Bruno" w:date="2022-06-18T15:02:00Z">
              <w:tcPr>
                <w:tcW w:w="2410" w:type="dxa"/>
                <w:tcBorders>
                  <w:top w:val="single" w:sz="4" w:space="0" w:color="auto"/>
                </w:tcBorders>
              </w:tcPr>
            </w:tcPrChange>
          </w:tcPr>
          <w:p w14:paraId="5F7A59D6" w14:textId="4A2B7691"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1</w:t>
            </w:r>
          </w:p>
        </w:tc>
        <w:tc>
          <w:tcPr>
            <w:tcW w:w="3671" w:type="dxa"/>
            <w:tcBorders>
              <w:top w:val="single" w:sz="4" w:space="0" w:color="auto"/>
            </w:tcBorders>
            <w:tcPrChange w:id="2056" w:author="Lou Bruno" w:date="2022-06-18T15:02:00Z">
              <w:tcPr>
                <w:tcW w:w="3686" w:type="dxa"/>
                <w:tcBorders>
                  <w:top w:val="single" w:sz="4" w:space="0" w:color="auto"/>
                </w:tcBorders>
              </w:tcPr>
            </w:tcPrChange>
          </w:tcPr>
          <w:p w14:paraId="73D54D52" w14:textId="611105BA"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4, 4, 50, 10, 50</w:t>
            </w:r>
          </w:p>
        </w:tc>
        <w:tc>
          <w:tcPr>
            <w:tcW w:w="3260" w:type="dxa"/>
            <w:tcBorders>
              <w:top w:val="single" w:sz="4" w:space="0" w:color="auto"/>
            </w:tcBorders>
            <w:tcPrChange w:id="2057" w:author="Lou Bruno" w:date="2022-06-18T15:02:00Z">
              <w:tcPr>
                <w:tcW w:w="3260" w:type="dxa"/>
                <w:tcBorders>
                  <w:top w:val="single" w:sz="4" w:space="0" w:color="auto"/>
                </w:tcBorders>
              </w:tcPr>
            </w:tcPrChange>
          </w:tcPr>
          <w:p w14:paraId="590426D1" w14:textId="41549191" w:rsidR="00CA3D10" w:rsidRPr="00BE10A4" w:rsidRDefault="00CA3D10" w:rsidP="00CA3D10">
            <w:pPr>
              <w:pStyle w:val="Style18"/>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MD</w:t>
            </w:r>
            <w:r w:rsidRPr="00BE10A4">
              <w:rPr>
                <w:szCs w:val="24"/>
                <w:vertAlign w:val="superscript"/>
                <w:lang w:val="en-US"/>
              </w:rPr>
              <w:t>*</w:t>
            </w:r>
            <w:r w:rsidRPr="00BE10A4">
              <w:rPr>
                <w:szCs w:val="24"/>
                <w:vertAlign w:val="subscript"/>
                <w:lang w:val="en-US"/>
              </w:rPr>
              <w:t>1</w:t>
            </w:r>
            <w:r w:rsidRPr="00BE10A4">
              <w:rPr>
                <w:szCs w:val="24"/>
                <w:lang w:val="en-US"/>
              </w:rPr>
              <w:t xml:space="preserve"> = 10</w:t>
            </w:r>
          </w:p>
        </w:tc>
      </w:tr>
      <w:tr w:rsidR="00CA3D10" w:rsidRPr="00BE10A4" w14:paraId="1E9314B4" w14:textId="77777777" w:rsidTr="00E91E94">
        <w:trPr>
          <w:cantSplit/>
          <w:trHeight w:val="409"/>
          <w:trPrChange w:id="2058" w:author="Lou Bruno" w:date="2022-06-18T15:02:00Z">
            <w:trPr>
              <w:cantSplit/>
              <w:trHeight w:val="409"/>
            </w:trPr>
          </w:trPrChange>
        </w:trPr>
        <w:tc>
          <w:tcPr>
            <w:tcW w:w="2425" w:type="dxa"/>
            <w:tcPrChange w:id="2059" w:author="Lou Bruno" w:date="2022-06-18T15:02:00Z">
              <w:tcPr>
                <w:tcW w:w="2410" w:type="dxa"/>
              </w:tcPr>
            </w:tcPrChange>
          </w:tcPr>
          <w:p w14:paraId="59BC0549" w14:textId="34F7311A"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2</w:t>
            </w:r>
          </w:p>
        </w:tc>
        <w:tc>
          <w:tcPr>
            <w:tcW w:w="3671" w:type="dxa"/>
            <w:tcPrChange w:id="2060" w:author="Lou Bruno" w:date="2022-06-18T15:02:00Z">
              <w:tcPr>
                <w:tcW w:w="3686" w:type="dxa"/>
              </w:tcPr>
            </w:tcPrChange>
          </w:tcPr>
          <w:p w14:paraId="1D239837" w14:textId="7F40E494" w:rsidR="00CA3D10" w:rsidRPr="00BE10A4" w:rsidRDefault="00CA3D10" w:rsidP="00CA3D10">
            <w:pPr>
              <w:pStyle w:val="Style18"/>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10, 80, 10, 50, 80</w:t>
            </w:r>
          </w:p>
        </w:tc>
        <w:tc>
          <w:tcPr>
            <w:tcW w:w="3260" w:type="dxa"/>
            <w:tcPrChange w:id="2061" w:author="Lou Bruno" w:date="2022-06-18T15:02:00Z">
              <w:tcPr>
                <w:tcW w:w="3260" w:type="dxa"/>
              </w:tcPr>
            </w:tcPrChange>
          </w:tcPr>
          <w:p w14:paraId="79932F86" w14:textId="4F1F4209" w:rsidR="00CA3D10" w:rsidRPr="00BE10A4" w:rsidRDefault="00CA3D10" w:rsidP="00CA3D10">
            <w:pPr>
              <w:pStyle w:val="Style18"/>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MD</w:t>
            </w:r>
            <w:r w:rsidRPr="00BE10A4">
              <w:rPr>
                <w:szCs w:val="24"/>
                <w:vertAlign w:val="superscript"/>
                <w:lang w:val="en-US"/>
              </w:rPr>
              <w:t>*</w:t>
            </w:r>
            <w:r w:rsidRPr="00BE10A4">
              <w:rPr>
                <w:szCs w:val="24"/>
                <w:vertAlign w:val="subscript"/>
                <w:lang w:val="en-US"/>
              </w:rPr>
              <w:t>2</w:t>
            </w:r>
            <w:r w:rsidRPr="00BE10A4">
              <w:rPr>
                <w:szCs w:val="24"/>
                <w:lang w:val="en-US"/>
              </w:rPr>
              <w:t xml:space="preserve"> = 50</w:t>
            </w:r>
          </w:p>
        </w:tc>
      </w:tr>
      <w:tr w:rsidR="00CA3D10" w:rsidRPr="00BE10A4" w14:paraId="4B38BDF2" w14:textId="77777777" w:rsidTr="00E91E94">
        <w:trPr>
          <w:cantSplit/>
          <w:trHeight w:val="428"/>
          <w:trPrChange w:id="2062" w:author="Lou Bruno" w:date="2022-06-18T15:02:00Z">
            <w:trPr>
              <w:cantSplit/>
              <w:trHeight w:val="428"/>
            </w:trPr>
          </w:trPrChange>
        </w:trPr>
        <w:tc>
          <w:tcPr>
            <w:tcW w:w="2425" w:type="dxa"/>
            <w:tcPrChange w:id="2063" w:author="Lou Bruno" w:date="2022-06-18T15:02:00Z">
              <w:tcPr>
                <w:tcW w:w="2410" w:type="dxa"/>
              </w:tcPr>
            </w:tcPrChange>
          </w:tcPr>
          <w:p w14:paraId="0B8DFBF6" w14:textId="7E49B794"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3</w:t>
            </w:r>
          </w:p>
        </w:tc>
        <w:tc>
          <w:tcPr>
            <w:tcW w:w="3671" w:type="dxa"/>
            <w:tcPrChange w:id="2064" w:author="Lou Bruno" w:date="2022-06-18T15:02:00Z">
              <w:tcPr>
                <w:tcW w:w="3686" w:type="dxa"/>
              </w:tcPr>
            </w:tcPrChange>
          </w:tcPr>
          <w:p w14:paraId="6107B32E" w14:textId="135EDFBB"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50, 4, 4, 1, 80</w:t>
            </w:r>
          </w:p>
        </w:tc>
        <w:tc>
          <w:tcPr>
            <w:tcW w:w="3260" w:type="dxa"/>
            <w:tcPrChange w:id="2065" w:author="Lou Bruno" w:date="2022-06-18T15:02:00Z">
              <w:tcPr>
                <w:tcW w:w="3260" w:type="dxa"/>
              </w:tcPr>
            </w:tcPrChange>
          </w:tcPr>
          <w:p w14:paraId="7F71C8FE" w14:textId="3C9A20A8" w:rsidR="00CA3D10" w:rsidRPr="00BE10A4" w:rsidRDefault="00CA3D10" w:rsidP="00CA3D10">
            <w:pPr>
              <w:pStyle w:val="Style11"/>
              <w:autoSpaceDE w:val="0"/>
              <w:autoSpaceDN w:val="0"/>
              <w:adjustRightInd w:val="0"/>
              <w:spacing w:line="480" w:lineRule="auto"/>
              <w:rPr>
                <w:rFonts w:ascii="Times New Roman" w:hAnsi="Times New Roman" w:cs="Times New Roman"/>
                <w:color w:val="000000" w:themeColor="text1"/>
                <w:sz w:val="24"/>
                <w:szCs w:val="24"/>
              </w:rPr>
            </w:pPr>
            <w:r w:rsidRPr="00BE10A4">
              <w:rPr>
                <w:rFonts w:cs="Times New Roman"/>
                <w:szCs w:val="24"/>
              </w:rPr>
              <w:t>MD</w:t>
            </w:r>
            <w:r w:rsidRPr="00BE10A4">
              <w:rPr>
                <w:rFonts w:cs="Times New Roman"/>
                <w:szCs w:val="24"/>
                <w:vertAlign w:val="superscript"/>
              </w:rPr>
              <w:t>*</w:t>
            </w:r>
            <w:r w:rsidRPr="00BE10A4">
              <w:rPr>
                <w:rFonts w:cs="Times New Roman"/>
                <w:szCs w:val="24"/>
                <w:vertAlign w:val="subscript"/>
              </w:rPr>
              <w:t>3</w:t>
            </w:r>
            <w:r w:rsidRPr="00BE10A4">
              <w:rPr>
                <w:rFonts w:cs="Times New Roman"/>
                <w:szCs w:val="24"/>
              </w:rPr>
              <w:t xml:space="preserve"> = 4</w:t>
            </w:r>
          </w:p>
        </w:tc>
      </w:tr>
      <w:tr w:rsidR="00CA3D10" w:rsidRPr="00BE10A4" w14:paraId="7BF96A3C" w14:textId="77777777" w:rsidTr="00E91E94">
        <w:trPr>
          <w:cantSplit/>
          <w:trHeight w:val="265"/>
          <w:trPrChange w:id="2066" w:author="Lou Bruno" w:date="2022-06-18T15:02:00Z">
            <w:trPr>
              <w:cantSplit/>
              <w:trHeight w:val="265"/>
            </w:trPr>
          </w:trPrChange>
        </w:trPr>
        <w:tc>
          <w:tcPr>
            <w:tcW w:w="2425" w:type="dxa"/>
            <w:tcPrChange w:id="2067" w:author="Lou Bruno" w:date="2022-06-18T15:02:00Z">
              <w:tcPr>
                <w:tcW w:w="2410" w:type="dxa"/>
              </w:tcPr>
            </w:tcPrChange>
          </w:tcPr>
          <w:p w14:paraId="5ADBC88D" w14:textId="1F590555"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 . .</w:t>
            </w:r>
          </w:p>
        </w:tc>
        <w:tc>
          <w:tcPr>
            <w:tcW w:w="3671" w:type="dxa"/>
            <w:tcPrChange w:id="2068" w:author="Lou Bruno" w:date="2022-06-18T15:02:00Z">
              <w:tcPr>
                <w:tcW w:w="3686" w:type="dxa"/>
              </w:tcPr>
            </w:tcPrChange>
          </w:tcPr>
          <w:p w14:paraId="3CA9A8AF" w14:textId="77777777"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p>
        </w:tc>
        <w:tc>
          <w:tcPr>
            <w:tcW w:w="3260" w:type="dxa"/>
            <w:tcPrChange w:id="2069" w:author="Lou Bruno" w:date="2022-06-18T15:02:00Z">
              <w:tcPr>
                <w:tcW w:w="3260" w:type="dxa"/>
              </w:tcPr>
            </w:tcPrChange>
          </w:tcPr>
          <w:p w14:paraId="53B904C9" w14:textId="77777777"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p>
        </w:tc>
      </w:tr>
      <w:tr w:rsidR="00CA3D10" w:rsidRPr="00BE10A4" w14:paraId="618BAA48" w14:textId="77777777" w:rsidTr="00E91E94">
        <w:trPr>
          <w:cantSplit/>
          <w:trHeight w:val="411"/>
          <w:trPrChange w:id="2070" w:author="Lou Bruno" w:date="2022-06-18T15:02:00Z">
            <w:trPr>
              <w:cantSplit/>
              <w:trHeight w:val="411"/>
            </w:trPr>
          </w:trPrChange>
        </w:trPr>
        <w:tc>
          <w:tcPr>
            <w:tcW w:w="2425" w:type="dxa"/>
            <w:tcPrChange w:id="2071" w:author="Lou Bruno" w:date="2022-06-18T15:02:00Z">
              <w:tcPr>
                <w:tcW w:w="2410" w:type="dxa"/>
              </w:tcPr>
            </w:tcPrChange>
          </w:tcPr>
          <w:p w14:paraId="2A6D6A1F" w14:textId="33964B01"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9,998</w:t>
            </w:r>
          </w:p>
        </w:tc>
        <w:tc>
          <w:tcPr>
            <w:tcW w:w="3671" w:type="dxa"/>
            <w:tcPrChange w:id="2072" w:author="Lou Bruno" w:date="2022-06-18T15:02:00Z">
              <w:tcPr>
                <w:tcW w:w="3686" w:type="dxa"/>
              </w:tcPr>
            </w:tcPrChange>
          </w:tcPr>
          <w:p w14:paraId="428CF783" w14:textId="486C0291"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1, 4, 10, 50, 80</w:t>
            </w:r>
          </w:p>
        </w:tc>
        <w:tc>
          <w:tcPr>
            <w:tcW w:w="3260" w:type="dxa"/>
            <w:tcPrChange w:id="2073" w:author="Lou Bruno" w:date="2022-06-18T15:02:00Z">
              <w:tcPr>
                <w:tcW w:w="3260" w:type="dxa"/>
              </w:tcPr>
            </w:tcPrChange>
          </w:tcPr>
          <w:p w14:paraId="350024AC" w14:textId="2C2CE285" w:rsidR="00CA3D10" w:rsidRPr="00BE10A4" w:rsidRDefault="00CA3D10" w:rsidP="00CA3D10">
            <w:pPr>
              <w:pStyle w:val="Style18"/>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MD</w:t>
            </w:r>
            <w:r w:rsidRPr="00BE10A4">
              <w:rPr>
                <w:szCs w:val="24"/>
                <w:vertAlign w:val="superscript"/>
                <w:lang w:val="en-US"/>
              </w:rPr>
              <w:t>*</w:t>
            </w:r>
            <w:r w:rsidRPr="00BE10A4">
              <w:rPr>
                <w:szCs w:val="24"/>
                <w:vertAlign w:val="subscript"/>
                <w:lang w:val="en-US"/>
              </w:rPr>
              <w:t>9998</w:t>
            </w:r>
            <w:r w:rsidRPr="00BE10A4">
              <w:rPr>
                <w:szCs w:val="24"/>
                <w:lang w:val="en-US"/>
              </w:rPr>
              <w:t xml:space="preserve"> = 10</w:t>
            </w:r>
          </w:p>
        </w:tc>
      </w:tr>
      <w:tr w:rsidR="00CA3D10" w:rsidRPr="00BE10A4" w14:paraId="7C9F3003" w14:textId="77777777" w:rsidTr="00E91E94">
        <w:trPr>
          <w:cantSplit/>
          <w:trHeight w:val="416"/>
          <w:trPrChange w:id="2074" w:author="Lou Bruno" w:date="2022-06-18T15:02:00Z">
            <w:trPr>
              <w:cantSplit/>
              <w:trHeight w:val="416"/>
            </w:trPr>
          </w:trPrChange>
        </w:trPr>
        <w:tc>
          <w:tcPr>
            <w:tcW w:w="2425" w:type="dxa"/>
            <w:tcBorders>
              <w:bottom w:val="single" w:sz="4" w:space="0" w:color="auto"/>
            </w:tcBorders>
            <w:tcPrChange w:id="2075" w:author="Lou Bruno" w:date="2022-06-18T15:02:00Z">
              <w:tcPr>
                <w:tcW w:w="2410" w:type="dxa"/>
                <w:tcBorders>
                  <w:bottom w:val="single" w:sz="4" w:space="0" w:color="auto"/>
                </w:tcBorders>
              </w:tcPr>
            </w:tcPrChange>
          </w:tcPr>
          <w:p w14:paraId="46107727" w14:textId="5FA6D967"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9,999</w:t>
            </w:r>
          </w:p>
        </w:tc>
        <w:tc>
          <w:tcPr>
            <w:tcW w:w="3671" w:type="dxa"/>
            <w:tcBorders>
              <w:bottom w:val="single" w:sz="4" w:space="0" w:color="auto"/>
            </w:tcBorders>
            <w:tcPrChange w:id="2076" w:author="Lou Bruno" w:date="2022-06-18T15:02:00Z">
              <w:tcPr>
                <w:tcW w:w="3686" w:type="dxa"/>
                <w:tcBorders>
                  <w:bottom w:val="single" w:sz="4" w:space="0" w:color="auto"/>
                </w:tcBorders>
              </w:tcPr>
            </w:tcPrChange>
          </w:tcPr>
          <w:p w14:paraId="00B7FBB2" w14:textId="2263D79C"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4, 4, 4, 4, 50</w:t>
            </w:r>
          </w:p>
        </w:tc>
        <w:tc>
          <w:tcPr>
            <w:tcW w:w="3260" w:type="dxa"/>
            <w:tcBorders>
              <w:bottom w:val="single" w:sz="4" w:space="0" w:color="auto"/>
            </w:tcBorders>
            <w:tcPrChange w:id="2077" w:author="Lou Bruno" w:date="2022-06-18T15:02:00Z">
              <w:tcPr>
                <w:tcW w:w="3260" w:type="dxa"/>
                <w:tcBorders>
                  <w:bottom w:val="single" w:sz="4" w:space="0" w:color="auto"/>
                </w:tcBorders>
              </w:tcPr>
            </w:tcPrChange>
          </w:tcPr>
          <w:p w14:paraId="2D3F9E0D" w14:textId="1CD566A5" w:rsidR="00CA3D10" w:rsidRPr="00BE10A4" w:rsidRDefault="00CA3D10" w:rsidP="00CA3D10">
            <w:pPr>
              <w:pStyle w:val="Style20"/>
              <w:autoSpaceDE w:val="0"/>
              <w:autoSpaceDN w:val="0"/>
              <w:adjustRightInd w:val="0"/>
              <w:spacing w:line="480" w:lineRule="auto"/>
              <w:rPr>
                <w:rFonts w:ascii="Times New Roman" w:hAnsi="Times New Roman"/>
                <w:color w:val="000000" w:themeColor="text1"/>
                <w:sz w:val="24"/>
                <w:szCs w:val="24"/>
                <w:lang w:val="en-US"/>
              </w:rPr>
            </w:pPr>
            <w:r w:rsidRPr="00BE10A4">
              <w:rPr>
                <w:szCs w:val="24"/>
                <w:lang w:val="en-US"/>
              </w:rPr>
              <w:t>MD</w:t>
            </w:r>
            <w:r w:rsidRPr="00BE10A4">
              <w:rPr>
                <w:szCs w:val="24"/>
                <w:vertAlign w:val="superscript"/>
                <w:lang w:val="en-US"/>
              </w:rPr>
              <w:t>*</w:t>
            </w:r>
            <w:r w:rsidRPr="00BE10A4">
              <w:rPr>
                <w:szCs w:val="24"/>
                <w:vertAlign w:val="subscript"/>
                <w:lang w:val="en-US"/>
              </w:rPr>
              <w:t>9999</w:t>
            </w:r>
            <w:r w:rsidRPr="00BE10A4">
              <w:rPr>
                <w:szCs w:val="24"/>
                <w:lang w:val="en-US"/>
              </w:rPr>
              <w:t xml:space="preserve"> = 4</w:t>
            </w:r>
          </w:p>
        </w:tc>
      </w:tr>
    </w:tbl>
    <w:p w14:paraId="0DB5D9EB" w14:textId="64FFE2DD" w:rsidR="00CA3D10" w:rsidRPr="00BE10A4" w:rsidDel="00BE10A4" w:rsidRDefault="00CA3D10">
      <w:pPr>
        <w:pStyle w:val="FootnoteText"/>
        <w:autoSpaceDE w:val="0"/>
        <w:autoSpaceDN w:val="0"/>
        <w:adjustRightInd w:val="0"/>
        <w:jc w:val="both"/>
        <w:rPr>
          <w:del w:id="2078" w:author="EPH" w:date="2022-06-12T12:35:00Z"/>
          <w:szCs w:val="24"/>
        </w:rPr>
      </w:pPr>
      <w:del w:id="2079" w:author="EPH" w:date="2022-06-12T12:35:00Z">
        <w:r w:rsidRPr="00BE10A4" w:rsidDel="00BE10A4">
          <w:rPr>
            <w:szCs w:val="24"/>
            <w:vertAlign w:val="superscript"/>
          </w:rPr>
          <w:delText>1</w:delText>
        </w:r>
        <w:r w:rsidRPr="00BE10A4" w:rsidDel="00BE10A4">
          <w:rPr>
            <w:szCs w:val="24"/>
          </w:rPr>
          <w:delText xml:space="preserve">Our present deﬁnition of </w:delText>
        </w:r>
        <w:r w:rsidRPr="00BE10A4" w:rsidDel="00BE10A4">
          <w:rPr>
            <w:i/>
            <w:szCs w:val="24"/>
          </w:rPr>
          <w:delText>explicit equation</w:delText>
        </w:r>
        <w:r w:rsidRPr="00BE10A4" w:rsidDel="00BE10A4">
          <w:rPr>
            <w:szCs w:val="24"/>
          </w:rPr>
          <w:delText xml:space="preserve"> includes exact equations and well-deﬁned series. An analytic solution relies only on explicit equations, although the deﬁnition’s boundaries are fuzzy.</w:delText>
        </w:r>
      </w:del>
    </w:p>
    <w:p w14:paraId="1475B86F" w14:textId="31CB8A14" w:rsidR="00CA3D10" w:rsidRPr="00BE10A4" w:rsidDel="00BE10A4" w:rsidRDefault="00CA3D10">
      <w:pPr>
        <w:pStyle w:val="FootnoteText"/>
        <w:autoSpaceDE w:val="0"/>
        <w:autoSpaceDN w:val="0"/>
        <w:adjustRightInd w:val="0"/>
        <w:jc w:val="both"/>
        <w:rPr>
          <w:del w:id="2080" w:author="EPH" w:date="2022-06-12T12:35:00Z"/>
          <w:szCs w:val="24"/>
        </w:rPr>
      </w:pPr>
      <w:del w:id="2081" w:author="EPH" w:date="2022-06-12T12:35:00Z">
        <w:r w:rsidRPr="00BE10A4" w:rsidDel="00BE10A4">
          <w:rPr>
            <w:szCs w:val="24"/>
            <w:vertAlign w:val="superscript"/>
          </w:rPr>
          <w:delText>2</w:delText>
        </w:r>
        <w:r w:rsidRPr="00BE10A4" w:rsidDel="00BE10A4">
          <w:rPr>
            <w:szCs w:val="24"/>
          </w:rPr>
          <w:delText>For a discussion of how to select a worthy research question, see Volume??, Chapter ??, this handbook.</w:delText>
        </w:r>
      </w:del>
    </w:p>
    <w:p w14:paraId="03312650" w14:textId="77D0104D" w:rsidR="00CA3D10" w:rsidRPr="00BE10A4" w:rsidDel="00BE10A4" w:rsidRDefault="00CA3D10">
      <w:pPr>
        <w:pStyle w:val="FootnoteText"/>
        <w:autoSpaceDE w:val="0"/>
        <w:autoSpaceDN w:val="0"/>
        <w:adjustRightInd w:val="0"/>
        <w:jc w:val="both"/>
        <w:rPr>
          <w:del w:id="2082" w:author="EPH" w:date="2022-06-12T12:35:00Z"/>
          <w:szCs w:val="24"/>
        </w:rPr>
        <w:pPrChange w:id="2083" w:author="EPH" w:date="2022-06-12T12:35:00Z">
          <w:pPr>
            <w:pStyle w:val="FootnoteText"/>
            <w:autoSpaceDE w:val="0"/>
            <w:autoSpaceDN w:val="0"/>
            <w:adjustRightInd w:val="0"/>
          </w:pPr>
        </w:pPrChange>
      </w:pPr>
      <w:del w:id="2084" w:author="EPH" w:date="2022-06-12T12:35:00Z">
        <w:r w:rsidRPr="00BE10A4" w:rsidDel="00BE10A4">
          <w:rPr>
            <w:szCs w:val="24"/>
            <w:vertAlign w:val="superscript"/>
          </w:rPr>
          <w:delText>3</w:delText>
        </w:r>
        <w:r w:rsidRPr="00BE10A4" w:rsidDel="00BE10A4">
          <w:rPr>
            <w:szCs w:val="24"/>
          </w:rPr>
          <w:delText>We want to emphasize that this process is unaffected by the choice of plug-in statistic.</w:delText>
        </w:r>
      </w:del>
    </w:p>
    <w:p w14:paraId="0F977015" w14:textId="6BBC1EF7" w:rsidR="00CA3D10" w:rsidRPr="00BE10A4" w:rsidDel="00BE10A4" w:rsidRDefault="00CA3D10">
      <w:pPr>
        <w:pStyle w:val="FootnoteText"/>
        <w:autoSpaceDE w:val="0"/>
        <w:autoSpaceDN w:val="0"/>
        <w:adjustRightInd w:val="0"/>
        <w:jc w:val="both"/>
        <w:rPr>
          <w:del w:id="2085" w:author="EPH" w:date="2022-06-12T12:35:00Z"/>
          <w:szCs w:val="24"/>
        </w:rPr>
      </w:pPr>
      <w:del w:id="2086" w:author="EPH" w:date="2022-06-12T12:35:00Z">
        <w:r w:rsidRPr="00BE10A4" w:rsidDel="00BE10A4">
          <w:rPr>
            <w:szCs w:val="24"/>
            <w:vertAlign w:val="superscript"/>
          </w:rPr>
          <w:delText>4</w:delText>
        </w:r>
        <w:r w:rsidRPr="00BE10A4" w:rsidDel="00BE10A4">
          <w:rPr>
            <w:szCs w:val="24"/>
          </w:rPr>
          <w:delText>When a large sample is drawn from a normally distributed population, the bootstrap standard error will be very close to the conventional standard error of the mean.</w:delText>
        </w:r>
      </w:del>
    </w:p>
    <w:p w14:paraId="3FB37EC4" w14:textId="561BB4AB" w:rsidR="00CA3D10" w:rsidRPr="00BE10A4" w:rsidDel="00BE10A4" w:rsidRDefault="00CA3D10">
      <w:pPr>
        <w:pStyle w:val="FootnoteText"/>
        <w:autoSpaceDE w:val="0"/>
        <w:autoSpaceDN w:val="0"/>
        <w:adjustRightInd w:val="0"/>
        <w:jc w:val="both"/>
        <w:rPr>
          <w:del w:id="2087" w:author="EPH" w:date="2022-06-12T12:35:00Z"/>
          <w:szCs w:val="24"/>
        </w:rPr>
      </w:pPr>
      <w:del w:id="2088" w:author="EPH" w:date="2022-06-12T12:35:00Z">
        <w:r w:rsidRPr="00BE10A4" w:rsidDel="00BE10A4">
          <w:rPr>
            <w:szCs w:val="24"/>
            <w:vertAlign w:val="superscript"/>
          </w:rPr>
          <w:delText>5</w:delText>
        </w:r>
        <w:r w:rsidRPr="00BE10A4" w:rsidDel="00BE10A4">
          <w:rPr>
            <w:szCs w:val="24"/>
          </w:rPr>
          <w:delText>A frequentist 95% CI is built so that 95% of similarly constructed CIs will contain the population parameter value.</w:delText>
        </w:r>
      </w:del>
    </w:p>
    <w:p w14:paraId="64130B54" w14:textId="276A9AB5" w:rsidR="00CA3D10" w:rsidRPr="00BE10A4" w:rsidDel="00BE10A4" w:rsidRDefault="00CA3D10">
      <w:pPr>
        <w:pStyle w:val="FootnoteText"/>
        <w:autoSpaceDE w:val="0"/>
        <w:autoSpaceDN w:val="0"/>
        <w:adjustRightInd w:val="0"/>
        <w:jc w:val="both"/>
        <w:rPr>
          <w:del w:id="2089" w:author="EPH" w:date="2022-06-12T12:35:00Z"/>
          <w:szCs w:val="24"/>
        </w:rPr>
      </w:pPr>
      <w:del w:id="2090" w:author="EPH" w:date="2022-06-12T12:35:00Z">
        <w:r w:rsidRPr="00BE10A4" w:rsidDel="00BE10A4">
          <w:rPr>
            <w:szCs w:val="24"/>
            <w:vertAlign w:val="superscript"/>
          </w:rPr>
          <w:delText>6</w:delText>
        </w:r>
        <w:r w:rsidRPr="00BE10A4" w:rsidDel="00BE10A4">
          <w:rPr>
            <w:szCs w:val="24"/>
          </w:rPr>
          <w:delText>“[The bootstrap] was designed to extend the virtues of permutation testing” (</w:delText>
        </w:r>
        <w:r w:rsidRPr="00BE10A4" w:rsidDel="00BE10A4">
          <w:delText>Efron &amp; Tibshirani, 1993</w:delText>
        </w:r>
        <w:r w:rsidRPr="00BE10A4" w:rsidDel="00BE10A4">
          <w:rPr>
            <w:szCs w:val="24"/>
          </w:rPr>
          <w:delText>, p. 218).</w:delText>
        </w:r>
      </w:del>
    </w:p>
    <w:p w14:paraId="49A68575" w14:textId="04E84BD1" w:rsidR="00CA3D10" w:rsidRPr="00BE10A4" w:rsidDel="00BE10A4" w:rsidRDefault="00CA3D10">
      <w:pPr>
        <w:pStyle w:val="FootnoteText"/>
        <w:autoSpaceDE w:val="0"/>
        <w:autoSpaceDN w:val="0"/>
        <w:adjustRightInd w:val="0"/>
        <w:jc w:val="both"/>
        <w:rPr>
          <w:del w:id="2091" w:author="EPH" w:date="2022-06-12T12:35:00Z"/>
          <w:szCs w:val="24"/>
        </w:rPr>
      </w:pPr>
      <w:del w:id="2092" w:author="EPH" w:date="2022-06-12T12:35:00Z">
        <w:r w:rsidRPr="00BE10A4" w:rsidDel="00BE10A4">
          <w:rPr>
            <w:szCs w:val="24"/>
            <w:vertAlign w:val="superscript"/>
          </w:rPr>
          <w:delText>7</w:delText>
        </w:r>
        <w:r w:rsidRPr="00BE10A4" w:rsidDel="00BE10A4">
          <w:rPr>
            <w:szCs w:val="24"/>
          </w:rPr>
          <w:delText>In Example 1, a small-data example, complete enumeration requires 5</w:delText>
        </w:r>
        <w:r w:rsidRPr="00BE10A4" w:rsidDel="00BE10A4">
          <w:rPr>
            <w:szCs w:val="24"/>
            <w:vertAlign w:val="superscript"/>
          </w:rPr>
          <w:delText>5</w:delText>
        </w:r>
        <w:r w:rsidRPr="00BE10A4" w:rsidDel="00BE10A4">
          <w:rPr>
            <w:szCs w:val="24"/>
          </w:rPr>
          <w:delText xml:space="preserve"> = 3,125 bootstrap samples, which actually requires less work than the suggested </w:delText>
        </w:r>
        <w:r w:rsidRPr="00BE10A4" w:rsidDel="00BE10A4">
          <w:rPr>
            <w:i/>
            <w:szCs w:val="24"/>
          </w:rPr>
          <w:delText>B</w:delText>
        </w:r>
        <w:r w:rsidRPr="00BE10A4" w:rsidDel="00BE10A4">
          <w:rPr>
            <w:szCs w:val="24"/>
          </w:rPr>
          <w:delText xml:space="preserve"> = 9,999. However, this is rarely the case, because sample size is usually larger than </w:delText>
        </w:r>
        <w:r w:rsidRPr="00BE10A4" w:rsidDel="00BE10A4">
          <w:rPr>
            <w:i/>
            <w:szCs w:val="24"/>
          </w:rPr>
          <w:delText>N</w:delText>
        </w:r>
        <w:r w:rsidRPr="00BE10A4" w:rsidDel="00BE10A4">
          <w:rPr>
            <w:szCs w:val="24"/>
          </w:rPr>
          <w:delText xml:space="preserve"> = 5; if one more score had been collected, complete enumeration requires </w:delText>
        </w:r>
        <w:r w:rsidRPr="00BE10A4" w:rsidDel="00BE10A4">
          <w:rPr>
            <w:i/>
            <w:szCs w:val="24"/>
          </w:rPr>
          <w:delText>B</w:delText>
        </w:r>
        <w:r w:rsidRPr="00BE10A4" w:rsidDel="00BE10A4">
          <w:rPr>
            <w:szCs w:val="24"/>
          </w:rPr>
          <w:delText xml:space="preserve"> = 6</w:delText>
        </w:r>
        <w:r w:rsidRPr="00BE10A4" w:rsidDel="00BE10A4">
          <w:rPr>
            <w:szCs w:val="24"/>
            <w:vertAlign w:val="superscript"/>
          </w:rPr>
          <w:delText>6</w:delText>
        </w:r>
        <w:r w:rsidRPr="00BE10A4" w:rsidDel="00BE10A4">
          <w:rPr>
            <w:szCs w:val="24"/>
          </w:rPr>
          <w:delText xml:space="preserve"> = 46,656. Even a moderate size of </w:delText>
        </w:r>
        <w:r w:rsidRPr="00BE10A4" w:rsidDel="00BE10A4">
          <w:rPr>
            <w:i/>
            <w:szCs w:val="24"/>
          </w:rPr>
          <w:delText>N</w:delText>
        </w:r>
        <w:r w:rsidRPr="00BE10A4" w:rsidDel="00BE10A4">
          <w:rPr>
            <w:szCs w:val="24"/>
          </w:rPr>
          <w:delText xml:space="preserve"> = 30 requires </w:delText>
        </w:r>
        <w:r w:rsidRPr="00BE10A4" w:rsidDel="00BE10A4">
          <w:rPr>
            <w:i/>
            <w:szCs w:val="24"/>
          </w:rPr>
          <w:delText>B</w:delText>
        </w:r>
        <w:r w:rsidRPr="00BE10A4" w:rsidDel="00BE10A4">
          <w:rPr>
            <w:szCs w:val="24"/>
          </w:rPr>
          <w:delText xml:space="preserve"> ≈ 10</w:delText>
        </w:r>
        <w:r w:rsidRPr="00BE10A4" w:rsidDel="00BE10A4">
          <w:rPr>
            <w:szCs w:val="24"/>
            <w:vertAlign w:val="superscript"/>
          </w:rPr>
          <w:delText>44</w:delText>
        </w:r>
        <w:r w:rsidRPr="00BE10A4" w:rsidDel="00BE10A4">
          <w:rPr>
            <w:szCs w:val="24"/>
          </w:rPr>
          <w:delText xml:space="preserve">. This number can be reduced by accounting for and reweighting redundant samples (e.g., the sample {11, 11, 4} produces the same statistic as {4, 11, 11}), but programming these shortcuts would take much longer than running a large </w:delText>
        </w:r>
        <w:r w:rsidRPr="00BE10A4" w:rsidDel="00BE10A4">
          <w:rPr>
            <w:i/>
            <w:szCs w:val="24"/>
          </w:rPr>
          <w:delText>B</w:delText>
        </w:r>
        <w:r w:rsidRPr="00BE10A4" w:rsidDel="00BE10A4">
          <w:rPr>
            <w:szCs w:val="24"/>
          </w:rPr>
          <w:delText>, and the sample still may not be small enough to be practical.</w:delText>
        </w:r>
      </w:del>
    </w:p>
    <w:p w14:paraId="145AC195" w14:textId="5860F6FC" w:rsidR="00CA3D10" w:rsidRPr="00BE10A4" w:rsidDel="00BE10A4" w:rsidRDefault="00CA3D10">
      <w:pPr>
        <w:pStyle w:val="FootnoteText"/>
        <w:autoSpaceDE w:val="0"/>
        <w:autoSpaceDN w:val="0"/>
        <w:adjustRightInd w:val="0"/>
        <w:jc w:val="both"/>
        <w:rPr>
          <w:del w:id="2093" w:author="EPH" w:date="2022-06-12T12:35:00Z"/>
          <w:szCs w:val="24"/>
        </w:rPr>
      </w:pPr>
      <w:del w:id="2094" w:author="EPH" w:date="2022-06-12T12:35:00Z">
        <w:r w:rsidRPr="00BE10A4" w:rsidDel="00BE10A4">
          <w:rPr>
            <w:szCs w:val="24"/>
            <w:vertAlign w:val="superscript"/>
          </w:rPr>
          <w:delText>8</w:delText>
        </w:r>
        <w:r w:rsidRPr="00BE10A4" w:rsidDel="00BE10A4">
          <w:rPr>
            <w:szCs w:val="24"/>
          </w:rPr>
          <w:delText>With respect to the correlation, the bootstrap outperformed parametric procedures in simulations of restricted range (</w:delText>
        </w:r>
        <w:r w:rsidRPr="00BE10A4" w:rsidDel="00BE10A4">
          <w:delText>Chan &amp; Chan, 2004</w:delText>
        </w:r>
        <w:r w:rsidRPr="00BE10A4" w:rsidDel="00BE10A4">
          <w:rPr>
            <w:szCs w:val="24"/>
          </w:rPr>
          <w:delText xml:space="preserve">; </w:delText>
        </w:r>
        <w:r w:rsidRPr="00BE10A4" w:rsidDel="00BE10A4">
          <w:delText>Mendoza, Hart, &amp; Powell, 1991</w:delText>
        </w:r>
        <w:r w:rsidRPr="00BE10A4" w:rsidDel="00BE10A4">
          <w:rPr>
            <w:szCs w:val="24"/>
          </w:rPr>
          <w:delText>), nonnormal correlated populations (</w:delText>
        </w:r>
        <w:r w:rsidRPr="00BE10A4" w:rsidDel="00BE10A4">
          <w:delText>Beasley et al., 2007</w:delText>
        </w:r>
        <w:r w:rsidRPr="00BE10A4" w:rsidDel="00BE10A4">
          <w:rPr>
            <w:szCs w:val="24"/>
          </w:rPr>
          <w:delText>), and composite populations (</w:delText>
        </w:r>
        <w:r w:rsidRPr="00BE10A4" w:rsidDel="00BE10A4">
          <w:delText>Lee &amp; Rodgers, 1998</w:delText>
        </w:r>
        <w:r w:rsidRPr="00BE10A4" w:rsidDel="00BE10A4">
          <w:rPr>
            <w:szCs w:val="24"/>
          </w:rPr>
          <w:delText>).</w:delText>
        </w:r>
      </w:del>
    </w:p>
    <w:p w14:paraId="78C13011" w14:textId="4066DD83" w:rsidR="00CA3D10" w:rsidRPr="00BE10A4" w:rsidDel="00BE10A4" w:rsidRDefault="00CA3D10">
      <w:pPr>
        <w:pStyle w:val="FootnoteText"/>
        <w:autoSpaceDE w:val="0"/>
        <w:autoSpaceDN w:val="0"/>
        <w:adjustRightInd w:val="0"/>
        <w:jc w:val="both"/>
        <w:rPr>
          <w:del w:id="2095" w:author="EPH" w:date="2022-06-12T12:35:00Z"/>
          <w:szCs w:val="24"/>
        </w:rPr>
        <w:pPrChange w:id="2096" w:author="EPH" w:date="2022-06-12T12:35:00Z">
          <w:pPr>
            <w:pStyle w:val="FootnoteText"/>
            <w:autoSpaceDE w:val="0"/>
            <w:autoSpaceDN w:val="0"/>
            <w:adjustRightInd w:val="0"/>
          </w:pPr>
        </w:pPrChange>
      </w:pPr>
      <w:del w:id="2097" w:author="EPH" w:date="2022-06-12T12:35:00Z">
        <w:r w:rsidRPr="00BE10A4" w:rsidDel="00BE10A4">
          <w:rPr>
            <w:szCs w:val="24"/>
            <w:vertAlign w:val="superscript"/>
          </w:rPr>
          <w:delText>9</w:delText>
        </w:r>
        <w:r w:rsidRPr="00BE10A4" w:rsidDel="00BE10A4">
          <w:rPr>
            <w:szCs w:val="24"/>
          </w:rPr>
          <w:delText>Good starting points are http://www.stata.com/help.cgi?bootstrap, Poi (2004</w:delText>
        </w:r>
        <w:commentRangeStart w:id="2098"/>
        <w:r w:rsidRPr="00BE10A4" w:rsidDel="00BE10A4">
          <w:rPr>
            <w:szCs w:val="24"/>
          </w:rPr>
          <w:delText>)</w:delText>
        </w:r>
        <w:commentRangeEnd w:id="2098"/>
        <w:r w:rsidRPr="00BE10A4" w:rsidDel="00BE10A4">
          <w:rPr>
            <w:rStyle w:val="CommentReference"/>
          </w:rPr>
          <w:commentReference w:id="2098"/>
        </w:r>
        <w:r w:rsidRPr="00BE10A4" w:rsidDel="00BE10A4">
          <w:rPr>
            <w:szCs w:val="24"/>
          </w:rPr>
          <w:delText>, and http://support.sas.com/kb/24/982.html.</w:delText>
        </w:r>
      </w:del>
    </w:p>
    <w:p w14:paraId="265DEC32" w14:textId="7EDB0693" w:rsidR="00CA3D10" w:rsidRPr="00BE10A4" w:rsidDel="00BE10A4" w:rsidRDefault="00CA3D10">
      <w:pPr>
        <w:pStyle w:val="FootnoteText"/>
        <w:autoSpaceDE w:val="0"/>
        <w:autoSpaceDN w:val="0"/>
        <w:adjustRightInd w:val="0"/>
        <w:jc w:val="both"/>
        <w:rPr>
          <w:del w:id="2099" w:author="EPH" w:date="2022-06-12T12:35:00Z"/>
          <w:szCs w:val="24"/>
        </w:rPr>
        <w:pPrChange w:id="2100" w:author="EPH" w:date="2022-06-12T12:35:00Z">
          <w:pPr>
            <w:pStyle w:val="FootnoteText"/>
            <w:autoSpaceDE w:val="0"/>
            <w:autoSpaceDN w:val="0"/>
            <w:adjustRightInd w:val="0"/>
          </w:pPr>
        </w:pPrChange>
      </w:pPr>
      <w:del w:id="2101" w:author="EPH" w:date="2022-06-12T12:35:00Z">
        <w:r w:rsidRPr="00BE10A4" w:rsidDel="00BE10A4">
          <w:rPr>
            <w:szCs w:val="24"/>
            <w:vertAlign w:val="superscript"/>
          </w:rPr>
          <w:delText>10</w:delText>
        </w:r>
        <w:r w:rsidRPr="00BE10A4" w:rsidDel="00BE10A4">
          <w:rPr>
            <w:szCs w:val="24"/>
          </w:rPr>
          <w:delText>Their routines are included in the “bootstrap” and “boot” packages. After loading the package, documentation appears after typing “?bootstrap” or “?boot.” Both packages have good help ﬁles, with “boot” being slightly more thorough. Packages are discussed in “An Introduction to R,” which is available on the help menu of R.</w:delText>
        </w:r>
      </w:del>
    </w:p>
    <w:p w14:paraId="7C3B02EB" w14:textId="1C095E0E" w:rsidR="00CA3D10" w:rsidRPr="00BE10A4" w:rsidDel="00BE10A4" w:rsidRDefault="00CA3D10">
      <w:pPr>
        <w:pStyle w:val="FootnoteText"/>
        <w:autoSpaceDE w:val="0"/>
        <w:autoSpaceDN w:val="0"/>
        <w:adjustRightInd w:val="0"/>
        <w:jc w:val="both"/>
        <w:rPr>
          <w:del w:id="2102" w:author="EPH" w:date="2022-06-12T12:35:00Z"/>
          <w:szCs w:val="24"/>
        </w:rPr>
        <w:pPrChange w:id="2103" w:author="EPH" w:date="2022-06-12T12:35:00Z">
          <w:pPr>
            <w:pStyle w:val="FootnoteText"/>
            <w:autoSpaceDE w:val="0"/>
            <w:autoSpaceDN w:val="0"/>
            <w:adjustRightInd w:val="0"/>
          </w:pPr>
        </w:pPrChange>
      </w:pPr>
      <w:del w:id="2104" w:author="EPH" w:date="2022-06-12T12:35:00Z">
        <w:r w:rsidRPr="00BE10A4" w:rsidDel="00BE10A4">
          <w:rPr>
            <w:szCs w:val="24"/>
            <w:vertAlign w:val="superscript"/>
          </w:rPr>
          <w:delText>11</w:delText>
        </w:r>
        <w:r w:rsidRPr="00BE10A4" w:rsidDel="00BE10A4">
          <w:rPr>
            <w:szCs w:val="24"/>
          </w:rPr>
          <w:delText xml:space="preserve">In R, a routine’s underlying code is presented when its name is entered by itself (e.g., “bcanon” when </w:delText>
        </w:r>
        <w:r w:rsidRPr="00BE10A4" w:rsidDel="00BE10A4">
          <w:delText>Efron &amp; Tibshirani’s, 1993</w:delText>
        </w:r>
        <w:r w:rsidRPr="00BE10A4" w:rsidDel="00BE10A4">
          <w:rPr>
            <w:szCs w:val="24"/>
          </w:rPr>
          <w:delText>, “bootstrap” package has been installed and loaded). Saving the code in a script allows it to be modiﬁed, executed, and saved.</w:delText>
        </w:r>
      </w:del>
    </w:p>
    <w:p w14:paraId="7EEBD985" w14:textId="5A6F08DB" w:rsidR="00CA3D10" w:rsidRPr="00BE10A4" w:rsidDel="00BE10A4" w:rsidRDefault="00CA3D10">
      <w:pPr>
        <w:pStyle w:val="FootnoteText"/>
        <w:autoSpaceDE w:val="0"/>
        <w:autoSpaceDN w:val="0"/>
        <w:adjustRightInd w:val="0"/>
        <w:jc w:val="both"/>
        <w:rPr>
          <w:del w:id="2105" w:author="EPH" w:date="2022-06-12T12:35:00Z"/>
          <w:szCs w:val="24"/>
        </w:rPr>
      </w:pPr>
      <w:del w:id="2106" w:author="EPH" w:date="2022-06-12T12:35:00Z">
        <w:r w:rsidRPr="00BE10A4" w:rsidDel="00BE10A4">
          <w:rPr>
            <w:szCs w:val="24"/>
            <w:vertAlign w:val="superscript"/>
          </w:rPr>
          <w:delText>12</w:delText>
        </w:r>
        <w:r w:rsidRPr="00BE10A4" w:rsidDel="00BE10A4">
          <w:rPr>
            <w:szCs w:val="24"/>
          </w:rPr>
          <w:delText xml:space="preserve">When </w:delText>
        </w:r>
        <w:r w:rsidRPr="00BE10A4" w:rsidDel="00BE10A4">
          <w:rPr>
            <w:i/>
            <w:szCs w:val="24"/>
          </w:rPr>
          <w:delText>N</w:delText>
        </w:r>
        <w:r w:rsidRPr="00BE10A4" w:rsidDel="00BE10A4">
          <w:rPr>
            <w:szCs w:val="24"/>
          </w:rPr>
          <w:delText xml:space="preserve"> = 5 in Example 2a, roughly 5</w:delText>
        </w:r>
        <w:r w:rsidRPr="00BE10A4" w:rsidDel="00BE10A4">
          <w:rPr>
            <w:szCs w:val="24"/>
            <w:vertAlign w:val="superscript"/>
          </w:rPr>
          <w:delText>−4</w:delText>
        </w:r>
        <w:r w:rsidRPr="00BE10A4" w:rsidDel="00BE10A4">
          <w:rPr>
            <w:szCs w:val="24"/>
          </w:rPr>
          <w:delText xml:space="preserve"> = 0.16% of bootstrap statistics will be undeﬁned. When </w:delText>
        </w:r>
        <w:r w:rsidRPr="00BE10A4" w:rsidDel="00BE10A4">
          <w:rPr>
            <w:i/>
            <w:szCs w:val="24"/>
          </w:rPr>
          <w:delText>N</w:delText>
        </w:r>
        <w:r w:rsidRPr="00BE10A4" w:rsidDel="00BE10A4">
          <w:rPr>
            <w:szCs w:val="24"/>
          </w:rPr>
          <w:delText xml:space="preserve"> = 10, this proportion drops to 10</w:delText>
        </w:r>
        <w:r w:rsidRPr="00BE10A4" w:rsidDel="00BE10A4">
          <w:rPr>
            <w:szCs w:val="24"/>
            <w:vertAlign w:val="superscript"/>
          </w:rPr>
          <w:delText>−9</w:delText>
        </w:r>
        <w:r w:rsidRPr="00BE10A4" w:rsidDel="00BE10A4">
          <w:rPr>
            <w:szCs w:val="24"/>
          </w:rPr>
          <w:delText>. We believe this source of error is overwhelmed by sampling error and can be ignored.</w:delText>
        </w:r>
      </w:del>
    </w:p>
    <w:p w14:paraId="3904AFBD" w14:textId="353AA3F6" w:rsidR="00CA3D10" w:rsidRPr="00BE10A4" w:rsidDel="00BE10A4" w:rsidRDefault="00CA3D10">
      <w:pPr>
        <w:pStyle w:val="FootnoteText"/>
        <w:autoSpaceDE w:val="0"/>
        <w:autoSpaceDN w:val="0"/>
        <w:adjustRightInd w:val="0"/>
        <w:jc w:val="both"/>
        <w:rPr>
          <w:del w:id="2107" w:author="EPH" w:date="2022-06-12T12:35:00Z"/>
          <w:szCs w:val="24"/>
        </w:rPr>
      </w:pPr>
      <w:del w:id="2108" w:author="EPH" w:date="2022-06-12T12:35:00Z">
        <w:r w:rsidRPr="00BE10A4" w:rsidDel="00BE10A4">
          <w:rPr>
            <w:szCs w:val="24"/>
            <w:vertAlign w:val="superscript"/>
          </w:rPr>
          <w:delText>13</w:delText>
        </w:r>
        <w:r w:rsidRPr="00BE10A4" w:rsidDel="00BE10A4">
          <w:rPr>
            <w:szCs w:val="24"/>
          </w:rPr>
          <w:delText xml:space="preserve">The target distribution, </w:delText>
        </w:r>
        <w:r w:rsidRPr="00BE10A4" w:rsidDel="00BE10A4">
          <w:rPr>
            <w:i/>
            <w:szCs w:val="24"/>
          </w:rPr>
          <w:delText>f</w:delText>
        </w:r>
        <w:r w:rsidRPr="00BE10A4" w:rsidDel="00BE10A4">
          <w:rPr>
            <w:szCs w:val="24"/>
          </w:rPr>
          <w:delText xml:space="preserve">, should not be confused with the bootstrap literature’s </w:delText>
        </w:r>
        <w:r w:rsidRPr="00BE10A4" w:rsidDel="00BE10A4">
          <w:rPr>
            <w:i/>
            <w:szCs w:val="24"/>
          </w:rPr>
          <w:delText>F</w:delText>
        </w:r>
        <w:r w:rsidRPr="00BE10A4" w:rsidDel="00BE10A4">
          <w:rPr>
            <w:szCs w:val="24"/>
          </w:rPr>
          <w:delText xml:space="preserve"> (or </w:delText>
        </w:r>
        <w:r w:rsidR="00800CED">
          <w:rPr>
            <w:noProof/>
            <w:position w:val="-4"/>
          </w:rPr>
          <w:pict w14:anchorId="1E2B6724">
            <v:shape id="_x0000_i1079" type="#_x0000_t75" alt="" style="width:9.95pt;height:11.5pt;mso-width-percent:0;mso-height-percent:0;mso-width-percent:0;mso-height-percent:0">
              <v:imagedata r:id="rId99" o:title=""/>
            </v:shape>
          </w:pict>
        </w:r>
        <w:r w:rsidRPr="00BE10A4" w:rsidDel="00BE10A4">
          <w:rPr>
            <w:szCs w:val="24"/>
          </w:rPr>
          <w:delText xml:space="preserve">). </w:delText>
        </w:r>
        <w:r w:rsidRPr="00BE10A4" w:rsidDel="00BE10A4">
          <w:rPr>
            <w:i/>
            <w:szCs w:val="24"/>
          </w:rPr>
          <w:delText>F</w:delText>
        </w:r>
        <w:r w:rsidRPr="00BE10A4" w:rsidDel="00BE10A4">
          <w:rPr>
            <w:szCs w:val="24"/>
          </w:rPr>
          <w:delText xml:space="preserve"> is the theoretical population distribution of single observations, whereas </w:delText>
        </w:r>
        <w:r w:rsidRPr="00BE10A4" w:rsidDel="00BE10A4">
          <w:rPr>
            <w:i/>
            <w:szCs w:val="24"/>
          </w:rPr>
          <w:delText>f</w:delText>
        </w:r>
        <w:r w:rsidRPr="00BE10A4" w:rsidDel="00BE10A4">
          <w:rPr>
            <w:szCs w:val="24"/>
          </w:rPr>
          <w:delText xml:space="preserve"> is the desired distribution of statistics. If the simulation notation were applied to the bootstrap, </w:delText>
        </w:r>
        <w:r w:rsidRPr="00BE10A4" w:rsidDel="00BE10A4">
          <w:rPr>
            <w:i/>
            <w:szCs w:val="24"/>
          </w:rPr>
          <w:delText>f</w:delText>
        </w:r>
        <w:r w:rsidRPr="00BE10A4" w:rsidDel="00BE10A4">
          <w:rPr>
            <w:szCs w:val="24"/>
          </w:rPr>
          <w:delText xml:space="preserve"> would be the bootstrap distribution.</w:delText>
        </w:r>
      </w:del>
    </w:p>
    <w:p w14:paraId="03D6B936" w14:textId="56069ED6" w:rsidR="00CA3D10" w:rsidRPr="00BE10A4" w:rsidDel="00BE10A4" w:rsidRDefault="00CA3D10">
      <w:pPr>
        <w:pStyle w:val="FootnoteText"/>
        <w:autoSpaceDE w:val="0"/>
        <w:autoSpaceDN w:val="0"/>
        <w:adjustRightInd w:val="0"/>
        <w:jc w:val="both"/>
        <w:rPr>
          <w:del w:id="2109" w:author="EPH" w:date="2022-06-12T12:35:00Z"/>
          <w:szCs w:val="24"/>
        </w:rPr>
      </w:pPr>
      <w:del w:id="2110" w:author="EPH" w:date="2022-06-12T12:35:00Z">
        <w:r w:rsidRPr="00BE10A4" w:rsidDel="00BE10A4">
          <w:rPr>
            <w:szCs w:val="24"/>
            <w:vertAlign w:val="superscript"/>
          </w:rPr>
          <w:delText>14</w:delText>
        </w:r>
        <w:r w:rsidRPr="00BE10A4" w:rsidDel="00BE10A4">
          <w:rPr>
            <w:szCs w:val="24"/>
          </w:rPr>
          <w:delText>One common conjugate relationship is a Gaussian prior and a Gaussian likelihood, resulting in a Gaussian posterior. Another common relationship is a beta prior and a binomial likelihood, resulting in a beta posterior.</w:delText>
        </w:r>
      </w:del>
    </w:p>
    <w:p w14:paraId="5F8BEE09" w14:textId="00CAFFC3" w:rsidR="00CA3D10" w:rsidRPr="00BE10A4" w:rsidDel="00BE10A4" w:rsidRDefault="00CA3D10">
      <w:pPr>
        <w:pStyle w:val="FootnoteText"/>
        <w:autoSpaceDE w:val="0"/>
        <w:autoSpaceDN w:val="0"/>
        <w:adjustRightInd w:val="0"/>
        <w:jc w:val="both"/>
        <w:rPr>
          <w:del w:id="2111" w:author="EPH" w:date="2022-06-12T12:35:00Z"/>
          <w:szCs w:val="24"/>
        </w:rPr>
        <w:pPrChange w:id="2112" w:author="EPH" w:date="2022-06-12T12:35:00Z">
          <w:pPr>
            <w:pStyle w:val="Style1"/>
            <w:autoSpaceDE w:val="0"/>
            <w:autoSpaceDN w:val="0"/>
            <w:adjustRightInd w:val="0"/>
            <w:spacing w:line="1" w:lineRule="atLeast"/>
            <w:ind w:left="20" w:hanging="19"/>
            <w:jc w:val="both"/>
          </w:pPr>
        </w:pPrChange>
      </w:pPr>
      <w:del w:id="2113" w:author="EPH" w:date="2022-06-12T12:35:00Z">
        <w:r w:rsidRPr="00BE10A4" w:rsidDel="00BE10A4">
          <w:rPr>
            <w:szCs w:val="24"/>
            <w:vertAlign w:val="superscript"/>
          </w:rPr>
          <w:delText>15</w:delText>
        </w:r>
        <w:r w:rsidRPr="00BE10A4" w:rsidDel="00BE10A4">
          <w:rPr>
            <w:szCs w:val="24"/>
          </w:rPr>
          <w:delText xml:space="preserve">Rejection sampling can estimate improper probability distributions whose total area is not 1. The total area underneath does not matter, as long as the heights along </w:delText>
        </w:r>
        <w:r w:rsidRPr="00BE10A4" w:rsidDel="00BE10A4">
          <w:rPr>
            <w:i/>
            <w:szCs w:val="24"/>
          </w:rPr>
          <w:delText>f</w:delText>
        </w:r>
        <w:r w:rsidRPr="00BE10A4" w:rsidDel="00BE10A4">
          <w:rPr>
            <w:szCs w:val="24"/>
          </w:rPr>
          <w:delText xml:space="preserve"> are correctly proportioned. This is useful in Bayesian statistics, in which the posterior is known only up to a proportional constant.</w:delText>
        </w:r>
      </w:del>
    </w:p>
    <w:p w14:paraId="1637A990" w14:textId="0C48D8BD" w:rsidR="00CA3D10" w:rsidRPr="00BE10A4" w:rsidDel="00BE10A4" w:rsidRDefault="00CA3D10">
      <w:pPr>
        <w:pStyle w:val="FootnoteText"/>
        <w:autoSpaceDE w:val="0"/>
        <w:autoSpaceDN w:val="0"/>
        <w:adjustRightInd w:val="0"/>
        <w:jc w:val="both"/>
        <w:rPr>
          <w:del w:id="2114" w:author="EPH" w:date="2022-06-12T12:35:00Z"/>
          <w:szCs w:val="24"/>
        </w:rPr>
      </w:pPr>
      <w:del w:id="2115" w:author="EPH" w:date="2022-06-12T12:35:00Z">
        <w:r w:rsidRPr="00BE10A4" w:rsidDel="00BE10A4">
          <w:rPr>
            <w:szCs w:val="24"/>
            <w:vertAlign w:val="superscript"/>
          </w:rPr>
          <w:delText>16</w:delText>
        </w:r>
        <w:r w:rsidRPr="00BE10A4" w:rsidDel="00BE10A4">
          <w:delText>Albert (2009</w:delText>
        </w:r>
        <w:r w:rsidRPr="00BE10A4" w:rsidDel="00BE10A4">
          <w:rPr>
            <w:szCs w:val="24"/>
          </w:rPr>
          <w:delText xml:space="preserve">, p. 99) provided an automatic way to ﬁnd the scaling constant with a multivariate target distribution (although the candidate distribution and its parameter are still decided by a human). This approach improves efﬁciency because as </w:delText>
        </w:r>
        <w:r w:rsidRPr="00BE10A4" w:rsidDel="00BE10A4">
          <w:rPr>
            <w:i/>
            <w:szCs w:val="24"/>
          </w:rPr>
          <w:delText>c</w:delText>
        </w:r>
        <w:r w:rsidRPr="00BE10A4" w:rsidDel="00BE10A4">
          <w:rPr>
            <w:szCs w:val="24"/>
          </w:rPr>
          <w:delText xml:space="preserve"> grows, more candidates are rejected and the simulation becomes less efﬁcient. It also is useful with multivariate distributions where graphically determining </w:delText>
        </w:r>
        <w:r w:rsidRPr="00BE10A4" w:rsidDel="00BE10A4">
          <w:rPr>
            <w:i/>
            <w:szCs w:val="24"/>
          </w:rPr>
          <w:delText>c</w:delText>
        </w:r>
        <w:r w:rsidRPr="00BE10A4" w:rsidDel="00BE10A4">
          <w:rPr>
            <w:szCs w:val="24"/>
          </w:rPr>
          <w:delText xml:space="preserve"> is difﬁcult.</w:delText>
        </w:r>
      </w:del>
    </w:p>
    <w:p w14:paraId="7070A811" w14:textId="21444577" w:rsidR="00CA3D10" w:rsidRPr="00BE10A4" w:rsidDel="00BE10A4" w:rsidRDefault="00CA3D10">
      <w:pPr>
        <w:pStyle w:val="FootnoteText"/>
        <w:autoSpaceDE w:val="0"/>
        <w:autoSpaceDN w:val="0"/>
        <w:adjustRightInd w:val="0"/>
        <w:jc w:val="both"/>
        <w:rPr>
          <w:del w:id="2116" w:author="EPH" w:date="2022-06-12T12:35:00Z"/>
          <w:szCs w:val="24"/>
        </w:rPr>
        <w:pPrChange w:id="2117" w:author="EPH" w:date="2022-06-12T12:35:00Z">
          <w:pPr>
            <w:pStyle w:val="FootnoteText"/>
            <w:autoSpaceDE w:val="0"/>
            <w:autoSpaceDN w:val="0"/>
            <w:adjustRightInd w:val="0"/>
          </w:pPr>
        </w:pPrChange>
      </w:pPr>
      <w:del w:id="2118" w:author="EPH" w:date="2022-06-12T12:35:00Z">
        <w:r w:rsidRPr="00BE10A4" w:rsidDel="00BE10A4">
          <w:rPr>
            <w:szCs w:val="24"/>
            <w:vertAlign w:val="superscript"/>
          </w:rPr>
          <w:delText>17</w:delText>
        </w:r>
        <w:r w:rsidRPr="00BE10A4" w:rsidDel="00BE10A4">
          <w:rPr>
            <w:szCs w:val="24"/>
          </w:rPr>
          <w:delText>Although MCMC is less computationally efﬁcient, it has at least three beneﬁts over typical ML approaches. First, ML cannot incorporate prior information. Second, ML approaches ﬁx the estimates of variance parameters instead of allowing their uncertainty to inform lower level parameter estimates appropriately (</w:delText>
        </w:r>
        <w:r w:rsidRPr="00BE10A4" w:rsidDel="00BE10A4">
          <w:delText>Gelman &amp; Hill, 2007</w:delText>
        </w:r>
        <w:r w:rsidRPr="00BE10A4" w:rsidDel="00BE10A4">
          <w:rPr>
            <w:szCs w:val="24"/>
          </w:rPr>
          <w:delText>, p. 345). Third, ML ﬁnds only the mode of the likelihood distribution, whereas MCMC can capture many features of the target distribution, like its mean, modes, and quantiles (</w:delText>
        </w:r>
        <w:r w:rsidRPr="00BE10A4" w:rsidDel="00BE10A4">
          <w:delText>Robert &amp; Casella, 2004</w:delText>
        </w:r>
        <w:r w:rsidRPr="00BE10A4" w:rsidDel="00BE10A4">
          <w:rPr>
            <w:szCs w:val="24"/>
          </w:rPr>
          <w:delText>, Section 9.4).</w:delText>
        </w:r>
      </w:del>
    </w:p>
    <w:p w14:paraId="2CEC7B34" w14:textId="45835DE7" w:rsidR="00CA3D10" w:rsidRPr="00BE10A4" w:rsidRDefault="00CA3D10">
      <w:pPr>
        <w:pStyle w:val="FootnoteText"/>
        <w:autoSpaceDE w:val="0"/>
        <w:autoSpaceDN w:val="0"/>
        <w:adjustRightInd w:val="0"/>
        <w:jc w:val="both"/>
        <w:rPr>
          <w:szCs w:val="24"/>
        </w:rPr>
        <w:pPrChange w:id="2119" w:author="EPH" w:date="2022-06-12T12:35:00Z">
          <w:pPr>
            <w:pStyle w:val="FootnoteText"/>
            <w:autoSpaceDE w:val="0"/>
            <w:autoSpaceDN w:val="0"/>
            <w:adjustRightInd w:val="0"/>
          </w:pPr>
        </w:pPrChange>
      </w:pPr>
      <w:del w:id="2120" w:author="EPH" w:date="2022-06-12T12:35:00Z">
        <w:r w:rsidRPr="00BE10A4" w:rsidDel="00BE10A4">
          <w:rPr>
            <w:szCs w:val="24"/>
          </w:rPr>
          <w:delText xml:space="preserve">18 The BUGS and JAGS programs were the community’s favorites before Stan’s release in 2012. Their strengths and weaknesses are covered in Stan Development team, 2020, ch 32; Lunn, Spiegelhalter, Thomas, &amp; Best, 2009 and their subsequent discussion; Plummer 2017, Appendix </w:delText>
        </w:r>
        <w:commentRangeStart w:id="2121"/>
        <w:r w:rsidRPr="00BE10A4" w:rsidDel="00BE10A4">
          <w:rPr>
            <w:szCs w:val="24"/>
          </w:rPr>
          <w:delText>A</w:delText>
        </w:r>
        <w:commentRangeEnd w:id="2121"/>
        <w:r w:rsidRPr="00BE10A4" w:rsidDel="00BE10A4">
          <w:rPr>
            <w:rStyle w:val="CommentReference"/>
          </w:rPr>
          <w:commentReference w:id="2121"/>
        </w:r>
        <w:r w:rsidRPr="00BE10A4" w:rsidDel="00BE10A4">
          <w:rPr>
            <w:szCs w:val="24"/>
          </w:rPr>
          <w:delText>. Software such as SAS and Mplus have released MCMC routines, although we expect most books will continue to target the Stan syntax.</w:delText>
        </w:r>
      </w:del>
    </w:p>
    <w:sectPr w:rsidR="00CA3D10" w:rsidRPr="00BE10A4" w:rsidSect="009B3D7A">
      <w:headerReference w:type="default" r:id="rId1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3" w:author="EPH" w:date="2022-06-12T12:37:00Z" w:initials="EH">
    <w:p w14:paraId="48BA6CDC" w14:textId="2D15FDB7" w:rsidR="00587448" w:rsidRDefault="00587448">
      <w:pPr>
        <w:pStyle w:val="CommentText"/>
      </w:pPr>
      <w:r>
        <w:rPr>
          <w:rStyle w:val="CommentReference"/>
        </w:rPr>
        <w:annotationRef/>
      </w:r>
      <w:r>
        <w:t>AU: possible to put one or two introductory sentences after the H2 to avoid stacked heads?</w:t>
      </w:r>
    </w:p>
  </w:comment>
  <w:comment w:id="135" w:author="EPH" w:date="2022-06-12T12:36:00Z" w:initials="EH">
    <w:p w14:paraId="23776683" w14:textId="10E9FC4D" w:rsidR="00587448" w:rsidRDefault="00587448">
      <w:pPr>
        <w:pStyle w:val="CommentText"/>
      </w:pPr>
      <w:r>
        <w:rPr>
          <w:rStyle w:val="CommentReference"/>
        </w:rPr>
        <w:annotationRef/>
      </w:r>
      <w:r>
        <w:t>AU/ED: please specify cross-referenced chapter — cannot properly cite it when I don’t know author or title.</w:t>
      </w:r>
    </w:p>
  </w:comment>
  <w:comment w:id="136" w:author="Lou Bruno" w:date="2022-06-18T14:03:00Z" w:initials="LCB">
    <w:p w14:paraId="03BEE600" w14:textId="4DF0009E" w:rsidR="00587448" w:rsidRDefault="00587448">
      <w:pPr>
        <w:pStyle w:val="CommentText"/>
      </w:pPr>
      <w:r>
        <w:rPr>
          <w:rStyle w:val="CommentReference"/>
        </w:rPr>
        <w:annotationRef/>
      </w:r>
      <w:r>
        <w:t>To be added in page proof.</w:t>
      </w:r>
    </w:p>
  </w:comment>
  <w:comment w:id="330" w:author="EPH" w:date="2022-06-17T10:31:00Z" w:initials="EH">
    <w:p w14:paraId="38308C9F" w14:textId="6B6CE4BC" w:rsidR="00587448" w:rsidRDefault="00587448">
      <w:pPr>
        <w:pStyle w:val="CommentText"/>
      </w:pPr>
      <w:r>
        <w:rPr>
          <w:rStyle w:val="CommentReference"/>
        </w:rPr>
        <w:annotationRef/>
      </w:r>
      <w:r>
        <w:t>COMP: ensure spacing around mathematical symbols when this equation is set.</w:t>
      </w:r>
    </w:p>
  </w:comment>
  <w:comment w:id="790" w:author="eXtyles Citation Match Check" w:date="2022-04-26T16:08:00Z" w:initials="JDM">
    <w:p w14:paraId="03BDEC91" w14:textId="027C765A" w:rsidR="00587448" w:rsidRDefault="00587448">
      <w:pPr>
        <w:pStyle w:val="CommentText"/>
      </w:pPr>
      <w:r>
        <w:rPr>
          <w:rStyle w:val="CommentReference"/>
        </w:rPr>
        <w:annotationRef/>
      </w:r>
      <w:r>
        <w:rPr>
          <w:rStyle w:val="Heading3Char"/>
          <w:sz w:val="16"/>
        </w:rPr>
        <w:annotationRef/>
      </w:r>
      <w:r>
        <w:rPr>
          <w:rFonts w:ascii="Times New Roman" w:hAnsi="Times New Roman"/>
          <w:sz w:val="24"/>
        </w:rPr>
        <w:t>The in-text citation "Rodgers, 1998" is not in the reference list. Please correct the citation, add the reference to the list, or delete the citation.</w:t>
      </w:r>
    </w:p>
  </w:comment>
  <w:comment w:id="829" w:author="EPH" w:date="2022-06-17T11:34:00Z" w:initials="EH">
    <w:p w14:paraId="7B32D3D2" w14:textId="36590BBD" w:rsidR="00587448" w:rsidRDefault="00587448">
      <w:pPr>
        <w:pStyle w:val="CommentText"/>
      </w:pPr>
      <w:r>
        <w:rPr>
          <w:rStyle w:val="CommentReference"/>
        </w:rPr>
        <w:annotationRef/>
      </w:r>
      <w:r>
        <w:t>AU: This “Eight years later…” statement was made in the 2012 edition, but we are now a decade beyond that. Is it still true? If so, change “Eight” to “Nineteen”, but if not, change or delete the sentence.</w:t>
      </w:r>
    </w:p>
  </w:comment>
  <w:comment w:id="841" w:author="eXtyles Citation Match Check" w:date="2022-04-26T16:08:00Z" w:initials="JDM">
    <w:p w14:paraId="72293568" w14:textId="77777777" w:rsidR="00587448" w:rsidRDefault="00587448" w:rsidP="00467019">
      <w:pPr>
        <w:pStyle w:val="CommentText"/>
      </w:pPr>
      <w:r>
        <w:rPr>
          <w:rStyle w:val="CommentReference"/>
        </w:rPr>
        <w:annotationRef/>
      </w:r>
      <w:r>
        <w:rPr>
          <w:rStyle w:val="Heading3Char"/>
          <w:sz w:val="16"/>
        </w:rPr>
        <w:annotationRef/>
      </w:r>
      <w:r>
        <w:rPr>
          <w:rFonts w:ascii="Times New Roman" w:hAnsi="Times New Roman"/>
          <w:sz w:val="24"/>
        </w:rPr>
        <w:t>The in-text citation "Poi (2004)" is not in the reference list. Please correct the citation, add the reference to the list, or delete the citation.</w:t>
      </w:r>
    </w:p>
  </w:comment>
  <w:comment w:id="944" w:author="EPH" w:date="2022-06-12T13:40:00Z" w:initials="EH">
    <w:p w14:paraId="202A0192" w14:textId="27197243" w:rsidR="00587448" w:rsidRDefault="00587448">
      <w:pPr>
        <w:pStyle w:val="CommentText"/>
      </w:pPr>
      <w:r>
        <w:rPr>
          <w:rStyle w:val="CommentReference"/>
        </w:rPr>
        <w:annotationRef/>
      </w:r>
      <w:r>
        <w:t xml:space="preserve">AU/ED: please verify which chapter in the current volume correlates to </w:t>
      </w:r>
      <w:proofErr w:type="spellStart"/>
      <w:r>
        <w:t>Ch</w:t>
      </w:r>
      <w:proofErr w:type="spellEnd"/>
      <w:r>
        <w:t xml:space="preserve"> 24 of the prior edition’s volume 2.</w:t>
      </w:r>
    </w:p>
  </w:comment>
  <w:comment w:id="945" w:author="Lou Bruno" w:date="2022-06-18T14:37:00Z" w:initials="LCB">
    <w:p w14:paraId="636897C4" w14:textId="2C9FAE38" w:rsidR="002D1A26" w:rsidRDefault="002D1A26">
      <w:pPr>
        <w:pStyle w:val="CommentText"/>
      </w:pPr>
      <w:r>
        <w:rPr>
          <w:rStyle w:val="CommentReference"/>
        </w:rPr>
        <w:annotationRef/>
      </w:r>
      <w:r>
        <w:t>To be added in page proof.</w:t>
      </w:r>
    </w:p>
  </w:comment>
  <w:comment w:id="1771" w:author="eXtyles Citation Match Check" w:date="2022-04-26T16:08:00Z" w:initials="JDM">
    <w:p w14:paraId="455EF8FC" w14:textId="77777777" w:rsidR="00587448" w:rsidRDefault="00587448" w:rsidP="00304061">
      <w:pPr>
        <w:pStyle w:val="CommentText"/>
      </w:pPr>
      <w:r>
        <w:rPr>
          <w:rStyle w:val="CommentReference"/>
        </w:rPr>
        <w:annotationRef/>
      </w:r>
      <w:r>
        <w:rPr>
          <w:rStyle w:val="Heading3Char"/>
          <w:sz w:val="16"/>
        </w:rPr>
        <w:annotationRef/>
      </w:r>
      <w:r>
        <w:rPr>
          <w:rFonts w:ascii="Times New Roman" w:hAnsi="Times New Roman"/>
          <w:sz w:val="24"/>
        </w:rPr>
        <w:t>No appendix matches the in-text citation "Appendix A". Please supply the missing appendix or delete the citation.</w:t>
      </w:r>
    </w:p>
  </w:comment>
  <w:comment w:id="1781" w:author="eXtyles Citation Match Check" w:date="2022-04-26T16:08:00Z" w:initials="JDM">
    <w:p w14:paraId="392B6D09" w14:textId="54A92014" w:rsidR="00587448" w:rsidRDefault="00587448">
      <w:pPr>
        <w:pStyle w:val="CommentText"/>
      </w:pPr>
      <w:r>
        <w:rPr>
          <w:rStyle w:val="CommentReference"/>
        </w:rPr>
        <w:annotationRef/>
      </w:r>
      <w:r>
        <w:rPr>
          <w:rStyle w:val="Heading3Char"/>
          <w:sz w:val="16"/>
        </w:rPr>
        <w:annotationRef/>
      </w:r>
      <w:r>
        <w:rPr>
          <w:rFonts w:ascii="Times New Roman" w:hAnsi="Times New Roman"/>
          <w:sz w:val="24"/>
        </w:rPr>
        <w:t>The in-text citation "</w:t>
      </w:r>
      <w:proofErr w:type="spellStart"/>
      <w:r>
        <w:rPr>
          <w:rFonts w:ascii="Times New Roman" w:hAnsi="Times New Roman"/>
          <w:sz w:val="24"/>
        </w:rPr>
        <w:t>McElreath</w:t>
      </w:r>
      <w:proofErr w:type="spellEnd"/>
      <w:r>
        <w:rPr>
          <w:rFonts w:ascii="Times New Roman" w:hAnsi="Times New Roman"/>
          <w:sz w:val="24"/>
        </w:rPr>
        <w:t>, 2020a" is not in the reference list. Please correct the citation, add the reference to the list, or delete the citation.</w:t>
      </w:r>
    </w:p>
  </w:comment>
  <w:comment w:id="1803" w:author="eXtyles Citation Match Check" w:date="2022-04-26T16:08:00Z" w:initials="JDM">
    <w:p w14:paraId="01305E70" w14:textId="1739E64B" w:rsidR="00587448" w:rsidRDefault="00587448">
      <w:pPr>
        <w:pStyle w:val="CommentText"/>
      </w:pPr>
      <w:r>
        <w:rPr>
          <w:rStyle w:val="CommentReference"/>
        </w:rPr>
        <w:annotationRef/>
      </w:r>
      <w:r>
        <w:rPr>
          <w:rStyle w:val="Heading3Char"/>
          <w:sz w:val="16"/>
        </w:rPr>
        <w:annotationRef/>
      </w:r>
      <w:r>
        <w:rPr>
          <w:rFonts w:ascii="Times New Roman" w:hAnsi="Times New Roman"/>
          <w:sz w:val="24"/>
        </w:rPr>
        <w:t>The in-text citation "</w:t>
      </w:r>
      <w:proofErr w:type="spellStart"/>
      <w:r>
        <w:rPr>
          <w:rFonts w:ascii="Times New Roman" w:hAnsi="Times New Roman"/>
          <w:sz w:val="24"/>
        </w:rPr>
        <w:t>McElreath</w:t>
      </w:r>
      <w:proofErr w:type="spellEnd"/>
      <w:r>
        <w:rPr>
          <w:rFonts w:ascii="Times New Roman" w:hAnsi="Times New Roman"/>
          <w:sz w:val="24"/>
        </w:rPr>
        <w:t>, 2020a" is not in the reference list. Please correct the citation, add the reference to the list, or delete the citation.</w:t>
      </w:r>
    </w:p>
  </w:comment>
  <w:comment w:id="1805" w:author="eXtyles Citation Match Check" w:date="2022-04-26T16:08:00Z" w:initials="JDM">
    <w:p w14:paraId="16D24477" w14:textId="022CF629" w:rsidR="00587448" w:rsidRDefault="00587448">
      <w:pPr>
        <w:pStyle w:val="CommentText"/>
      </w:pPr>
      <w:r>
        <w:rPr>
          <w:rStyle w:val="CommentReference"/>
        </w:rPr>
        <w:annotationRef/>
      </w:r>
      <w:r>
        <w:rPr>
          <w:rStyle w:val="Heading3Char"/>
          <w:sz w:val="16"/>
        </w:rPr>
        <w:annotationRef/>
      </w:r>
      <w:r>
        <w:rPr>
          <w:rFonts w:ascii="Times New Roman" w:hAnsi="Times New Roman"/>
          <w:sz w:val="24"/>
        </w:rPr>
        <w:t>The in-text citation "</w:t>
      </w:r>
      <w:proofErr w:type="spellStart"/>
      <w:r>
        <w:rPr>
          <w:rFonts w:ascii="Times New Roman" w:hAnsi="Times New Roman"/>
          <w:sz w:val="24"/>
        </w:rPr>
        <w:t>McElreath</w:t>
      </w:r>
      <w:proofErr w:type="spellEnd"/>
      <w:r>
        <w:rPr>
          <w:rFonts w:ascii="Times New Roman" w:hAnsi="Times New Roman"/>
          <w:sz w:val="24"/>
        </w:rPr>
        <w:t>, 2020b" is not in the reference list. Please correct the citation, add the reference to the list, or delete the citation.</w:t>
      </w:r>
    </w:p>
  </w:comment>
  <w:comment w:id="1861" w:author="eXtyles Bibliographic Reference Processing" w:date="2022-04-26T15:52:00Z" w:initials="JDM">
    <w:p w14:paraId="2CAF959D"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"Andrews, 2000")</w:t>
      </w:r>
    </w:p>
  </w:comment>
  <w:comment w:id="1862" w:author="Lou Bruno" w:date="2022-06-18T14:59:00Z" w:initials="LCB">
    <w:p w14:paraId="65D6F9AD" w14:textId="2EBAE408" w:rsidR="007C4212" w:rsidRDefault="007C4212">
      <w:pPr>
        <w:pStyle w:val="CommentText"/>
      </w:pPr>
      <w:r>
        <w:rPr>
          <w:rStyle w:val="CommentReference"/>
        </w:rPr>
        <w:annotationRef/>
      </w:r>
      <w:r>
        <w:t>It's there.</w:t>
      </w:r>
    </w:p>
  </w:comment>
  <w:comment w:id="1866" w:author="eXtyles Bibliographic Reference Processing" w:date="2022-04-26T15:52:00Z" w:initials="JDM">
    <w:p w14:paraId="670B64BA"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w:t>
      </w:r>
      <w:proofErr w:type="spellStart"/>
      <w:r>
        <w:rPr>
          <w:rFonts w:ascii="Times New Roman" w:hAnsi="Times New Roman"/>
          <w:sz w:val="24"/>
        </w:rPr>
        <w:t>Beran</w:t>
      </w:r>
      <w:proofErr w:type="spellEnd"/>
      <w:r>
        <w:rPr>
          <w:rFonts w:ascii="Times New Roman" w:hAnsi="Times New Roman"/>
          <w:sz w:val="24"/>
        </w:rPr>
        <w:t>, 2003")</w:t>
      </w:r>
    </w:p>
  </w:comment>
  <w:comment w:id="1867" w:author="Lou Bruno" w:date="2022-06-18T14:59:00Z" w:initials="LCB">
    <w:p w14:paraId="341A3E3B" w14:textId="3462ECD2" w:rsidR="007C4212" w:rsidRDefault="007C4212">
      <w:pPr>
        <w:pStyle w:val="CommentText"/>
      </w:pPr>
      <w:r>
        <w:rPr>
          <w:rStyle w:val="CommentReference"/>
        </w:rPr>
        <w:annotationRef/>
      </w:r>
      <w:r>
        <w:t>It's there.</w:t>
      </w:r>
    </w:p>
  </w:comment>
  <w:comment w:id="1870" w:author="eXtyles Bibliographic Reference Processing" w:date="2022-04-26T15:52:00Z" w:initials="JDM">
    <w:p w14:paraId="3B24125B"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w:t>
      </w:r>
      <w:proofErr w:type="spellStart"/>
      <w:r>
        <w:rPr>
          <w:rFonts w:ascii="Times New Roman" w:hAnsi="Times New Roman"/>
          <w:sz w:val="24"/>
        </w:rPr>
        <w:t>Bollen</w:t>
      </w:r>
      <w:proofErr w:type="spellEnd"/>
      <w:r>
        <w:rPr>
          <w:rFonts w:ascii="Times New Roman" w:hAnsi="Times New Roman"/>
          <w:sz w:val="24"/>
        </w:rPr>
        <w:t>, Stine, 1992")</w:t>
      </w:r>
    </w:p>
  </w:comment>
  <w:comment w:id="1871" w:author="Lou Bruno" w:date="2022-06-18T14:59:00Z" w:initials="LCB">
    <w:p w14:paraId="5223F134" w14:textId="5C0557FD" w:rsidR="007C4212" w:rsidRDefault="007C4212">
      <w:pPr>
        <w:pStyle w:val="CommentText"/>
      </w:pPr>
      <w:r>
        <w:rPr>
          <w:rStyle w:val="CommentReference"/>
        </w:rPr>
        <w:annotationRef/>
      </w:r>
      <w:r>
        <w:t>It's there.</w:t>
      </w:r>
    </w:p>
  </w:comment>
  <w:comment w:id="1872" w:author="eXtyles Bibliographic Reference Processing" w:date="2022-04-26T15:52:00Z" w:initials="JDM">
    <w:p w14:paraId="71E0FE47"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"Boos, 2003")</w:t>
      </w:r>
    </w:p>
  </w:comment>
  <w:comment w:id="1873" w:author="Lou Bruno" w:date="2022-06-18T14:59:00Z" w:initials="LCB">
    <w:p w14:paraId="540D5BFA" w14:textId="345A63AC" w:rsidR="007C4212" w:rsidRDefault="007C4212">
      <w:pPr>
        <w:pStyle w:val="CommentText"/>
      </w:pPr>
      <w:r>
        <w:rPr>
          <w:rStyle w:val="CommentReference"/>
        </w:rPr>
        <w:annotationRef/>
      </w:r>
      <w:r>
        <w:t>It's there.</w:t>
      </w:r>
    </w:p>
  </w:comment>
  <w:comment w:id="1874" w:author="eXtyles Citation Match Check" w:date="2022-04-26T16:08:00Z" w:initials="JDM">
    <w:p w14:paraId="7CA26E8E" w14:textId="6643D5F9" w:rsidR="00587448" w:rsidRDefault="00587448">
      <w:pPr>
        <w:pStyle w:val="CommentText"/>
      </w:pPr>
      <w:r>
        <w:rPr>
          <w:rStyle w:val="CommentReference"/>
        </w:rPr>
        <w:annotationRef/>
      </w:r>
      <w:r>
        <w:rPr>
          <w:rStyle w:val="Heading3Char"/>
          <w:sz w:val="16"/>
        </w:rPr>
        <w:annotationRef/>
      </w:r>
      <w:r>
        <w:rPr>
          <w:rFonts w:ascii="Times New Roman" w:hAnsi="Times New Roman"/>
          <w:sz w:val="24"/>
        </w:rPr>
        <w:t xml:space="preserve">Reference "Carpenter, </w:t>
      </w:r>
      <w:proofErr w:type="spellStart"/>
      <w:r>
        <w:rPr>
          <w:rFonts w:ascii="Times New Roman" w:hAnsi="Times New Roman"/>
          <w:sz w:val="24"/>
        </w:rPr>
        <w:t>Gelman</w:t>
      </w:r>
      <w:proofErr w:type="spellEnd"/>
      <w:r>
        <w:rPr>
          <w:rFonts w:ascii="Times New Roman" w:hAnsi="Times New Roman"/>
          <w:sz w:val="24"/>
        </w:rPr>
        <w:t xml:space="preserve">, Hoffman, Lee, Goodrich, Betancourt, Brubaker, </w:t>
      </w:r>
      <w:proofErr w:type="spellStart"/>
      <w:r>
        <w:rPr>
          <w:rFonts w:ascii="Times New Roman" w:hAnsi="Times New Roman"/>
          <w:sz w:val="24"/>
        </w:rPr>
        <w:t>Guo</w:t>
      </w:r>
      <w:proofErr w:type="spellEnd"/>
      <w:r>
        <w:rPr>
          <w:rFonts w:ascii="Times New Roman" w:hAnsi="Times New Roman"/>
          <w:sz w:val="24"/>
        </w:rPr>
        <w:t>, Li, Riddell, 2017" is not cited in the text. Please add an in-text citation or delete the reference.</w:t>
      </w:r>
    </w:p>
  </w:comment>
  <w:comment w:id="1875" w:author="eXtyles Bibliographic Reference Processing" w:date="2022-04-26T15:52:00Z" w:initials="JDM">
    <w:p w14:paraId="7B93341B"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proofErr w:type="spellStart"/>
      <w:r>
        <w:rPr>
          <w:rFonts w:ascii="Times New Roman" w:hAnsi="Times New Roman"/>
          <w:sz w:val="24"/>
        </w:rPr>
        <w:t>eXtyles</w:t>
      </w:r>
      <w:proofErr w:type="spellEnd"/>
      <w:r>
        <w:rPr>
          <w:rFonts w:ascii="Times New Roman" w:hAnsi="Times New Roman"/>
          <w:sz w:val="24"/>
        </w:rPr>
        <w:t xml:space="preserve"> was unable to fully identify and edit the author list, most likely because of incorrect punctuation in the original text. Please correct the entire author list by hand. (Ref. "Carpenter, </w:t>
      </w:r>
      <w:proofErr w:type="spellStart"/>
      <w:r>
        <w:rPr>
          <w:rFonts w:ascii="Times New Roman" w:hAnsi="Times New Roman"/>
          <w:sz w:val="24"/>
        </w:rPr>
        <w:t>Gelman</w:t>
      </w:r>
      <w:proofErr w:type="spellEnd"/>
      <w:r>
        <w:rPr>
          <w:rFonts w:ascii="Times New Roman" w:hAnsi="Times New Roman"/>
          <w:sz w:val="24"/>
        </w:rPr>
        <w:t>, Hoffman, 2017")</w:t>
      </w:r>
    </w:p>
  </w:comment>
  <w:comment w:id="1876" w:author="eXtyles Bibliographic Reference Processing" w:date="2022-04-26T15:52:00Z" w:initials="JDM">
    <w:p w14:paraId="5942E6A5"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 xml:space="preserve">Always include issue number if available. (Ref. "Carpenter, </w:t>
      </w:r>
      <w:proofErr w:type="spellStart"/>
      <w:r>
        <w:rPr>
          <w:rFonts w:ascii="Times New Roman" w:hAnsi="Times New Roman"/>
          <w:sz w:val="24"/>
        </w:rPr>
        <w:t>Gelman</w:t>
      </w:r>
      <w:proofErr w:type="spellEnd"/>
      <w:r>
        <w:rPr>
          <w:rFonts w:ascii="Times New Roman" w:hAnsi="Times New Roman"/>
          <w:sz w:val="24"/>
        </w:rPr>
        <w:t>, Hoffman, 2017")</w:t>
      </w:r>
    </w:p>
  </w:comment>
  <w:comment w:id="1877" w:author="Lou Bruno" w:date="2022-06-18T14:59:00Z" w:initials="LCB">
    <w:p w14:paraId="48D369C5" w14:textId="5B6B4EFB" w:rsidR="00E91E94" w:rsidRDefault="00E91E94">
      <w:pPr>
        <w:pStyle w:val="CommentText"/>
      </w:pPr>
      <w:r>
        <w:rPr>
          <w:rStyle w:val="CommentReference"/>
        </w:rPr>
        <w:annotationRef/>
      </w:r>
      <w:r>
        <w:t>It's there.</w:t>
      </w:r>
    </w:p>
  </w:comment>
  <w:comment w:id="1879" w:author="eXtyles Bibliographic Reference Processing" w:date="2022-04-26T15:52:00Z" w:initials="JDM">
    <w:p w14:paraId="76972513"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 xml:space="preserve">Always include issue number if available. (Ref. "Davison, </w:t>
      </w:r>
      <w:proofErr w:type="spellStart"/>
      <w:r>
        <w:rPr>
          <w:rFonts w:ascii="Times New Roman" w:hAnsi="Times New Roman"/>
          <w:sz w:val="24"/>
        </w:rPr>
        <w:t>Hinkley</w:t>
      </w:r>
      <w:proofErr w:type="spellEnd"/>
      <w:r>
        <w:rPr>
          <w:rFonts w:ascii="Times New Roman" w:hAnsi="Times New Roman"/>
          <w:sz w:val="24"/>
        </w:rPr>
        <w:t>, Young, 2003")</w:t>
      </w:r>
    </w:p>
  </w:comment>
  <w:comment w:id="1880" w:author="Lou Bruno" w:date="2022-06-18T14:59:00Z" w:initials="LCB">
    <w:p w14:paraId="3EC1D51E" w14:textId="4B8AA0C7" w:rsidR="00E91E94" w:rsidRDefault="00E91E94">
      <w:pPr>
        <w:pStyle w:val="CommentText"/>
      </w:pPr>
      <w:r>
        <w:rPr>
          <w:rStyle w:val="CommentReference"/>
        </w:rPr>
        <w:annotationRef/>
      </w:r>
      <w:r>
        <w:t>It's there.</w:t>
      </w:r>
    </w:p>
  </w:comment>
  <w:comment w:id="1881" w:author="eXtyles Bibliographic Reference Processing" w:date="2022-04-26T15:52:00Z" w:initials="JDM">
    <w:p w14:paraId="1F7641A4"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w:t>
      </w:r>
      <w:proofErr w:type="spellStart"/>
      <w:r>
        <w:rPr>
          <w:rFonts w:ascii="Times New Roman" w:hAnsi="Times New Roman"/>
          <w:sz w:val="24"/>
        </w:rPr>
        <w:t>Diaconis</w:t>
      </w:r>
      <w:proofErr w:type="spellEnd"/>
      <w:r>
        <w:rPr>
          <w:rFonts w:ascii="Times New Roman" w:hAnsi="Times New Roman"/>
          <w:sz w:val="24"/>
        </w:rPr>
        <w:t xml:space="preserve">, </w:t>
      </w:r>
      <w:proofErr w:type="spellStart"/>
      <w:r>
        <w:rPr>
          <w:rFonts w:ascii="Times New Roman" w:hAnsi="Times New Roman"/>
          <w:sz w:val="24"/>
        </w:rPr>
        <w:t>Efron</w:t>
      </w:r>
      <w:proofErr w:type="spellEnd"/>
      <w:r>
        <w:rPr>
          <w:rFonts w:ascii="Times New Roman" w:hAnsi="Times New Roman"/>
          <w:sz w:val="24"/>
        </w:rPr>
        <w:t>, 1983")</w:t>
      </w:r>
    </w:p>
  </w:comment>
  <w:comment w:id="1882" w:author="Lou Bruno" w:date="2022-06-18T14:59:00Z" w:initials="LCB">
    <w:p w14:paraId="2046C29E" w14:textId="348F6575" w:rsidR="00E91E94" w:rsidRDefault="00E91E94">
      <w:pPr>
        <w:pStyle w:val="CommentText"/>
      </w:pPr>
      <w:r>
        <w:rPr>
          <w:rStyle w:val="CommentReference"/>
        </w:rPr>
        <w:annotationRef/>
      </w:r>
      <w:r>
        <w:t>It's there.</w:t>
      </w:r>
    </w:p>
  </w:comment>
  <w:comment w:id="1883" w:author="eXtyles Bibliographic Reference Processing" w:date="2022-04-26T15:52:00Z" w:initials="JDM">
    <w:p w14:paraId="16C0EE3F"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w:t>
      </w:r>
      <w:proofErr w:type="spellStart"/>
      <w:r>
        <w:rPr>
          <w:rFonts w:ascii="Times New Roman" w:hAnsi="Times New Roman"/>
          <w:sz w:val="24"/>
        </w:rPr>
        <w:t>Efron</w:t>
      </w:r>
      <w:proofErr w:type="spellEnd"/>
      <w:r>
        <w:rPr>
          <w:rFonts w:ascii="Times New Roman" w:hAnsi="Times New Roman"/>
          <w:sz w:val="24"/>
        </w:rPr>
        <w:t>, 1979")</w:t>
      </w:r>
    </w:p>
  </w:comment>
  <w:comment w:id="1884" w:author="Lou Bruno" w:date="2022-06-18T14:59:00Z" w:initials="LCB">
    <w:p w14:paraId="7C33FE82" w14:textId="3330B75D" w:rsidR="00E91E94" w:rsidRDefault="00E91E94">
      <w:pPr>
        <w:pStyle w:val="CommentText"/>
      </w:pPr>
      <w:r>
        <w:rPr>
          <w:rStyle w:val="CommentReference"/>
        </w:rPr>
        <w:annotationRef/>
      </w:r>
      <w:r>
        <w:t>It's there.</w:t>
      </w:r>
    </w:p>
  </w:comment>
  <w:comment w:id="1885" w:author="EPH" w:date="2022-06-12T14:20:00Z" w:initials="EH">
    <w:p w14:paraId="71DDD030" w14:textId="5854C313" w:rsidR="00587448" w:rsidRDefault="00587448">
      <w:pPr>
        <w:pStyle w:val="CommentText"/>
      </w:pPr>
      <w:r>
        <w:rPr>
          <w:rStyle w:val="CommentReference"/>
        </w:rPr>
        <w:annotationRef/>
      </w:r>
      <w:r>
        <w:t>AU: The DOI link originally provided no longer works. Couldn’t find an alternative.</w:t>
      </w:r>
    </w:p>
  </w:comment>
  <w:comment w:id="1888" w:author="eXtyles Bibliographic Reference Processing" w:date="2022-04-26T15:52:00Z" w:initials="JDM">
    <w:p w14:paraId="0280AD2C"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"Fan, 2003")</w:t>
      </w:r>
    </w:p>
  </w:comment>
  <w:comment w:id="1889" w:author="Lou Bruno" w:date="2022-06-18T15:00:00Z" w:initials="LCB">
    <w:p w14:paraId="6EF74406" w14:textId="64D03F85" w:rsidR="00E91E94" w:rsidRDefault="00E91E94">
      <w:pPr>
        <w:pStyle w:val="CommentText"/>
      </w:pPr>
      <w:r>
        <w:rPr>
          <w:rStyle w:val="CommentReference"/>
        </w:rPr>
        <w:annotationRef/>
      </w:r>
      <w:r>
        <w:t>It's there.</w:t>
      </w:r>
    </w:p>
  </w:comment>
  <w:comment w:id="1890" w:author="eXtyles Bibliographic Reference Processing" w:date="2022-04-26T15:52:00Z" w:initials="JDM">
    <w:p w14:paraId="1D803300"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proofErr w:type="spellStart"/>
      <w:r>
        <w:rPr>
          <w:rFonts w:ascii="Times New Roman" w:hAnsi="Times New Roman"/>
          <w:sz w:val="24"/>
        </w:rPr>
        <w:t>eXtyles</w:t>
      </w:r>
      <w:proofErr w:type="spellEnd"/>
      <w:r>
        <w:rPr>
          <w:rFonts w:ascii="Times New Roman" w:hAnsi="Times New Roman"/>
          <w:sz w:val="24"/>
        </w:rPr>
        <w:t xml:space="preserve"> Bibliographic Reference Processing failed to fully style this reference. Please check the copyediting. (Ref. "</w:t>
      </w:r>
      <w:proofErr w:type="spellStart"/>
      <w:r>
        <w:rPr>
          <w:rFonts w:ascii="Times New Roman" w:hAnsi="Times New Roman"/>
          <w:sz w:val="24"/>
        </w:rPr>
        <w:t>Gelman</w:t>
      </w:r>
      <w:proofErr w:type="spellEnd"/>
      <w:r>
        <w:rPr>
          <w:rFonts w:ascii="Times New Roman" w:hAnsi="Times New Roman"/>
          <w:sz w:val="24"/>
        </w:rPr>
        <w:t xml:space="preserve">, Hill, </w:t>
      </w:r>
      <w:proofErr w:type="spellStart"/>
      <w:r>
        <w:rPr>
          <w:rFonts w:ascii="Times New Roman" w:hAnsi="Times New Roman"/>
          <w:sz w:val="24"/>
        </w:rPr>
        <w:t>Vehtari</w:t>
      </w:r>
      <w:proofErr w:type="spellEnd"/>
      <w:r>
        <w:rPr>
          <w:rFonts w:ascii="Times New Roman" w:hAnsi="Times New Roman"/>
          <w:sz w:val="24"/>
        </w:rPr>
        <w:t>, 2020")</w:t>
      </w:r>
    </w:p>
  </w:comment>
  <w:comment w:id="1894" w:author="eXtyles PubMed Reference Correction" w:date="2022-04-26T15:52:00Z" w:initials="JDM">
    <w:p w14:paraId="5A313B73"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Heading3Char"/>
          <w:sz w:val="16"/>
        </w:rPr>
        <w:annotationRef/>
      </w:r>
      <w:proofErr w:type="spellStart"/>
      <w:r>
        <w:rPr>
          <w:rFonts w:ascii="Times New Roman" w:hAnsi="Times New Roman"/>
          <w:sz w:val="24"/>
        </w:rPr>
        <w:t>eXtyles</w:t>
      </w:r>
      <w:proofErr w:type="spellEnd"/>
      <w:r>
        <w:rPr>
          <w:rFonts w:ascii="Times New Roman" w:hAnsi="Times New Roman"/>
          <w:sz w:val="24"/>
        </w:rPr>
        <w:t xml:space="preserve"> has updated this reference; however, the volume and first page in Medline differ from the author original. The original reference is </w:t>
      </w:r>
      <w:proofErr w:type="spellStart"/>
      <w:r>
        <w:rPr>
          <w:rStyle w:val="bibsurname"/>
          <w:rFonts w:ascii="Times New Roman" w:hAnsi="Times New Roman"/>
        </w:rPr>
        <w:t>Hutson</w:t>
      </w:r>
      <w:proofErr w:type="spellEnd"/>
      <w:r>
        <w:rPr>
          <w:rFonts w:ascii="Times New Roman" w:hAnsi="Times New Roman"/>
          <w:sz w:val="24"/>
        </w:rPr>
        <w:t xml:space="preserve">, </w:t>
      </w:r>
      <w:r>
        <w:rPr>
          <w:rStyle w:val="bibfname"/>
          <w:rFonts w:ascii="Times New Roman" w:hAnsi="Times New Roman"/>
        </w:rPr>
        <w:t>A. D.</w:t>
      </w:r>
      <w:r>
        <w:rPr>
          <w:rFonts w:ascii="Times New Roman" w:hAnsi="Times New Roman"/>
          <w:sz w:val="24"/>
        </w:rPr>
        <w:t xml:space="preserve"> (</w:t>
      </w:r>
      <w:r>
        <w:rPr>
          <w:rStyle w:val="bibyear"/>
          <w:rFonts w:ascii="Times New Roman" w:hAnsi="Times New Roman"/>
        </w:rPr>
        <w:t>2019</w:t>
      </w:r>
      <w:r>
        <w:rPr>
          <w:rFonts w:ascii="Times New Roman" w:hAnsi="Times New Roman"/>
          <w:sz w:val="24"/>
        </w:rPr>
        <w:t xml:space="preserve">). </w:t>
      </w:r>
      <w:r>
        <w:rPr>
          <w:rStyle w:val="bibarticle"/>
          <w:rFonts w:ascii="Times New Roman" w:hAnsi="Times New Roman"/>
        </w:rPr>
        <w:t>A robust Pearson correlation test for a general point null using a surrogate bootstrap distribution.</w:t>
      </w:r>
      <w:r>
        <w:rPr>
          <w:rFonts w:ascii="Times New Roman" w:hAnsi="Times New Roman"/>
          <w:sz w:val="24"/>
        </w:rPr>
        <w:t xml:space="preserve"> </w:t>
      </w:r>
      <w:proofErr w:type="spellStart"/>
      <w:r>
        <w:rPr>
          <w:rStyle w:val="bibjournal"/>
          <w:rFonts w:ascii="Times New Roman" w:hAnsi="Times New Roman"/>
        </w:rPr>
        <w:t>PLoS</w:t>
      </w:r>
      <w:proofErr w:type="spellEnd"/>
      <w:r>
        <w:rPr>
          <w:rStyle w:val="bibjournal"/>
          <w:rFonts w:ascii="Times New Roman" w:hAnsi="Times New Roman"/>
        </w:rPr>
        <w:t xml:space="preserve"> One</w:t>
      </w:r>
      <w:r>
        <w:rPr>
          <w:rFonts w:ascii="Times New Roman" w:hAnsi="Times New Roman"/>
          <w:sz w:val="24"/>
        </w:rPr>
        <w:t xml:space="preserve">, </w:t>
      </w:r>
      <w:r>
        <w:rPr>
          <w:rStyle w:val="bibvolume"/>
          <w:rFonts w:ascii="Times New Roman" w:hAnsi="Times New Roman"/>
          <w:i/>
        </w:rPr>
        <w:t>•••</w:t>
      </w:r>
      <w:r>
        <w:rPr>
          <w:rFonts w:ascii="Times New Roman" w:hAnsi="Times New Roman"/>
          <w:sz w:val="24"/>
        </w:rPr>
        <w:t xml:space="preserve">, </w:t>
      </w:r>
      <w:r>
        <w:rPr>
          <w:rStyle w:val="bibfpage"/>
          <w:rFonts w:ascii="Times New Roman" w:hAnsi="Times New Roman"/>
        </w:rPr>
        <w:t>14</w:t>
      </w:r>
      <w:r>
        <w:rPr>
          <w:rFonts w:ascii="Times New Roman" w:hAnsi="Times New Roman"/>
          <w:sz w:val="24"/>
        </w:rPr>
        <w:t>. (Ref. "</w:t>
      </w:r>
      <w:proofErr w:type="spellStart"/>
      <w:r>
        <w:rPr>
          <w:rFonts w:ascii="Times New Roman" w:hAnsi="Times New Roman"/>
          <w:sz w:val="24"/>
        </w:rPr>
        <w:t>Hutson</w:t>
      </w:r>
      <w:proofErr w:type="spellEnd"/>
      <w:r>
        <w:rPr>
          <w:rFonts w:ascii="Times New Roman" w:hAnsi="Times New Roman"/>
          <w:sz w:val="24"/>
        </w:rPr>
        <w:t>, 2019")</w:t>
      </w:r>
    </w:p>
  </w:comment>
  <w:comment w:id="1895" w:author="eXtyles Bibliographic Reference Processing" w:date="2022-04-26T15:52:00Z" w:initials="JDM">
    <w:p w14:paraId="2DC2A151"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Always include issue number if available. (Ref. "Lee, Rodgers, 1998")</w:t>
      </w:r>
    </w:p>
  </w:comment>
  <w:comment w:id="1896" w:author="Lou Bruno" w:date="2022-06-18T15:00:00Z" w:initials="LCB">
    <w:p w14:paraId="2421D0D9" w14:textId="36D28649" w:rsidR="00E91E94" w:rsidRDefault="00E91E94">
      <w:pPr>
        <w:pStyle w:val="CommentText"/>
      </w:pPr>
      <w:r>
        <w:rPr>
          <w:rStyle w:val="CommentReference"/>
        </w:rPr>
        <w:annotationRef/>
      </w:r>
      <w:r>
        <w:t>It's there.</w:t>
      </w:r>
    </w:p>
  </w:comment>
  <w:comment w:id="1898" w:author="eXtyles Citation Match Check" w:date="2022-04-26T16:08:00Z" w:initials="JDM">
    <w:p w14:paraId="3AD9BFB8" w14:textId="73EB5F6A" w:rsidR="00587448" w:rsidRDefault="00587448">
      <w:pPr>
        <w:pStyle w:val="CommentText"/>
      </w:pPr>
      <w:r>
        <w:rPr>
          <w:rStyle w:val="CommentReference"/>
        </w:rPr>
        <w:annotationRef/>
      </w:r>
      <w:r>
        <w:rPr>
          <w:rStyle w:val="Heading3Char"/>
          <w:sz w:val="16"/>
        </w:rPr>
        <w:annotationRef/>
      </w:r>
      <w:r>
        <w:rPr>
          <w:rFonts w:ascii="Times New Roman" w:hAnsi="Times New Roman"/>
          <w:sz w:val="24"/>
        </w:rPr>
        <w:t>Reference "</w:t>
      </w:r>
      <w:proofErr w:type="spellStart"/>
      <w:r>
        <w:rPr>
          <w:rFonts w:ascii="Times New Roman" w:hAnsi="Times New Roman"/>
          <w:sz w:val="24"/>
        </w:rPr>
        <w:t>Lunn</w:t>
      </w:r>
      <w:proofErr w:type="spellEnd"/>
      <w:r>
        <w:rPr>
          <w:rFonts w:ascii="Times New Roman" w:hAnsi="Times New Roman"/>
          <w:sz w:val="24"/>
        </w:rPr>
        <w:t xml:space="preserve">, </w:t>
      </w:r>
      <w:proofErr w:type="spellStart"/>
      <w:r>
        <w:rPr>
          <w:rFonts w:ascii="Times New Roman" w:hAnsi="Times New Roman"/>
          <w:sz w:val="24"/>
        </w:rPr>
        <w:t>Spiegelhalter</w:t>
      </w:r>
      <w:proofErr w:type="spellEnd"/>
      <w:r>
        <w:rPr>
          <w:rFonts w:ascii="Times New Roman" w:hAnsi="Times New Roman"/>
          <w:sz w:val="24"/>
        </w:rPr>
        <w:t>, Thomas, Best, 2009" is not cited in the text. Please add an in-text citation or delete the reference.</w:t>
      </w:r>
    </w:p>
  </w:comment>
  <w:comment w:id="1899" w:author="eXtyles Bibliographic Reference Processing" w:date="2022-04-26T15:52:00Z" w:initials="JDM">
    <w:p w14:paraId="62B1BF0D"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Reference has only first page number. Please provide the last page number if article is longer than one page. (Ref. "Martin, Quinn, Park, 2011")</w:t>
      </w:r>
    </w:p>
  </w:comment>
  <w:comment w:id="1900" w:author="eXtyles PubMed Reference Correction" w:date="2022-04-26T15:52:00Z" w:initials="JDM">
    <w:p w14:paraId="57FB4058"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Heading3Char"/>
          <w:sz w:val="16"/>
        </w:rPr>
        <w:annotationRef/>
      </w:r>
      <w:proofErr w:type="spellStart"/>
      <w:r>
        <w:rPr>
          <w:rFonts w:ascii="Times New Roman" w:hAnsi="Times New Roman"/>
          <w:sz w:val="24"/>
        </w:rPr>
        <w:t>eXtyles</w:t>
      </w:r>
      <w:proofErr w:type="spellEnd"/>
      <w:r>
        <w:rPr>
          <w:rFonts w:ascii="Times New Roman" w:hAnsi="Times New Roman"/>
          <w:sz w:val="24"/>
        </w:rPr>
        <w:t xml:space="preserve"> has not updated the article title because Medline's is slightly different and Title Case. The Medline article title is </w:t>
      </w:r>
      <w:r>
        <w:rPr>
          <w:rStyle w:val="bibarticle"/>
          <w:rFonts w:ascii="Times New Roman" w:hAnsi="Times New Roman"/>
        </w:rPr>
        <w:t xml:space="preserve">A Bootstrap Confidence Interval Based on a Correlation Corrected for Range </w:t>
      </w:r>
      <w:proofErr w:type="gramStart"/>
      <w:r>
        <w:rPr>
          <w:rStyle w:val="bibarticle"/>
          <w:rFonts w:ascii="Times New Roman" w:hAnsi="Times New Roman"/>
        </w:rPr>
        <w:t>Restriction.</w:t>
      </w:r>
      <w:r>
        <w:rPr>
          <w:rFonts w:ascii="Times New Roman" w:hAnsi="Times New Roman"/>
          <w:sz w:val="24"/>
        </w:rPr>
        <w:t>.</w:t>
      </w:r>
      <w:proofErr w:type="gramEnd"/>
      <w:r>
        <w:rPr>
          <w:rFonts w:ascii="Times New Roman" w:hAnsi="Times New Roman"/>
          <w:sz w:val="24"/>
        </w:rPr>
        <w:t xml:space="preserve"> (Ref. "Mendoza, Hart, Powell, 1991")</w:t>
      </w:r>
    </w:p>
  </w:comment>
  <w:comment w:id="1902" w:author="eXtyles Bibliographic Reference Processing" w:date="2022-04-26T15:52:00Z" w:initials="JDM">
    <w:p w14:paraId="5CE05C04"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proofErr w:type="spellStart"/>
      <w:r>
        <w:rPr>
          <w:rFonts w:ascii="Times New Roman" w:hAnsi="Times New Roman"/>
          <w:sz w:val="24"/>
        </w:rPr>
        <w:t>eXtyles</w:t>
      </w:r>
      <w:proofErr w:type="spellEnd"/>
      <w:r>
        <w:rPr>
          <w:rFonts w:ascii="Times New Roman" w:hAnsi="Times New Roman"/>
          <w:sz w:val="24"/>
        </w:rPr>
        <w:t xml:space="preserve"> Bibliographic Reference Processing failed to fully style this reference. Please check the copyediting. (Ref. "Monahan, 2001")</w:t>
      </w:r>
    </w:p>
  </w:comment>
  <w:comment w:id="1906" w:author="eXtyles Citation Match Check" w:date="2022-04-26T16:08:00Z" w:initials="JDM">
    <w:p w14:paraId="63C77B0A" w14:textId="58117764" w:rsidR="00587448" w:rsidRDefault="00587448">
      <w:pPr>
        <w:pStyle w:val="CommentText"/>
      </w:pPr>
      <w:r>
        <w:rPr>
          <w:rStyle w:val="CommentReference"/>
        </w:rPr>
        <w:annotationRef/>
      </w:r>
      <w:r>
        <w:rPr>
          <w:rStyle w:val="Heading3Char"/>
          <w:sz w:val="16"/>
        </w:rPr>
        <w:annotationRef/>
      </w:r>
      <w:r>
        <w:rPr>
          <w:rFonts w:ascii="Times New Roman" w:hAnsi="Times New Roman"/>
          <w:sz w:val="24"/>
        </w:rPr>
        <w:t>Reference "</w:t>
      </w:r>
      <w:proofErr w:type="spellStart"/>
      <w:r>
        <w:rPr>
          <w:rFonts w:ascii="Times New Roman" w:hAnsi="Times New Roman"/>
          <w:sz w:val="24"/>
        </w:rPr>
        <w:t>OpenBUGS</w:t>
      </w:r>
      <w:proofErr w:type="spellEnd"/>
      <w:r>
        <w:rPr>
          <w:rFonts w:ascii="Times New Roman" w:hAnsi="Times New Roman"/>
          <w:sz w:val="24"/>
        </w:rPr>
        <w:t>, 2009" is not cited in the text. Please add an in-text citation or delete the reference.</w:t>
      </w:r>
    </w:p>
  </w:comment>
  <w:comment w:id="1908" w:author="eXtyles Citation Match Check" w:date="2022-04-26T16:08:00Z" w:initials="JDM">
    <w:p w14:paraId="6A4327C1" w14:textId="4B202628" w:rsidR="00587448" w:rsidRDefault="00587448">
      <w:pPr>
        <w:pStyle w:val="CommentText"/>
      </w:pPr>
      <w:r>
        <w:rPr>
          <w:rStyle w:val="CommentReference"/>
        </w:rPr>
        <w:annotationRef/>
      </w:r>
      <w:r>
        <w:rPr>
          <w:rStyle w:val="Heading3Char"/>
          <w:sz w:val="16"/>
        </w:rPr>
        <w:annotationRef/>
      </w:r>
      <w:r>
        <w:rPr>
          <w:rFonts w:ascii="Times New Roman" w:hAnsi="Times New Roman"/>
          <w:sz w:val="24"/>
        </w:rPr>
        <w:t>Reference "Plummer, 2017" is not cited in the text. Please add an in-text citation or delete the reference.</w:t>
      </w:r>
    </w:p>
  </w:comment>
  <w:comment w:id="1914" w:author="eXtyles PubMed Reference Correction" w:date="2022-04-26T15:52:00Z" w:initials="JDM">
    <w:p w14:paraId="0B4585EB"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Medline reports the journal title should be "</w:t>
      </w:r>
      <w:r>
        <w:rPr>
          <w:rStyle w:val="bibjournal"/>
          <w:rFonts w:ascii="Times New Roman" w:hAnsi="Times New Roman"/>
        </w:rPr>
        <w:t>The American psychologist</w:t>
      </w:r>
      <w:r>
        <w:rPr>
          <w:rFonts w:ascii="Times New Roman" w:hAnsi="Times New Roman"/>
          <w:sz w:val="24"/>
        </w:rPr>
        <w:t xml:space="preserve"> or </w:t>
      </w:r>
      <w:r>
        <w:rPr>
          <w:rStyle w:val="bibjournal"/>
          <w:rFonts w:ascii="Times New Roman" w:hAnsi="Times New Roman"/>
        </w:rPr>
        <w:t xml:space="preserve">Am </w:t>
      </w:r>
      <w:proofErr w:type="spellStart"/>
      <w:r>
        <w:rPr>
          <w:rStyle w:val="bibjournal"/>
          <w:rFonts w:ascii="Times New Roman" w:hAnsi="Times New Roman"/>
        </w:rPr>
        <w:t>Psychol</w:t>
      </w:r>
      <w:proofErr w:type="spellEnd"/>
      <w:r>
        <w:rPr>
          <w:rFonts w:ascii="Times New Roman" w:hAnsi="Times New Roman"/>
          <w:sz w:val="24"/>
        </w:rPr>
        <w:t>", not "American Psychologist". (Ref. "Rodgers, 2010")</w:t>
      </w:r>
    </w:p>
  </w:comment>
  <w:comment w:id="1915" w:author="eXtyles Bibliographic Reference Processing" w:date="2022-04-26T15:52:00Z" w:initials="JDM">
    <w:p w14:paraId="052F485D" w14:textId="77777777" w:rsidR="00587448" w:rsidRDefault="00587448">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Heading3Char"/>
          <w:sz w:val="16"/>
        </w:rPr>
        <w:annotationRef/>
      </w:r>
      <w:r>
        <w:rPr>
          <w:rFonts w:ascii="Times New Roman" w:hAnsi="Times New Roman"/>
          <w:sz w:val="24"/>
        </w:rPr>
        <w:t xml:space="preserve">Always include issue number if available. (Ref. "Rodgers, </w:t>
      </w:r>
      <w:proofErr w:type="spellStart"/>
      <w:r>
        <w:rPr>
          <w:rFonts w:ascii="Times New Roman" w:hAnsi="Times New Roman"/>
          <w:sz w:val="24"/>
        </w:rPr>
        <w:t>Nicewander</w:t>
      </w:r>
      <w:proofErr w:type="spellEnd"/>
      <w:r>
        <w:rPr>
          <w:rFonts w:ascii="Times New Roman" w:hAnsi="Times New Roman"/>
          <w:sz w:val="24"/>
        </w:rPr>
        <w:t xml:space="preserve">, </w:t>
      </w:r>
      <w:proofErr w:type="spellStart"/>
      <w:r>
        <w:rPr>
          <w:rFonts w:ascii="Times New Roman" w:hAnsi="Times New Roman"/>
          <w:sz w:val="24"/>
        </w:rPr>
        <w:t>Toothaker</w:t>
      </w:r>
      <w:proofErr w:type="spellEnd"/>
      <w:r>
        <w:rPr>
          <w:rFonts w:ascii="Times New Roman" w:hAnsi="Times New Roman"/>
          <w:sz w:val="24"/>
        </w:rPr>
        <w:t>, 1984")</w:t>
      </w:r>
    </w:p>
  </w:comment>
  <w:comment w:id="1916" w:author="Lou Bruno" w:date="2022-06-18T15:02:00Z" w:initials="LCB">
    <w:p w14:paraId="618D5855" w14:textId="59A9FA84" w:rsidR="00E91E94" w:rsidRDefault="00E91E94">
      <w:pPr>
        <w:pStyle w:val="CommentText"/>
      </w:pPr>
      <w:r>
        <w:rPr>
          <w:rStyle w:val="CommentReference"/>
        </w:rPr>
        <w:annotationRef/>
      </w:r>
      <w:r>
        <w:t>added</w:t>
      </w:r>
    </w:p>
  </w:comment>
  <w:comment w:id="1922" w:author="eXtyles Citation Match Check" w:date="2022-04-26T16:08:00Z" w:initials="JDM">
    <w:p w14:paraId="50662FA3" w14:textId="72C1F61F" w:rsidR="00587448" w:rsidRDefault="00587448">
      <w:pPr>
        <w:pStyle w:val="CommentText"/>
      </w:pPr>
      <w:r>
        <w:rPr>
          <w:rStyle w:val="CommentReference"/>
        </w:rPr>
        <w:annotationRef/>
      </w:r>
      <w:r>
        <w:rPr>
          <w:rStyle w:val="Heading3Char"/>
          <w:sz w:val="16"/>
        </w:rPr>
        <w:annotationRef/>
      </w:r>
      <w:r>
        <w:rPr>
          <w:rFonts w:ascii="Times New Roman" w:hAnsi="Times New Roman"/>
          <w:sz w:val="24"/>
        </w:rPr>
        <w:t>Reference "Smith, Kimball, 2010" is not cited in the text. Please add an in-text citation or delete the reference.</w:t>
      </w:r>
    </w:p>
  </w:comment>
  <w:comment w:id="2098" w:author="eXtyles Citation Match Check" w:date="2022-04-26T16:08:00Z" w:initials="JDM">
    <w:p w14:paraId="6452B065" w14:textId="140FB616" w:rsidR="00587448" w:rsidRDefault="00587448">
      <w:pPr>
        <w:pStyle w:val="CommentText"/>
      </w:pPr>
      <w:r>
        <w:rPr>
          <w:rStyle w:val="CommentReference"/>
        </w:rPr>
        <w:annotationRef/>
      </w:r>
      <w:r>
        <w:rPr>
          <w:rStyle w:val="Heading3Char"/>
          <w:sz w:val="16"/>
        </w:rPr>
        <w:annotationRef/>
      </w:r>
      <w:r>
        <w:rPr>
          <w:rFonts w:ascii="Times New Roman" w:hAnsi="Times New Roman"/>
          <w:sz w:val="24"/>
        </w:rPr>
        <w:t>The in-text citation "Poi (2004)" is not in the reference list. Please correct the citation, add the reference to the list, or delete the citation.</w:t>
      </w:r>
    </w:p>
  </w:comment>
  <w:comment w:id="2121" w:author="eXtyles Citation Match Check" w:date="2022-04-26T16:08:00Z" w:initials="JDM">
    <w:p w14:paraId="760BB8C7" w14:textId="4AA355AB" w:rsidR="00587448" w:rsidRDefault="00587448">
      <w:pPr>
        <w:pStyle w:val="CommentText"/>
      </w:pPr>
      <w:r>
        <w:rPr>
          <w:rStyle w:val="CommentReference"/>
        </w:rPr>
        <w:annotationRef/>
      </w:r>
      <w:r>
        <w:rPr>
          <w:rStyle w:val="Heading3Char"/>
          <w:sz w:val="16"/>
        </w:rPr>
        <w:annotationRef/>
      </w:r>
      <w:r>
        <w:rPr>
          <w:rFonts w:ascii="Times New Roman" w:hAnsi="Times New Roman"/>
          <w:sz w:val="24"/>
        </w:rPr>
        <w:t>No appendix matches the in-text citation "Appendix A". Please supply the missing appendix or delete the citation.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BA6CDC" w15:done="0"/>
  <w15:commentEx w15:paraId="23776683" w15:done="0"/>
  <w15:commentEx w15:paraId="03BEE600" w15:paraIdParent="23776683" w15:done="0"/>
  <w15:commentEx w15:paraId="38308C9F" w15:done="0"/>
  <w15:commentEx w15:paraId="03BDEC91" w15:done="0"/>
  <w15:commentEx w15:paraId="7B32D3D2" w15:done="0"/>
  <w15:commentEx w15:paraId="72293568" w15:done="1"/>
  <w15:commentEx w15:paraId="202A0192" w15:done="0"/>
  <w15:commentEx w15:paraId="636897C4" w15:paraIdParent="202A0192" w15:done="0"/>
  <w15:commentEx w15:paraId="455EF8FC" w15:done="0"/>
  <w15:commentEx w15:paraId="392B6D09" w15:done="0"/>
  <w15:commentEx w15:paraId="01305E70" w15:done="0"/>
  <w15:commentEx w15:paraId="16D24477" w15:done="0"/>
  <w15:commentEx w15:paraId="2CAF959D" w15:done="0"/>
  <w15:commentEx w15:paraId="65D6F9AD" w15:paraIdParent="2CAF959D" w15:done="0"/>
  <w15:commentEx w15:paraId="670B64BA" w15:done="0"/>
  <w15:commentEx w15:paraId="341A3E3B" w15:paraIdParent="670B64BA" w15:done="0"/>
  <w15:commentEx w15:paraId="3B24125B" w15:done="0"/>
  <w15:commentEx w15:paraId="5223F134" w15:paraIdParent="3B24125B" w15:done="0"/>
  <w15:commentEx w15:paraId="71E0FE47" w15:done="0"/>
  <w15:commentEx w15:paraId="540D5BFA" w15:paraIdParent="71E0FE47" w15:done="0"/>
  <w15:commentEx w15:paraId="7CA26E8E" w15:done="0"/>
  <w15:commentEx w15:paraId="7B93341B" w15:done="0"/>
  <w15:commentEx w15:paraId="5942E6A5" w15:done="0"/>
  <w15:commentEx w15:paraId="48D369C5" w15:paraIdParent="5942E6A5" w15:done="0"/>
  <w15:commentEx w15:paraId="76972513" w15:done="0"/>
  <w15:commentEx w15:paraId="3EC1D51E" w15:paraIdParent="76972513" w15:done="0"/>
  <w15:commentEx w15:paraId="1F7641A4" w15:done="0"/>
  <w15:commentEx w15:paraId="2046C29E" w15:paraIdParent="1F7641A4" w15:done="0"/>
  <w15:commentEx w15:paraId="16C0EE3F" w15:done="0"/>
  <w15:commentEx w15:paraId="7C33FE82" w15:paraIdParent="16C0EE3F" w15:done="0"/>
  <w15:commentEx w15:paraId="71DDD030" w15:done="0"/>
  <w15:commentEx w15:paraId="0280AD2C" w15:done="0"/>
  <w15:commentEx w15:paraId="6EF74406" w15:paraIdParent="0280AD2C" w15:done="0"/>
  <w15:commentEx w15:paraId="1D803300" w15:done="1"/>
  <w15:commentEx w15:paraId="5A313B73" w15:done="0"/>
  <w15:commentEx w15:paraId="2DC2A151" w15:done="0"/>
  <w15:commentEx w15:paraId="2421D0D9" w15:paraIdParent="2DC2A151" w15:done="0"/>
  <w15:commentEx w15:paraId="3AD9BFB8" w15:done="0"/>
  <w15:commentEx w15:paraId="62B1BF0D" w15:done="0"/>
  <w15:commentEx w15:paraId="57FB4058" w15:done="0"/>
  <w15:commentEx w15:paraId="5CE05C04" w15:done="0"/>
  <w15:commentEx w15:paraId="63C77B0A" w15:done="0"/>
  <w15:commentEx w15:paraId="6A4327C1" w15:done="0"/>
  <w15:commentEx w15:paraId="0B4585EB" w15:done="0"/>
  <w15:commentEx w15:paraId="052F485D" w15:done="0"/>
  <w15:commentEx w15:paraId="618D5855" w15:paraIdParent="052F485D" w15:done="0"/>
  <w15:commentEx w15:paraId="50662FA3" w15:done="0"/>
  <w15:commentEx w15:paraId="6452B065" w15:done="0"/>
  <w15:commentEx w15:paraId="760BB8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C74" w16cex:dateUtc="2022-06-12T16:37:00Z"/>
  <w16cex:commentExtensible w16cex:durableId="26505C49" w16cex:dateUtc="2022-06-12T16:36:00Z"/>
  <w16cex:commentExtensible w16cex:durableId="2656D69E" w16cex:dateUtc="2022-06-17T14:31:00Z"/>
  <w16cex:commentExtensible w16cex:durableId="2612979D" w16cex:dateUtc="2022-04-26T20:08:00Z"/>
  <w16cex:commentExtensible w16cex:durableId="2656E55F" w16cex:dateUtc="2022-06-17T15:34:00Z"/>
  <w16cex:commentExtensible w16cex:durableId="2650694F" w16cex:dateUtc="2022-04-26T20:08:00Z"/>
  <w16cex:commentExtensible w16cex:durableId="26506B57" w16cex:dateUtc="2022-06-12T17:40:00Z"/>
  <w16cex:commentExtensible w16cex:durableId="26506F70" w16cex:dateUtc="2022-04-26T20:08:00Z"/>
  <w16cex:commentExtensible w16cex:durableId="2612979E" w16cex:dateUtc="2022-04-26T20:08:00Z"/>
  <w16cex:commentExtensible w16cex:durableId="2612979F" w16cex:dateUtc="2022-04-26T20:08:00Z"/>
  <w16cex:commentExtensible w16cex:durableId="261297A0" w16cex:dateUtc="2022-04-26T20:08:00Z"/>
  <w16cex:commentExtensible w16cex:durableId="26129787" w16cex:dateUtc="2022-04-26T19:52:00Z"/>
  <w16cex:commentExtensible w16cex:durableId="26129788" w16cex:dateUtc="2022-04-26T19:52:00Z"/>
  <w16cex:commentExtensible w16cex:durableId="26129789" w16cex:dateUtc="2022-04-26T19:52:00Z"/>
  <w16cex:commentExtensible w16cex:durableId="2612978A" w16cex:dateUtc="2022-04-26T19:52:00Z"/>
  <w16cex:commentExtensible w16cex:durableId="261297A1" w16cex:dateUtc="2022-04-26T20:08:00Z"/>
  <w16cex:commentExtensible w16cex:durableId="2612978B" w16cex:dateUtc="2022-04-26T19:52:00Z"/>
  <w16cex:commentExtensible w16cex:durableId="2612978C" w16cex:dateUtc="2022-04-26T19:52:00Z"/>
  <w16cex:commentExtensible w16cex:durableId="2612978D" w16cex:dateUtc="2022-04-26T19:52:00Z"/>
  <w16cex:commentExtensible w16cex:durableId="2612978E" w16cex:dateUtc="2022-04-26T19:52:00Z"/>
  <w16cex:commentExtensible w16cex:durableId="2612978F" w16cex:dateUtc="2022-04-26T19:52:00Z"/>
  <w16cex:commentExtensible w16cex:durableId="265074B7" w16cex:dateUtc="2022-06-12T18:20:00Z"/>
  <w16cex:commentExtensible w16cex:durableId="26129790" w16cex:dateUtc="2022-04-26T19:52:00Z"/>
  <w16cex:commentExtensible w16cex:durableId="26129791" w16cex:dateUtc="2022-04-26T19:52:00Z"/>
  <w16cex:commentExtensible w16cex:durableId="26129792" w16cex:dateUtc="2022-04-26T19:52:00Z"/>
  <w16cex:commentExtensible w16cex:durableId="26129793" w16cex:dateUtc="2022-04-26T19:52:00Z"/>
  <w16cex:commentExtensible w16cex:durableId="261297A2" w16cex:dateUtc="2022-04-26T20:08:00Z"/>
  <w16cex:commentExtensible w16cex:durableId="26129794" w16cex:dateUtc="2022-04-26T19:52:00Z"/>
  <w16cex:commentExtensible w16cex:durableId="26129795" w16cex:dateUtc="2022-04-26T19:52:00Z"/>
  <w16cex:commentExtensible w16cex:durableId="26129796" w16cex:dateUtc="2022-04-26T19:52:00Z"/>
  <w16cex:commentExtensible w16cex:durableId="261297A3" w16cex:dateUtc="2022-04-26T20:08:00Z"/>
  <w16cex:commentExtensible w16cex:durableId="261297A4" w16cex:dateUtc="2022-04-26T20:08:00Z"/>
  <w16cex:commentExtensible w16cex:durableId="26129797" w16cex:dateUtc="2022-04-26T19:52:00Z"/>
  <w16cex:commentExtensible w16cex:durableId="26129798" w16cex:dateUtc="2022-04-26T19:52:00Z"/>
  <w16cex:commentExtensible w16cex:durableId="261297A5" w16cex:dateUtc="2022-04-26T20:08:00Z"/>
  <w16cex:commentExtensible w16cex:durableId="261297A6" w16cex:dateUtc="2022-04-26T20:08:00Z"/>
  <w16cex:commentExtensible w16cex:durableId="261297A7" w16cex:dateUtc="2022-04-26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BA6CDC" w16cid:durableId="26505C74"/>
  <w16cid:commentId w16cid:paraId="23776683" w16cid:durableId="26505C49"/>
  <w16cid:commentId w16cid:paraId="38308C9F" w16cid:durableId="2656D69E"/>
  <w16cid:commentId w16cid:paraId="03BDEC91" w16cid:durableId="2612979D"/>
  <w16cid:commentId w16cid:paraId="7B32D3D2" w16cid:durableId="2656E55F"/>
  <w16cid:commentId w16cid:paraId="72293568" w16cid:durableId="2650694F"/>
  <w16cid:commentId w16cid:paraId="202A0192" w16cid:durableId="26506B57"/>
  <w16cid:commentId w16cid:paraId="455EF8FC" w16cid:durableId="26506F70"/>
  <w16cid:commentId w16cid:paraId="392B6D09" w16cid:durableId="2612979E"/>
  <w16cid:commentId w16cid:paraId="01305E70" w16cid:durableId="2612979F"/>
  <w16cid:commentId w16cid:paraId="16D24477" w16cid:durableId="261297A0"/>
  <w16cid:commentId w16cid:paraId="2CAF959D" w16cid:durableId="26129787"/>
  <w16cid:commentId w16cid:paraId="670B64BA" w16cid:durableId="26129788"/>
  <w16cid:commentId w16cid:paraId="3B24125B" w16cid:durableId="26129789"/>
  <w16cid:commentId w16cid:paraId="71E0FE47" w16cid:durableId="2612978A"/>
  <w16cid:commentId w16cid:paraId="7CA26E8E" w16cid:durableId="261297A1"/>
  <w16cid:commentId w16cid:paraId="7B93341B" w16cid:durableId="2612978B"/>
  <w16cid:commentId w16cid:paraId="5942E6A5" w16cid:durableId="2612978C"/>
  <w16cid:commentId w16cid:paraId="76972513" w16cid:durableId="2612978D"/>
  <w16cid:commentId w16cid:paraId="1F7641A4" w16cid:durableId="2612978E"/>
  <w16cid:commentId w16cid:paraId="16C0EE3F" w16cid:durableId="2612978F"/>
  <w16cid:commentId w16cid:paraId="71DDD030" w16cid:durableId="265074B7"/>
  <w16cid:commentId w16cid:paraId="0280AD2C" w16cid:durableId="26129790"/>
  <w16cid:commentId w16cid:paraId="1D803300" w16cid:durableId="26129791"/>
  <w16cid:commentId w16cid:paraId="5A313B73" w16cid:durableId="26129792"/>
  <w16cid:commentId w16cid:paraId="2DC2A151" w16cid:durableId="26129793"/>
  <w16cid:commentId w16cid:paraId="3AD9BFB8" w16cid:durableId="261297A2"/>
  <w16cid:commentId w16cid:paraId="62B1BF0D" w16cid:durableId="26129794"/>
  <w16cid:commentId w16cid:paraId="57FB4058" w16cid:durableId="26129795"/>
  <w16cid:commentId w16cid:paraId="5CE05C04" w16cid:durableId="26129796"/>
  <w16cid:commentId w16cid:paraId="63C77B0A" w16cid:durableId="261297A3"/>
  <w16cid:commentId w16cid:paraId="6A4327C1" w16cid:durableId="261297A4"/>
  <w16cid:commentId w16cid:paraId="0B4585EB" w16cid:durableId="26129797"/>
  <w16cid:commentId w16cid:paraId="052F485D" w16cid:durableId="26129798"/>
  <w16cid:commentId w16cid:paraId="50662FA3" w16cid:durableId="261297A5"/>
  <w16cid:commentId w16cid:paraId="6452B065" w16cid:durableId="261297A6"/>
  <w16cid:commentId w16cid:paraId="760BB8C7" w16cid:durableId="261297A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37A0A" w14:textId="77777777" w:rsidR="00800CED" w:rsidRDefault="00800CED" w:rsidP="00664E2F">
      <w:r>
        <w:separator/>
      </w:r>
    </w:p>
  </w:endnote>
  <w:endnote w:type="continuationSeparator" w:id="0">
    <w:p w14:paraId="427A0425" w14:textId="77777777" w:rsidR="00800CED" w:rsidRDefault="00800CED" w:rsidP="0066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erkeley-Medium">
    <w:altName w:val="Cambria"/>
    <w:panose1 w:val="00000000000000000000"/>
    <w:charset w:val="00"/>
    <w:family w:val="roman"/>
    <w:notTrueType/>
    <w:pitch w:val="default"/>
    <w:sig w:usb0="00000003" w:usb1="00000000" w:usb2="00000000" w:usb3="00000000" w:csb0="00000001" w:csb1="00000000"/>
  </w:font>
  <w:font w:name="Berkeley-Bold">
    <w:altName w:val="Cambria"/>
    <w:panose1 w:val="00000000000000000000"/>
    <w:charset w:val="00"/>
    <w:family w:val="roman"/>
    <w:notTrueType/>
    <w:pitch w:val="default"/>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Helvetica-Condensed-Black">
    <w:panose1 w:val="00000000000000000000"/>
    <w:charset w:val="00"/>
    <w:family w:val="swiss"/>
    <w:notTrueType/>
    <w:pitch w:val="default"/>
    <w:sig w:usb0="00000003" w:usb1="00000000" w:usb2="00000000" w:usb3="00000000" w:csb0="00000001" w:csb1="00000000"/>
  </w:font>
  <w:font w:name="Futura-Extra Bold">
    <w:altName w:val="Futura"/>
    <w:charset w:val="00"/>
    <w:family w:val="auto"/>
    <w:pitch w:val="variable"/>
    <w:sig w:usb0="A00002AF" w:usb1="5000214A" w:usb2="00000000" w:usb3="00000000" w:csb0="0000009F" w:csb1="00000000"/>
  </w:font>
  <w:font w:name="Futura-Book">
    <w:charset w:val="00"/>
    <w:family w:val="auto"/>
    <w:pitch w:val="variable"/>
    <w:sig w:usb0="80000067" w:usb1="00000000" w:usb2="00000000" w:usb3="00000000" w:csb0="000001FB" w:csb1="00000000"/>
  </w:font>
  <w:font w:name="Helvetica-Condensed">
    <w:altName w:val="Helvetica"/>
    <w:charset w:val="00"/>
    <w:family w:val="auto"/>
    <w:pitch w:val="variable"/>
    <w:sig w:usb0="E00002FF" w:usb1="5000785B" w:usb2="00000000" w:usb3="00000000" w:csb0="0000019F" w:csb1="00000000"/>
  </w:font>
  <w:font w:name="Berkeley-Italic">
    <w:altName w:val="Calibri"/>
    <w:panose1 w:val="00000000000000000000"/>
    <w:charset w:val="00"/>
    <w:family w:val="roman"/>
    <w:notTrueType/>
    <w:pitch w:val="default"/>
    <w:sig w:usb0="00000003" w:usb1="00000000" w:usb2="00000000" w:usb3="00000000" w:csb0="00000001" w:csb1="00000000"/>
  </w:font>
  <w:font w:name="Symbol Std">
    <w:altName w:val="Symbol"/>
    <w:charset w:val="02"/>
    <w:family w:val="auto"/>
    <w:pitch w:val="variable"/>
    <w:sig w:usb0="00000000" w:usb1="10000000" w:usb2="00000000" w:usb3="00000000" w:csb0="80000000" w:csb1="00000000"/>
  </w:font>
  <w:font w:name="Helvetica-Condensed-Black Obl">
    <w:charset w:val="00"/>
    <w:family w:val="swiss"/>
    <w:pitch w:val="default"/>
    <w:sig w:usb0="00000003" w:usb1="00000000" w:usb2="00000000" w:usb3="00000000" w:csb0="00000001" w:csb1="00000000"/>
  </w:font>
  <w:font w:name="Mathematical Pi-Four">
    <w:altName w:val="Times New Roman"/>
    <w:charset w:val="00"/>
    <w:family w:val="swiss"/>
    <w:pitch w:val="default"/>
    <w:sig w:usb0="00000003" w:usb1="00000000" w:usb2="00000000" w:usb3="00000000" w:csb0="00000001" w:csb1="00000000"/>
  </w:font>
  <w:font w:name="Mathematical Pi-One">
    <w:altName w:val="Calibri"/>
    <w:panose1 w:val="00000000000000000000"/>
    <w:charset w:val="00"/>
    <w:family w:val="swiss"/>
    <w:notTrueType/>
    <w:pitch w:val="default"/>
    <w:sig w:usb0="00000003" w:usb1="00000000" w:usb2="00000000" w:usb3="00000000" w:csb0="00000001" w:csb1="00000000"/>
  </w:font>
  <w:font w:name="Mathematical Pi LTStd">
    <w:altName w:val="Cambria"/>
    <w:charset w:val="00"/>
    <w:family w:val="swiss"/>
    <w:pitch w:val="default"/>
    <w:sig w:usb0="00000003" w:usb1="00000000" w:usb2="00000000" w:usb3="00000000" w:csb0="00000001" w:csb1="00000000"/>
  </w:font>
  <w:font w:name="Berkeley-Book">
    <w:altName w:val="Calibri"/>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iberation Serif">
    <w:altName w:val="Times New Roman"/>
    <w:charset w:val="01"/>
    <w:family w:val="roman"/>
    <w:pitch w:val="variable"/>
    <w:sig w:usb0="00000003" w:usb1="00000000" w:usb2="00000000" w:usb3="00000000" w:csb0="00000001" w:csb1="00000000"/>
  </w:font>
  <w:font w:name="Noto Serif CJK SC">
    <w:charset w:val="00"/>
    <w:family w:val="auto"/>
    <w:pitch w:val="variable"/>
    <w:sig w:usb0="00000003" w:usb1="00000000" w:usb2="00000000" w:usb3="00000000" w:csb0="00000001" w:csb1="00000000"/>
  </w:font>
  <w:font w:name="FreeSans">
    <w:altName w:val="Cambria"/>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93F40" w14:textId="77777777" w:rsidR="00800CED" w:rsidRDefault="00800CED" w:rsidP="00664E2F">
      <w:r>
        <w:separator/>
      </w:r>
    </w:p>
  </w:footnote>
  <w:footnote w:type="continuationSeparator" w:id="0">
    <w:p w14:paraId="1FC95B2B" w14:textId="77777777" w:rsidR="00800CED" w:rsidRDefault="00800CED" w:rsidP="00664E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0975539"/>
      <w:docPartObj>
        <w:docPartGallery w:val="Page Numbers (Top of Page)"/>
        <w:docPartUnique/>
      </w:docPartObj>
    </w:sdtPr>
    <w:sdtEndPr>
      <w:rPr>
        <w:rFonts w:ascii="Times New Roman" w:hAnsi="Times New Roman"/>
        <w:noProof/>
        <w:sz w:val="24"/>
      </w:rPr>
    </w:sdtEndPr>
    <w:sdtContent>
      <w:p w14:paraId="2EC66D8A" w14:textId="582225C0" w:rsidR="00587448" w:rsidRPr="009B3D7A" w:rsidRDefault="00587448" w:rsidP="009B3D7A">
        <w:pPr>
          <w:pStyle w:val="Header"/>
          <w:jc w:val="right"/>
          <w:rPr>
            <w:rFonts w:ascii="Times New Roman" w:hAnsi="Times New Roman"/>
            <w:sz w:val="24"/>
          </w:rPr>
        </w:pPr>
        <w:r w:rsidRPr="009B3D7A">
          <w:rPr>
            <w:rFonts w:ascii="Times New Roman" w:hAnsi="Times New Roman"/>
            <w:sz w:val="24"/>
          </w:rPr>
          <w:fldChar w:fldCharType="begin"/>
        </w:r>
        <w:r w:rsidRPr="009B3D7A">
          <w:rPr>
            <w:rFonts w:ascii="Times New Roman" w:hAnsi="Times New Roman"/>
            <w:sz w:val="24"/>
          </w:rPr>
          <w:instrText xml:space="preserve"> PAGE   \* MERGEFORMAT </w:instrText>
        </w:r>
        <w:r w:rsidRPr="009B3D7A">
          <w:rPr>
            <w:rFonts w:ascii="Times New Roman" w:hAnsi="Times New Roman"/>
            <w:sz w:val="24"/>
          </w:rPr>
          <w:fldChar w:fldCharType="separate"/>
        </w:r>
        <w:r w:rsidR="00F6560A">
          <w:rPr>
            <w:rFonts w:ascii="Times New Roman" w:hAnsi="Times New Roman"/>
            <w:noProof/>
            <w:sz w:val="24"/>
          </w:rPr>
          <w:t>1</w:t>
        </w:r>
        <w:r w:rsidRPr="009B3D7A">
          <w:rPr>
            <w:rFonts w:ascii="Times New Roman" w:hAnsi="Times New Roman"/>
            <w:noProof/>
            <w:sz w:val="24"/>
          </w:rPr>
          <w:fldChar w:fldCharType="end"/>
        </w:r>
      </w:p>
    </w:sdtContent>
  </w:sdt>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Xtyles Citation Match Check">
    <w15:presenceInfo w15:providerId="None" w15:userId="eXtyles Citation Match Che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rticleID" w:val="DSFA"/>
    <w:docVar w:name="AutoRedact State" w:val="ready"/>
    <w:docVar w:name="CheckHeader" w:val="F"/>
    <w:docVar w:name="ex_AddedHTMLPreformat" w:val="Consolas"/>
    <w:docVar w:name="ex_Citations" w:val="APComplete"/>
    <w:docVar w:name="ex_CleanUp" w:val="CleanUpComplete"/>
    <w:docVar w:name="ex_CrossRef" w:val="APComplete"/>
    <w:docVar w:name="ex_CrossRefLink" w:val="APComplete"/>
    <w:docVar w:name="eX_DocInfoLastUpdatedDate" w:val="44677.6355787037"/>
    <w:docVar w:name="ex_eXtylesBuild" w:val="4433"/>
    <w:docVar w:name="ex_ParseBib" w:val="APComplete"/>
    <w:docVar w:name="ex_PPCleanUp" w:val="PPCleanUpComplete"/>
    <w:docVar w:name="ex_Pubmedap" w:val="APComplete"/>
    <w:docVar w:name="ex_SortRefs" w:val="APComplete"/>
    <w:docVar w:name="ex_StyleRefs" w:val="APComplete"/>
    <w:docVar w:name="ex_WordVersion" w:val="16.0"/>
    <w:docVar w:name="eXtyles" w:val="active"/>
    <w:docVar w:name="eXtylesPPCSettings" w:val="optPPCSelection|False|optPPCWholeDoc|True|chkRehydrateFootnotes|0|chkRemoveParagraphShading|0|chkRemoveTextShading|1|chkConvertComments|0|comboReviews|All Reviewers|btnCommentBefore|False|btnCommentAfter|True|btnCommentEnd|False|txtCommentPrefix| [[Q%D: |txtCommentSuffix| Q%D]]|ComboCommentColor||chkBoldComments|0|chkRemoveCommentsDTP|0|chkRemoveTextHighlights|0|chkRemoveUserCharStyles|1|chkRemoveUnusedStyles|0|chkRemoveRefTags|1|ComboRefStyle1|Reference|ComboRefStyle2||chkRemoveHyperlinks|1|txtHyperlinkText|Medline|chkFlattenFootnotes|0|"/>
    <w:docVar w:name="ExtylesTagDescriptors" w:val="Book|bok|Conference|conf|Edited Book|edb|Electronic|eref|Journal|jrn|Legal|lgl|Other|other|Unknown|unknown|"/>
    <w:docVar w:name="Footnote Mode By Section" w:val="NO"/>
    <w:docVar w:name="iceFileDir" w:val="C:\tmp"/>
    <w:docVar w:name="iceFileName" w:val="2.24.HRM2e_Beasley_Okeefe_&amp;_Rodgers_Chapter_Original.Formatted.docx"/>
    <w:docVar w:name="iceJABR" w:val="ORT"/>
    <w:docVar w:name="iceJournal" w:val="ORT:American Journal of Orthopsychiatry"/>
    <w:docVar w:name="iceJournalName" w:val="American Journal of Orthopsychiatry"/>
    <w:docVar w:name="icePublisher" w:val="APA"/>
    <w:docVar w:name="iceType" w:val="article"/>
    <w:docVar w:name="PreEdit Baseline Path" w:val="C:\tmp\2.24.HRM2e_Beasley_Okeefe_&amp;_Rodgers_Chapter_Original.Formatted$base.docx"/>
    <w:docVar w:name="PreEdit Baseline Timestamp" w:val="4/26/2022 3:15:14 PM"/>
    <w:docVar w:name="PreEdit Up-Front Loss" w:val="complete"/>
  </w:docVars>
  <w:rsids>
    <w:rsidRoot w:val="00664E2F"/>
    <w:rsid w:val="00002828"/>
    <w:rsid w:val="00011F12"/>
    <w:rsid w:val="00012FEB"/>
    <w:rsid w:val="00013B73"/>
    <w:rsid w:val="00013E53"/>
    <w:rsid w:val="00013F92"/>
    <w:rsid w:val="00016E60"/>
    <w:rsid w:val="000232BD"/>
    <w:rsid w:val="00030CA4"/>
    <w:rsid w:val="000349B6"/>
    <w:rsid w:val="000365AF"/>
    <w:rsid w:val="00040A52"/>
    <w:rsid w:val="00046F46"/>
    <w:rsid w:val="00047B5C"/>
    <w:rsid w:val="0005085F"/>
    <w:rsid w:val="0005462E"/>
    <w:rsid w:val="000631AE"/>
    <w:rsid w:val="00065BB0"/>
    <w:rsid w:val="00077B17"/>
    <w:rsid w:val="000849A9"/>
    <w:rsid w:val="00087322"/>
    <w:rsid w:val="00090802"/>
    <w:rsid w:val="0009351C"/>
    <w:rsid w:val="00095F49"/>
    <w:rsid w:val="00096EA1"/>
    <w:rsid w:val="000A0DB2"/>
    <w:rsid w:val="000A2D5A"/>
    <w:rsid w:val="000C1349"/>
    <w:rsid w:val="000D0194"/>
    <w:rsid w:val="000D1853"/>
    <w:rsid w:val="000E23BB"/>
    <w:rsid w:val="000E3692"/>
    <w:rsid w:val="000F09C2"/>
    <w:rsid w:val="000F3AE1"/>
    <w:rsid w:val="000F7ED6"/>
    <w:rsid w:val="00104298"/>
    <w:rsid w:val="00104B50"/>
    <w:rsid w:val="001125CB"/>
    <w:rsid w:val="00117AEC"/>
    <w:rsid w:val="0012094E"/>
    <w:rsid w:val="0012393D"/>
    <w:rsid w:val="00127790"/>
    <w:rsid w:val="00130258"/>
    <w:rsid w:val="001324F3"/>
    <w:rsid w:val="00135945"/>
    <w:rsid w:val="00140560"/>
    <w:rsid w:val="0014506E"/>
    <w:rsid w:val="00145F1C"/>
    <w:rsid w:val="00146C12"/>
    <w:rsid w:val="00150F73"/>
    <w:rsid w:val="00155599"/>
    <w:rsid w:val="00155995"/>
    <w:rsid w:val="00156DDC"/>
    <w:rsid w:val="00157CE8"/>
    <w:rsid w:val="00162D23"/>
    <w:rsid w:val="0016307A"/>
    <w:rsid w:val="001640B5"/>
    <w:rsid w:val="00165001"/>
    <w:rsid w:val="00172398"/>
    <w:rsid w:val="001759AB"/>
    <w:rsid w:val="00176992"/>
    <w:rsid w:val="00177FB2"/>
    <w:rsid w:val="001B1D26"/>
    <w:rsid w:val="001B35B3"/>
    <w:rsid w:val="001B38C6"/>
    <w:rsid w:val="001B6612"/>
    <w:rsid w:val="001C15BD"/>
    <w:rsid w:val="001C36E5"/>
    <w:rsid w:val="001C40D0"/>
    <w:rsid w:val="001C42FA"/>
    <w:rsid w:val="001C5367"/>
    <w:rsid w:val="001C7150"/>
    <w:rsid w:val="001D169E"/>
    <w:rsid w:val="001D4533"/>
    <w:rsid w:val="001D580F"/>
    <w:rsid w:val="001D7F2F"/>
    <w:rsid w:val="001E1D7E"/>
    <w:rsid w:val="001E4927"/>
    <w:rsid w:val="001E5561"/>
    <w:rsid w:val="001E5CC9"/>
    <w:rsid w:val="001F3D2F"/>
    <w:rsid w:val="001F4FEE"/>
    <w:rsid w:val="001F687D"/>
    <w:rsid w:val="001F74CF"/>
    <w:rsid w:val="0021120C"/>
    <w:rsid w:val="0021583F"/>
    <w:rsid w:val="00222354"/>
    <w:rsid w:val="00226AD5"/>
    <w:rsid w:val="00227191"/>
    <w:rsid w:val="0023052A"/>
    <w:rsid w:val="0023110A"/>
    <w:rsid w:val="0023370C"/>
    <w:rsid w:val="00234298"/>
    <w:rsid w:val="00236BDE"/>
    <w:rsid w:val="00236E6D"/>
    <w:rsid w:val="002415B2"/>
    <w:rsid w:val="00241D48"/>
    <w:rsid w:val="002425B1"/>
    <w:rsid w:val="00251B1B"/>
    <w:rsid w:val="00252650"/>
    <w:rsid w:val="00260D2D"/>
    <w:rsid w:val="00261453"/>
    <w:rsid w:val="0026621C"/>
    <w:rsid w:val="0026718F"/>
    <w:rsid w:val="00271B1A"/>
    <w:rsid w:val="00273FD8"/>
    <w:rsid w:val="00275445"/>
    <w:rsid w:val="002802A4"/>
    <w:rsid w:val="00282DF4"/>
    <w:rsid w:val="002877AF"/>
    <w:rsid w:val="00292C8B"/>
    <w:rsid w:val="00295DA3"/>
    <w:rsid w:val="00297F7F"/>
    <w:rsid w:val="002A12B7"/>
    <w:rsid w:val="002A1840"/>
    <w:rsid w:val="002A509E"/>
    <w:rsid w:val="002A72C1"/>
    <w:rsid w:val="002B18C0"/>
    <w:rsid w:val="002B6764"/>
    <w:rsid w:val="002C19EF"/>
    <w:rsid w:val="002D15DE"/>
    <w:rsid w:val="002D1A26"/>
    <w:rsid w:val="002D21FD"/>
    <w:rsid w:val="002D452F"/>
    <w:rsid w:val="002D6311"/>
    <w:rsid w:val="002D7642"/>
    <w:rsid w:val="002E3346"/>
    <w:rsid w:val="002E5262"/>
    <w:rsid w:val="002E7467"/>
    <w:rsid w:val="002F212B"/>
    <w:rsid w:val="002F30D7"/>
    <w:rsid w:val="002F666F"/>
    <w:rsid w:val="00304061"/>
    <w:rsid w:val="0031636D"/>
    <w:rsid w:val="00317530"/>
    <w:rsid w:val="00317F31"/>
    <w:rsid w:val="00323A71"/>
    <w:rsid w:val="0032591D"/>
    <w:rsid w:val="00330D4A"/>
    <w:rsid w:val="003317A8"/>
    <w:rsid w:val="00332044"/>
    <w:rsid w:val="003360A5"/>
    <w:rsid w:val="00343808"/>
    <w:rsid w:val="00343B41"/>
    <w:rsid w:val="00347952"/>
    <w:rsid w:val="0035206E"/>
    <w:rsid w:val="00354083"/>
    <w:rsid w:val="00355704"/>
    <w:rsid w:val="00360624"/>
    <w:rsid w:val="003625E1"/>
    <w:rsid w:val="003672C2"/>
    <w:rsid w:val="0037123E"/>
    <w:rsid w:val="003722B3"/>
    <w:rsid w:val="0037517B"/>
    <w:rsid w:val="00380BDB"/>
    <w:rsid w:val="00384B04"/>
    <w:rsid w:val="00385A6A"/>
    <w:rsid w:val="00385CAC"/>
    <w:rsid w:val="003869BB"/>
    <w:rsid w:val="00393C71"/>
    <w:rsid w:val="00395F60"/>
    <w:rsid w:val="003A1B1B"/>
    <w:rsid w:val="003A35C9"/>
    <w:rsid w:val="003A4B92"/>
    <w:rsid w:val="003A63BF"/>
    <w:rsid w:val="003A6870"/>
    <w:rsid w:val="003A7BEA"/>
    <w:rsid w:val="003B1C7A"/>
    <w:rsid w:val="003B3E8D"/>
    <w:rsid w:val="003B43D4"/>
    <w:rsid w:val="003D5E6E"/>
    <w:rsid w:val="003E7B10"/>
    <w:rsid w:val="003F05F3"/>
    <w:rsid w:val="003F0C09"/>
    <w:rsid w:val="003F4E0B"/>
    <w:rsid w:val="003F4EA0"/>
    <w:rsid w:val="003F57FC"/>
    <w:rsid w:val="00410182"/>
    <w:rsid w:val="00417AB3"/>
    <w:rsid w:val="00423025"/>
    <w:rsid w:val="00431699"/>
    <w:rsid w:val="00432C4F"/>
    <w:rsid w:val="00433718"/>
    <w:rsid w:val="00441E9B"/>
    <w:rsid w:val="00445F58"/>
    <w:rsid w:val="00447691"/>
    <w:rsid w:val="004539AE"/>
    <w:rsid w:val="0045421B"/>
    <w:rsid w:val="004545F2"/>
    <w:rsid w:val="00461678"/>
    <w:rsid w:val="00464B85"/>
    <w:rsid w:val="00467019"/>
    <w:rsid w:val="004701EA"/>
    <w:rsid w:val="00470C97"/>
    <w:rsid w:val="00470EF1"/>
    <w:rsid w:val="00474C53"/>
    <w:rsid w:val="00481B35"/>
    <w:rsid w:val="00494C5B"/>
    <w:rsid w:val="004A5766"/>
    <w:rsid w:val="004B72FF"/>
    <w:rsid w:val="004C25DF"/>
    <w:rsid w:val="004C5765"/>
    <w:rsid w:val="004C5906"/>
    <w:rsid w:val="004D03F7"/>
    <w:rsid w:val="004D6476"/>
    <w:rsid w:val="004D7146"/>
    <w:rsid w:val="004E1CDC"/>
    <w:rsid w:val="004E2BC8"/>
    <w:rsid w:val="004E5BCC"/>
    <w:rsid w:val="004E60A6"/>
    <w:rsid w:val="004E7917"/>
    <w:rsid w:val="004F54DE"/>
    <w:rsid w:val="0050069E"/>
    <w:rsid w:val="00501054"/>
    <w:rsid w:val="00510151"/>
    <w:rsid w:val="00513F6B"/>
    <w:rsid w:val="0051658F"/>
    <w:rsid w:val="005177D4"/>
    <w:rsid w:val="005203FE"/>
    <w:rsid w:val="005278ED"/>
    <w:rsid w:val="00533D4D"/>
    <w:rsid w:val="00535398"/>
    <w:rsid w:val="00554860"/>
    <w:rsid w:val="005549A2"/>
    <w:rsid w:val="0055590A"/>
    <w:rsid w:val="00561549"/>
    <w:rsid w:val="005717C8"/>
    <w:rsid w:val="005746FB"/>
    <w:rsid w:val="005850FC"/>
    <w:rsid w:val="00587448"/>
    <w:rsid w:val="005874B1"/>
    <w:rsid w:val="00592CDA"/>
    <w:rsid w:val="005951A2"/>
    <w:rsid w:val="0059591A"/>
    <w:rsid w:val="005A166F"/>
    <w:rsid w:val="005A369D"/>
    <w:rsid w:val="005B02A9"/>
    <w:rsid w:val="005B0372"/>
    <w:rsid w:val="005B0B06"/>
    <w:rsid w:val="005B7ABF"/>
    <w:rsid w:val="005B7CD1"/>
    <w:rsid w:val="005C4DB3"/>
    <w:rsid w:val="005C79C1"/>
    <w:rsid w:val="005D35DC"/>
    <w:rsid w:val="005D7B45"/>
    <w:rsid w:val="005E1658"/>
    <w:rsid w:val="00604781"/>
    <w:rsid w:val="00604E4B"/>
    <w:rsid w:val="00606C42"/>
    <w:rsid w:val="0061076F"/>
    <w:rsid w:val="006144F6"/>
    <w:rsid w:val="006150C6"/>
    <w:rsid w:val="00620496"/>
    <w:rsid w:val="0062289B"/>
    <w:rsid w:val="006228B9"/>
    <w:rsid w:val="00624A54"/>
    <w:rsid w:val="00632C35"/>
    <w:rsid w:val="006331F2"/>
    <w:rsid w:val="00633968"/>
    <w:rsid w:val="00636E7E"/>
    <w:rsid w:val="006370B2"/>
    <w:rsid w:val="006479B7"/>
    <w:rsid w:val="00662192"/>
    <w:rsid w:val="006628A6"/>
    <w:rsid w:val="00663AAD"/>
    <w:rsid w:val="00664E2F"/>
    <w:rsid w:val="00673C69"/>
    <w:rsid w:val="00675166"/>
    <w:rsid w:val="00676C08"/>
    <w:rsid w:val="0067797D"/>
    <w:rsid w:val="00680450"/>
    <w:rsid w:val="00681E3E"/>
    <w:rsid w:val="00692C03"/>
    <w:rsid w:val="00694EDE"/>
    <w:rsid w:val="00697BEE"/>
    <w:rsid w:val="006A18C5"/>
    <w:rsid w:val="006A2BA1"/>
    <w:rsid w:val="006A2EF1"/>
    <w:rsid w:val="006A3883"/>
    <w:rsid w:val="006A75F9"/>
    <w:rsid w:val="006B0A4D"/>
    <w:rsid w:val="006B15D6"/>
    <w:rsid w:val="006E4391"/>
    <w:rsid w:val="006E4927"/>
    <w:rsid w:val="006E62FE"/>
    <w:rsid w:val="006F0D8B"/>
    <w:rsid w:val="006F3A02"/>
    <w:rsid w:val="006F4069"/>
    <w:rsid w:val="007037DA"/>
    <w:rsid w:val="00704164"/>
    <w:rsid w:val="007079BF"/>
    <w:rsid w:val="0071280D"/>
    <w:rsid w:val="007168DD"/>
    <w:rsid w:val="007226B6"/>
    <w:rsid w:val="00730841"/>
    <w:rsid w:val="00740680"/>
    <w:rsid w:val="0075296C"/>
    <w:rsid w:val="00766EDD"/>
    <w:rsid w:val="00767BA6"/>
    <w:rsid w:val="0078140C"/>
    <w:rsid w:val="0078155D"/>
    <w:rsid w:val="007819B4"/>
    <w:rsid w:val="00784DD6"/>
    <w:rsid w:val="00785A10"/>
    <w:rsid w:val="0079553D"/>
    <w:rsid w:val="00796160"/>
    <w:rsid w:val="007A02B2"/>
    <w:rsid w:val="007A4EF0"/>
    <w:rsid w:val="007C2833"/>
    <w:rsid w:val="007C4212"/>
    <w:rsid w:val="007C7282"/>
    <w:rsid w:val="007D621F"/>
    <w:rsid w:val="007E0F17"/>
    <w:rsid w:val="007E2E63"/>
    <w:rsid w:val="007E60F0"/>
    <w:rsid w:val="007E7B09"/>
    <w:rsid w:val="007F0B95"/>
    <w:rsid w:val="00800CED"/>
    <w:rsid w:val="00805969"/>
    <w:rsid w:val="00816ACF"/>
    <w:rsid w:val="00821156"/>
    <w:rsid w:val="00822E09"/>
    <w:rsid w:val="008402BF"/>
    <w:rsid w:val="00847D7B"/>
    <w:rsid w:val="008508CF"/>
    <w:rsid w:val="00857E2F"/>
    <w:rsid w:val="00863B36"/>
    <w:rsid w:val="008832EE"/>
    <w:rsid w:val="008857D4"/>
    <w:rsid w:val="00887995"/>
    <w:rsid w:val="0089290A"/>
    <w:rsid w:val="00896135"/>
    <w:rsid w:val="008A0F02"/>
    <w:rsid w:val="008A605D"/>
    <w:rsid w:val="008B1165"/>
    <w:rsid w:val="008B17F3"/>
    <w:rsid w:val="008C094C"/>
    <w:rsid w:val="008C6D04"/>
    <w:rsid w:val="008D1613"/>
    <w:rsid w:val="008D3324"/>
    <w:rsid w:val="008D50BD"/>
    <w:rsid w:val="008E3322"/>
    <w:rsid w:val="008E340E"/>
    <w:rsid w:val="008E797D"/>
    <w:rsid w:val="008F16AB"/>
    <w:rsid w:val="008F6ED0"/>
    <w:rsid w:val="00900A98"/>
    <w:rsid w:val="009036E2"/>
    <w:rsid w:val="00907777"/>
    <w:rsid w:val="00910551"/>
    <w:rsid w:val="00910A32"/>
    <w:rsid w:val="0091107A"/>
    <w:rsid w:val="009129BB"/>
    <w:rsid w:val="00914721"/>
    <w:rsid w:val="00917819"/>
    <w:rsid w:val="0092201B"/>
    <w:rsid w:val="00922EFC"/>
    <w:rsid w:val="0096217C"/>
    <w:rsid w:val="00973B95"/>
    <w:rsid w:val="009838AE"/>
    <w:rsid w:val="00986DE1"/>
    <w:rsid w:val="00990C7D"/>
    <w:rsid w:val="00995639"/>
    <w:rsid w:val="0099660F"/>
    <w:rsid w:val="009A2DA1"/>
    <w:rsid w:val="009A406B"/>
    <w:rsid w:val="009A559C"/>
    <w:rsid w:val="009B37DA"/>
    <w:rsid w:val="009B3D7A"/>
    <w:rsid w:val="009C03D8"/>
    <w:rsid w:val="009D3493"/>
    <w:rsid w:val="009F1C53"/>
    <w:rsid w:val="009F4A3E"/>
    <w:rsid w:val="009F6D92"/>
    <w:rsid w:val="009F7C20"/>
    <w:rsid w:val="00A01740"/>
    <w:rsid w:val="00A05DE9"/>
    <w:rsid w:val="00A06E82"/>
    <w:rsid w:val="00A10795"/>
    <w:rsid w:val="00A20625"/>
    <w:rsid w:val="00A268E7"/>
    <w:rsid w:val="00A31728"/>
    <w:rsid w:val="00A34088"/>
    <w:rsid w:val="00A35936"/>
    <w:rsid w:val="00A42BB9"/>
    <w:rsid w:val="00A47B46"/>
    <w:rsid w:val="00A51C2F"/>
    <w:rsid w:val="00A5694F"/>
    <w:rsid w:val="00A56C45"/>
    <w:rsid w:val="00A615E3"/>
    <w:rsid w:val="00A65632"/>
    <w:rsid w:val="00A71E9D"/>
    <w:rsid w:val="00A73082"/>
    <w:rsid w:val="00A73865"/>
    <w:rsid w:val="00A760A8"/>
    <w:rsid w:val="00A763E0"/>
    <w:rsid w:val="00A76697"/>
    <w:rsid w:val="00A842B5"/>
    <w:rsid w:val="00A84F18"/>
    <w:rsid w:val="00A85716"/>
    <w:rsid w:val="00A86576"/>
    <w:rsid w:val="00A91F8A"/>
    <w:rsid w:val="00A95DC3"/>
    <w:rsid w:val="00AA483D"/>
    <w:rsid w:val="00AB63E6"/>
    <w:rsid w:val="00AD0BF6"/>
    <w:rsid w:val="00AD4921"/>
    <w:rsid w:val="00AD566B"/>
    <w:rsid w:val="00AD6104"/>
    <w:rsid w:val="00AD7BCA"/>
    <w:rsid w:val="00AE1D56"/>
    <w:rsid w:val="00AE2429"/>
    <w:rsid w:val="00AE25E7"/>
    <w:rsid w:val="00AE5866"/>
    <w:rsid w:val="00AF3E10"/>
    <w:rsid w:val="00AF5539"/>
    <w:rsid w:val="00AF6519"/>
    <w:rsid w:val="00AF78FD"/>
    <w:rsid w:val="00B035A2"/>
    <w:rsid w:val="00B110AF"/>
    <w:rsid w:val="00B11183"/>
    <w:rsid w:val="00B12F52"/>
    <w:rsid w:val="00B15105"/>
    <w:rsid w:val="00B31174"/>
    <w:rsid w:val="00B325D2"/>
    <w:rsid w:val="00B343DB"/>
    <w:rsid w:val="00B43793"/>
    <w:rsid w:val="00B46203"/>
    <w:rsid w:val="00B46403"/>
    <w:rsid w:val="00B47354"/>
    <w:rsid w:val="00B47AB2"/>
    <w:rsid w:val="00B503C2"/>
    <w:rsid w:val="00B569E6"/>
    <w:rsid w:val="00B569FB"/>
    <w:rsid w:val="00B659F0"/>
    <w:rsid w:val="00B72882"/>
    <w:rsid w:val="00B74F9D"/>
    <w:rsid w:val="00B75848"/>
    <w:rsid w:val="00B870B4"/>
    <w:rsid w:val="00BB3926"/>
    <w:rsid w:val="00BC1494"/>
    <w:rsid w:val="00BC22B8"/>
    <w:rsid w:val="00BC5856"/>
    <w:rsid w:val="00BD01A9"/>
    <w:rsid w:val="00BE0C9C"/>
    <w:rsid w:val="00BE10A4"/>
    <w:rsid w:val="00BE4F75"/>
    <w:rsid w:val="00BE639C"/>
    <w:rsid w:val="00BE6FF5"/>
    <w:rsid w:val="00BF1B82"/>
    <w:rsid w:val="00BF34C6"/>
    <w:rsid w:val="00BF44EB"/>
    <w:rsid w:val="00BF6825"/>
    <w:rsid w:val="00C017FF"/>
    <w:rsid w:val="00C01AA7"/>
    <w:rsid w:val="00C025BB"/>
    <w:rsid w:val="00C1294B"/>
    <w:rsid w:val="00C130B2"/>
    <w:rsid w:val="00C13673"/>
    <w:rsid w:val="00C210F0"/>
    <w:rsid w:val="00C211B2"/>
    <w:rsid w:val="00C378D7"/>
    <w:rsid w:val="00C435EE"/>
    <w:rsid w:val="00C46C83"/>
    <w:rsid w:val="00C479D0"/>
    <w:rsid w:val="00C5153F"/>
    <w:rsid w:val="00C56566"/>
    <w:rsid w:val="00C61D83"/>
    <w:rsid w:val="00C62860"/>
    <w:rsid w:val="00C63AA3"/>
    <w:rsid w:val="00C64D2D"/>
    <w:rsid w:val="00C70898"/>
    <w:rsid w:val="00C71120"/>
    <w:rsid w:val="00C738FB"/>
    <w:rsid w:val="00C74EA8"/>
    <w:rsid w:val="00C8538E"/>
    <w:rsid w:val="00C86386"/>
    <w:rsid w:val="00C8716D"/>
    <w:rsid w:val="00C943A8"/>
    <w:rsid w:val="00C974B1"/>
    <w:rsid w:val="00CA3D10"/>
    <w:rsid w:val="00CB6E51"/>
    <w:rsid w:val="00CB714E"/>
    <w:rsid w:val="00CC69E9"/>
    <w:rsid w:val="00CD6C05"/>
    <w:rsid w:val="00CE350A"/>
    <w:rsid w:val="00CE4DB4"/>
    <w:rsid w:val="00CE685A"/>
    <w:rsid w:val="00CE7735"/>
    <w:rsid w:val="00CE7A5E"/>
    <w:rsid w:val="00CF0A2F"/>
    <w:rsid w:val="00CF13FE"/>
    <w:rsid w:val="00CF397F"/>
    <w:rsid w:val="00CF51C0"/>
    <w:rsid w:val="00D02138"/>
    <w:rsid w:val="00D05B3C"/>
    <w:rsid w:val="00D11958"/>
    <w:rsid w:val="00D11D82"/>
    <w:rsid w:val="00D26A0C"/>
    <w:rsid w:val="00D32746"/>
    <w:rsid w:val="00D33D1A"/>
    <w:rsid w:val="00D454CB"/>
    <w:rsid w:val="00D46618"/>
    <w:rsid w:val="00D50C69"/>
    <w:rsid w:val="00D5793C"/>
    <w:rsid w:val="00D65C20"/>
    <w:rsid w:val="00D6665C"/>
    <w:rsid w:val="00D74D9E"/>
    <w:rsid w:val="00D77E43"/>
    <w:rsid w:val="00DA4DE4"/>
    <w:rsid w:val="00DA519A"/>
    <w:rsid w:val="00DB1178"/>
    <w:rsid w:val="00DB370A"/>
    <w:rsid w:val="00DB6EE3"/>
    <w:rsid w:val="00DC3159"/>
    <w:rsid w:val="00DC3622"/>
    <w:rsid w:val="00DC4F5A"/>
    <w:rsid w:val="00DD1FB9"/>
    <w:rsid w:val="00DD38FB"/>
    <w:rsid w:val="00DD3953"/>
    <w:rsid w:val="00DD6127"/>
    <w:rsid w:val="00DD6852"/>
    <w:rsid w:val="00DD739D"/>
    <w:rsid w:val="00DD7567"/>
    <w:rsid w:val="00DE0FA6"/>
    <w:rsid w:val="00DE36D2"/>
    <w:rsid w:val="00DF0874"/>
    <w:rsid w:val="00E070BA"/>
    <w:rsid w:val="00E12449"/>
    <w:rsid w:val="00E12768"/>
    <w:rsid w:val="00E15517"/>
    <w:rsid w:val="00E2003E"/>
    <w:rsid w:val="00E276AE"/>
    <w:rsid w:val="00E316ED"/>
    <w:rsid w:val="00E36424"/>
    <w:rsid w:val="00E364A6"/>
    <w:rsid w:val="00E36F24"/>
    <w:rsid w:val="00E372AF"/>
    <w:rsid w:val="00E372C4"/>
    <w:rsid w:val="00E40538"/>
    <w:rsid w:val="00E42462"/>
    <w:rsid w:val="00E444AC"/>
    <w:rsid w:val="00E44572"/>
    <w:rsid w:val="00E450E7"/>
    <w:rsid w:val="00E52421"/>
    <w:rsid w:val="00E57CE8"/>
    <w:rsid w:val="00E6235D"/>
    <w:rsid w:val="00E6427B"/>
    <w:rsid w:val="00E64489"/>
    <w:rsid w:val="00E711B4"/>
    <w:rsid w:val="00E7293C"/>
    <w:rsid w:val="00E76402"/>
    <w:rsid w:val="00E813BE"/>
    <w:rsid w:val="00E85A43"/>
    <w:rsid w:val="00E91E94"/>
    <w:rsid w:val="00E931D1"/>
    <w:rsid w:val="00E94DA8"/>
    <w:rsid w:val="00E95335"/>
    <w:rsid w:val="00EA4329"/>
    <w:rsid w:val="00EA7AF1"/>
    <w:rsid w:val="00EB06A2"/>
    <w:rsid w:val="00EB2894"/>
    <w:rsid w:val="00EB33E7"/>
    <w:rsid w:val="00EC09D9"/>
    <w:rsid w:val="00ED17C8"/>
    <w:rsid w:val="00ED31B2"/>
    <w:rsid w:val="00ED585C"/>
    <w:rsid w:val="00ED5EF6"/>
    <w:rsid w:val="00ED6E96"/>
    <w:rsid w:val="00EE4966"/>
    <w:rsid w:val="00EF4880"/>
    <w:rsid w:val="00EF54ED"/>
    <w:rsid w:val="00EF6BD7"/>
    <w:rsid w:val="00F0018A"/>
    <w:rsid w:val="00F03140"/>
    <w:rsid w:val="00F07603"/>
    <w:rsid w:val="00F118F4"/>
    <w:rsid w:val="00F27451"/>
    <w:rsid w:val="00F454FD"/>
    <w:rsid w:val="00F50C40"/>
    <w:rsid w:val="00F5186C"/>
    <w:rsid w:val="00F54B9D"/>
    <w:rsid w:val="00F57281"/>
    <w:rsid w:val="00F61F43"/>
    <w:rsid w:val="00F62AF2"/>
    <w:rsid w:val="00F64F63"/>
    <w:rsid w:val="00F6560A"/>
    <w:rsid w:val="00F6626B"/>
    <w:rsid w:val="00F71DE8"/>
    <w:rsid w:val="00F747A9"/>
    <w:rsid w:val="00F77D14"/>
    <w:rsid w:val="00F84EFC"/>
    <w:rsid w:val="00FA7858"/>
    <w:rsid w:val="00FB25C1"/>
    <w:rsid w:val="00FB5AE0"/>
    <w:rsid w:val="00FC1D38"/>
    <w:rsid w:val="00FC7B4E"/>
    <w:rsid w:val="00FD76E7"/>
    <w:rsid w:val="00FE070B"/>
    <w:rsid w:val="00FE55DE"/>
    <w:rsid w:val="00FE7FBC"/>
    <w:rsid w:val="00FF4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2CC66"/>
  <w15:docId w15:val="{431FF87C-5244-4576-BB91-F843F6DF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A5"/>
    <w:pPr>
      <w:spacing w:after="0" w:line="240" w:lineRule="auto"/>
    </w:pPr>
    <w:rPr>
      <w:rFonts w:ascii="Berkeley-Medium" w:eastAsia="Times New Roman" w:hAnsi="Berkeley-Medium" w:cs="Times New Roman"/>
      <w:szCs w:val="24"/>
    </w:rPr>
  </w:style>
  <w:style w:type="paragraph" w:styleId="Heading1">
    <w:name w:val="heading 1"/>
    <w:basedOn w:val="Normal"/>
    <w:next w:val="Normal"/>
    <w:link w:val="Heading1Char"/>
    <w:uiPriority w:val="99"/>
    <w:qFormat/>
    <w:rsid w:val="00664E2F"/>
    <w:pPr>
      <w:jc w:val="center"/>
      <w:outlineLvl w:val="0"/>
    </w:pPr>
    <w:rPr>
      <w:rFonts w:ascii="Times New Roman" w:hAnsi="Times New Roman" w:cstheme="minorBidi"/>
      <w:sz w:val="36"/>
    </w:rPr>
  </w:style>
  <w:style w:type="paragraph" w:styleId="Heading2">
    <w:name w:val="heading 2"/>
    <w:basedOn w:val="Normal"/>
    <w:next w:val="Normal"/>
    <w:link w:val="Heading2Char"/>
    <w:uiPriority w:val="99"/>
    <w:qFormat/>
    <w:rsid w:val="00664E2F"/>
    <w:pPr>
      <w:spacing w:before="240" w:after="240"/>
      <w:outlineLvl w:val="1"/>
    </w:pPr>
    <w:rPr>
      <w:rFonts w:ascii="Times New Roman" w:hAnsi="Times New Roman" w:cstheme="minorBidi"/>
      <w:b/>
      <w:sz w:val="30"/>
    </w:rPr>
  </w:style>
  <w:style w:type="paragraph" w:styleId="Heading3">
    <w:name w:val="heading 3"/>
    <w:basedOn w:val="Normal"/>
    <w:next w:val="Normal"/>
    <w:link w:val="Heading3Char"/>
    <w:uiPriority w:val="99"/>
    <w:qFormat/>
    <w:rsid w:val="009129BB"/>
    <w:pPr>
      <w:spacing w:before="240" w:after="240"/>
      <w:outlineLvl w:val="2"/>
    </w:pPr>
    <w:rPr>
      <w:rFonts w:ascii="Times New Roman" w:hAnsi="Times New Roman" w:cstheme="minorBidi"/>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E2F"/>
    <w:rPr>
      <w:rFonts w:ascii="Times New Roman" w:eastAsiaTheme="minorEastAsia" w:hAnsi="Times New Roman"/>
      <w:sz w:val="36"/>
      <w:szCs w:val="24"/>
    </w:rPr>
  </w:style>
  <w:style w:type="character" w:customStyle="1" w:styleId="Heading2Char">
    <w:name w:val="Heading 2 Char"/>
    <w:basedOn w:val="DefaultParagraphFont"/>
    <w:link w:val="Heading2"/>
    <w:uiPriority w:val="9"/>
    <w:rsid w:val="00664E2F"/>
    <w:rPr>
      <w:rFonts w:ascii="Times New Roman" w:eastAsiaTheme="minorEastAsia" w:hAnsi="Times New Roman"/>
      <w:b/>
      <w:sz w:val="30"/>
      <w:szCs w:val="24"/>
    </w:rPr>
  </w:style>
  <w:style w:type="character" w:customStyle="1" w:styleId="Heading3Char">
    <w:name w:val="Heading 3 Char"/>
    <w:basedOn w:val="DefaultParagraphFont"/>
    <w:link w:val="Heading3"/>
    <w:uiPriority w:val="99"/>
    <w:rsid w:val="009129BB"/>
    <w:rPr>
      <w:rFonts w:ascii="Times New Roman" w:eastAsia="Times New Roman" w:hAnsi="Times New Roman"/>
      <w:bCs/>
      <w:i/>
      <w:iCs/>
      <w:sz w:val="28"/>
      <w:szCs w:val="24"/>
    </w:rPr>
  </w:style>
  <w:style w:type="paragraph" w:customStyle="1" w:styleId="Style0">
    <w:name w:val="Style0"/>
    <w:basedOn w:val="Normal"/>
    <w:next w:val="Normal"/>
    <w:uiPriority w:val="99"/>
    <w:rsid w:val="00664E2F"/>
    <w:rPr>
      <w:sz w:val="16"/>
      <w:szCs w:val="16"/>
    </w:rPr>
  </w:style>
  <w:style w:type="paragraph" w:customStyle="1" w:styleId="Style4">
    <w:name w:val="Style4"/>
    <w:basedOn w:val="Normal"/>
    <w:next w:val="Normal"/>
    <w:uiPriority w:val="99"/>
    <w:rsid w:val="00664E2F"/>
    <w:rPr>
      <w:rFonts w:ascii="Berkeley-Bold" w:hAnsi="Berkeley-Bold" w:cs="Berkeley-Bold"/>
      <w:sz w:val="24"/>
    </w:rPr>
  </w:style>
  <w:style w:type="paragraph" w:customStyle="1" w:styleId="Style5">
    <w:name w:val="Style5"/>
    <w:basedOn w:val="Normal"/>
    <w:next w:val="Normal"/>
    <w:uiPriority w:val="99"/>
    <w:rsid w:val="00664E2F"/>
    <w:rPr>
      <w:rFonts w:ascii="Zapf Dingbats" w:hAnsi="Zapf Dingbats" w:cs="Zapf Dingbats"/>
    </w:rPr>
  </w:style>
  <w:style w:type="paragraph" w:customStyle="1" w:styleId="Style6">
    <w:name w:val="Style6"/>
    <w:basedOn w:val="Normal"/>
    <w:next w:val="Normal"/>
    <w:uiPriority w:val="99"/>
    <w:rsid w:val="00664E2F"/>
    <w:rPr>
      <w:rFonts w:ascii="Helvetica-Condensed-Black" w:hAnsi="Helvetica-Condensed-Black" w:cs="Helvetica-Condensed-Black"/>
    </w:rPr>
  </w:style>
  <w:style w:type="paragraph" w:customStyle="1" w:styleId="Style11">
    <w:name w:val="Style11"/>
    <w:basedOn w:val="Normal"/>
    <w:next w:val="Normal"/>
    <w:uiPriority w:val="99"/>
    <w:rsid w:val="00664E2F"/>
    <w:rPr>
      <w:rFonts w:ascii="Futura-Extra Bold" w:hAnsi="Futura-Extra Bold" w:cs="Futura-Extra Bold"/>
      <w:sz w:val="20"/>
      <w:szCs w:val="20"/>
    </w:rPr>
  </w:style>
  <w:style w:type="paragraph" w:styleId="FootnoteText">
    <w:name w:val="footnote text"/>
    <w:basedOn w:val="Normal"/>
    <w:link w:val="FootnoteTextChar"/>
    <w:uiPriority w:val="99"/>
    <w:unhideWhenUsed/>
    <w:rsid w:val="00664E2F"/>
    <w:rPr>
      <w:sz w:val="20"/>
      <w:szCs w:val="20"/>
    </w:rPr>
  </w:style>
  <w:style w:type="character" w:customStyle="1" w:styleId="FootnoteTextChar">
    <w:name w:val="Footnote Text Char"/>
    <w:basedOn w:val="DefaultParagraphFont"/>
    <w:link w:val="FootnoteText"/>
    <w:uiPriority w:val="99"/>
    <w:rsid w:val="00664E2F"/>
    <w:rPr>
      <w:rFonts w:ascii="Berkeley-Medium" w:eastAsiaTheme="minorEastAsia" w:hAnsi="Berkeley-Medium" w:cs="Berkeley-Medium"/>
      <w:sz w:val="20"/>
      <w:szCs w:val="20"/>
    </w:rPr>
  </w:style>
  <w:style w:type="character" w:styleId="FootnoteReference">
    <w:name w:val="footnote reference"/>
    <w:basedOn w:val="DefaultParagraphFont"/>
    <w:uiPriority w:val="99"/>
    <w:unhideWhenUsed/>
    <w:rsid w:val="00664E2F"/>
    <w:rPr>
      <w:vertAlign w:val="superscript"/>
    </w:rPr>
  </w:style>
  <w:style w:type="paragraph" w:customStyle="1" w:styleId="Style12">
    <w:name w:val="Style12"/>
    <w:basedOn w:val="Normal"/>
    <w:next w:val="Normal"/>
    <w:uiPriority w:val="99"/>
    <w:rsid w:val="0091107A"/>
    <w:rPr>
      <w:rFonts w:ascii="Futura-Book" w:hAnsi="Futura-Book" w:cs="Futura-Book"/>
      <w:sz w:val="20"/>
      <w:szCs w:val="20"/>
    </w:rPr>
  </w:style>
  <w:style w:type="paragraph" w:customStyle="1" w:styleId="Style7">
    <w:name w:val="Style7"/>
    <w:basedOn w:val="Normal"/>
    <w:next w:val="Normal"/>
    <w:uiPriority w:val="99"/>
    <w:rsid w:val="00156DDC"/>
    <w:rPr>
      <w:rFonts w:ascii="Helvetica-Condensed" w:hAnsi="Helvetica-Condensed" w:cs="Helvetica-Condensed"/>
      <w:lang w:val="en-IN" w:eastAsia="en-IN"/>
    </w:rPr>
  </w:style>
  <w:style w:type="paragraph" w:customStyle="1" w:styleId="Style1">
    <w:name w:val="Style1"/>
    <w:basedOn w:val="Normal"/>
    <w:next w:val="Normal"/>
    <w:uiPriority w:val="99"/>
    <w:rsid w:val="00156DDC"/>
    <w:rPr>
      <w:rFonts w:ascii="Berkeley-Italic" w:hAnsi="Berkeley-Italic" w:cs="Berkeley-Italic"/>
      <w:sz w:val="16"/>
      <w:szCs w:val="16"/>
      <w:lang w:val="en-IN" w:eastAsia="en-IN"/>
    </w:rPr>
  </w:style>
  <w:style w:type="paragraph" w:customStyle="1" w:styleId="Style9">
    <w:name w:val="Style9"/>
    <w:basedOn w:val="Normal"/>
    <w:next w:val="Normal"/>
    <w:uiPriority w:val="99"/>
    <w:rsid w:val="00156DDC"/>
    <w:rPr>
      <w:rFonts w:ascii="Symbol Std" w:hAnsi="Symbol Std" w:cs="Symbol Std"/>
      <w:lang w:val="en-IN" w:eastAsia="en-IN"/>
    </w:rPr>
  </w:style>
  <w:style w:type="paragraph" w:customStyle="1" w:styleId="Style19">
    <w:name w:val="Style19"/>
    <w:basedOn w:val="Normal"/>
    <w:next w:val="Normal"/>
    <w:link w:val="Style19Char"/>
    <w:uiPriority w:val="99"/>
    <w:rsid w:val="00156DDC"/>
    <w:rPr>
      <w:sz w:val="18"/>
      <w:szCs w:val="18"/>
      <w:lang w:val="en-IN" w:eastAsia="en-IN"/>
    </w:rPr>
  </w:style>
  <w:style w:type="paragraph" w:customStyle="1" w:styleId="Style20">
    <w:name w:val="Style20"/>
    <w:basedOn w:val="Normal"/>
    <w:next w:val="Normal"/>
    <w:uiPriority w:val="99"/>
    <w:rsid w:val="00156DDC"/>
    <w:rPr>
      <w:sz w:val="18"/>
      <w:szCs w:val="18"/>
      <w:lang w:val="en-IN" w:eastAsia="en-IN"/>
    </w:rPr>
  </w:style>
  <w:style w:type="paragraph" w:customStyle="1" w:styleId="Style18">
    <w:name w:val="Style18"/>
    <w:basedOn w:val="Normal"/>
    <w:next w:val="Normal"/>
    <w:uiPriority w:val="99"/>
    <w:rsid w:val="00156DDC"/>
    <w:rPr>
      <w:sz w:val="13"/>
      <w:szCs w:val="13"/>
      <w:lang w:val="en-IN" w:eastAsia="en-IN"/>
    </w:rPr>
  </w:style>
  <w:style w:type="paragraph" w:customStyle="1" w:styleId="Style13">
    <w:name w:val="Style13"/>
    <w:basedOn w:val="Normal"/>
    <w:next w:val="Normal"/>
    <w:uiPriority w:val="99"/>
    <w:rsid w:val="00156DDC"/>
    <w:rPr>
      <w:rFonts w:ascii="Helvetica-Condensed-Black Obl" w:hAnsi="Helvetica-Condensed-Black Obl" w:cs="Helvetica-Condensed-Black Obl"/>
      <w:sz w:val="18"/>
      <w:szCs w:val="18"/>
      <w:lang w:val="en-IN" w:eastAsia="en-IN"/>
    </w:rPr>
  </w:style>
  <w:style w:type="paragraph" w:customStyle="1" w:styleId="Style14">
    <w:name w:val="Style14"/>
    <w:basedOn w:val="Normal"/>
    <w:next w:val="Normal"/>
    <w:uiPriority w:val="99"/>
    <w:rsid w:val="00156DDC"/>
    <w:rPr>
      <w:rFonts w:ascii="Mathematical Pi-Four" w:hAnsi="Mathematical Pi-Four" w:cs="Mathematical Pi-Four"/>
      <w:sz w:val="13"/>
      <w:szCs w:val="13"/>
      <w:lang w:val="en-IN" w:eastAsia="en-IN"/>
    </w:rPr>
  </w:style>
  <w:style w:type="paragraph" w:customStyle="1" w:styleId="Style31">
    <w:name w:val="Style31"/>
    <w:basedOn w:val="Normal"/>
    <w:next w:val="Normal"/>
    <w:uiPriority w:val="99"/>
    <w:rsid w:val="00156DDC"/>
    <w:rPr>
      <w:sz w:val="20"/>
      <w:szCs w:val="20"/>
      <w:lang w:val="en-IN" w:eastAsia="en-IN"/>
    </w:rPr>
  </w:style>
  <w:style w:type="paragraph" w:customStyle="1" w:styleId="Style10">
    <w:name w:val="Style10"/>
    <w:basedOn w:val="Normal"/>
    <w:next w:val="Normal"/>
    <w:uiPriority w:val="99"/>
    <w:rsid w:val="00156DDC"/>
    <w:rPr>
      <w:rFonts w:ascii="Mathematical Pi-One" w:hAnsi="Mathematical Pi-One" w:cs="Mathematical Pi-One"/>
      <w:sz w:val="25"/>
      <w:szCs w:val="25"/>
      <w:lang w:val="en-IN" w:eastAsia="en-IN"/>
    </w:rPr>
  </w:style>
  <w:style w:type="paragraph" w:customStyle="1" w:styleId="Style8">
    <w:name w:val="Style8"/>
    <w:basedOn w:val="Normal"/>
    <w:next w:val="Normal"/>
    <w:uiPriority w:val="99"/>
    <w:rsid w:val="00156DDC"/>
    <w:rPr>
      <w:rFonts w:ascii="Mathematical Pi LTStd" w:hAnsi="Mathematical Pi LTStd" w:cs="Mathematical Pi LTStd"/>
      <w:sz w:val="13"/>
      <w:szCs w:val="13"/>
      <w:lang w:val="en-IN" w:eastAsia="en-IN"/>
    </w:rPr>
  </w:style>
  <w:style w:type="paragraph" w:customStyle="1" w:styleId="Style21">
    <w:name w:val="Style21"/>
    <w:basedOn w:val="Normal"/>
    <w:next w:val="Normal"/>
    <w:uiPriority w:val="99"/>
    <w:rsid w:val="00156DDC"/>
    <w:rPr>
      <w:sz w:val="20"/>
      <w:szCs w:val="20"/>
      <w:lang w:val="en-IN" w:eastAsia="en-IN"/>
    </w:rPr>
  </w:style>
  <w:style w:type="paragraph" w:customStyle="1" w:styleId="Style22">
    <w:name w:val="Style22"/>
    <w:basedOn w:val="Normal"/>
    <w:next w:val="Normal"/>
    <w:uiPriority w:val="99"/>
    <w:rsid w:val="00156DDC"/>
    <w:rPr>
      <w:sz w:val="20"/>
      <w:szCs w:val="20"/>
      <w:lang w:val="en-IN" w:eastAsia="en-IN"/>
    </w:rPr>
  </w:style>
  <w:style w:type="paragraph" w:customStyle="1" w:styleId="Style3">
    <w:name w:val="Style3"/>
    <w:basedOn w:val="Normal"/>
    <w:next w:val="Normal"/>
    <w:uiPriority w:val="99"/>
    <w:rsid w:val="00156DDC"/>
    <w:rPr>
      <w:rFonts w:ascii="Berkeley-Book" w:hAnsi="Berkeley-Book" w:cs="Berkeley-Book"/>
      <w:sz w:val="24"/>
      <w:lang w:val="en-IN" w:eastAsia="en-IN"/>
    </w:rPr>
  </w:style>
  <w:style w:type="paragraph" w:customStyle="1" w:styleId="Style37">
    <w:name w:val="Style37"/>
    <w:basedOn w:val="Normal"/>
    <w:next w:val="Normal"/>
    <w:uiPriority w:val="99"/>
    <w:rsid w:val="00156DDC"/>
    <w:rPr>
      <w:sz w:val="18"/>
      <w:szCs w:val="18"/>
      <w:lang w:val="en-IN" w:eastAsia="en-IN"/>
    </w:rPr>
  </w:style>
  <w:style w:type="paragraph" w:customStyle="1" w:styleId="Style38">
    <w:name w:val="Style38"/>
    <w:basedOn w:val="Normal"/>
    <w:next w:val="Normal"/>
    <w:uiPriority w:val="99"/>
    <w:rsid w:val="00156DDC"/>
    <w:rPr>
      <w:sz w:val="11"/>
      <w:szCs w:val="11"/>
      <w:lang w:val="en-IN" w:eastAsia="en-IN"/>
    </w:rPr>
  </w:style>
  <w:style w:type="paragraph" w:customStyle="1" w:styleId="Style39">
    <w:name w:val="Style39"/>
    <w:basedOn w:val="Normal"/>
    <w:next w:val="Normal"/>
    <w:uiPriority w:val="99"/>
    <w:rsid w:val="00156DDC"/>
    <w:rPr>
      <w:sz w:val="11"/>
      <w:szCs w:val="11"/>
      <w:lang w:val="en-IN" w:eastAsia="en-IN"/>
    </w:rPr>
  </w:style>
  <w:style w:type="paragraph" w:customStyle="1" w:styleId="Style43">
    <w:name w:val="Style43"/>
    <w:basedOn w:val="Normal"/>
    <w:next w:val="Normal"/>
    <w:uiPriority w:val="99"/>
    <w:rsid w:val="00156DDC"/>
    <w:rPr>
      <w:sz w:val="18"/>
      <w:szCs w:val="18"/>
      <w:lang w:val="en-IN" w:eastAsia="en-IN"/>
    </w:rPr>
  </w:style>
  <w:style w:type="paragraph" w:customStyle="1" w:styleId="Style34">
    <w:name w:val="Style34"/>
    <w:basedOn w:val="Normal"/>
    <w:next w:val="Normal"/>
    <w:uiPriority w:val="99"/>
    <w:rsid w:val="00156DDC"/>
    <w:rPr>
      <w:lang w:val="en-IN" w:eastAsia="en-IN"/>
    </w:rPr>
  </w:style>
  <w:style w:type="paragraph" w:customStyle="1" w:styleId="Style50">
    <w:name w:val="Style50"/>
    <w:basedOn w:val="Normal"/>
    <w:next w:val="Normal"/>
    <w:uiPriority w:val="99"/>
    <w:rsid w:val="00156DDC"/>
    <w:rPr>
      <w:sz w:val="18"/>
      <w:szCs w:val="18"/>
      <w:lang w:val="en-IN" w:eastAsia="en-IN"/>
    </w:rPr>
  </w:style>
  <w:style w:type="paragraph" w:customStyle="1" w:styleId="Style54">
    <w:name w:val="Style54"/>
    <w:basedOn w:val="Normal"/>
    <w:next w:val="Normal"/>
    <w:uiPriority w:val="99"/>
    <w:rsid w:val="00156DDC"/>
    <w:rPr>
      <w:lang w:val="en-IN" w:eastAsia="en-IN"/>
    </w:rPr>
  </w:style>
  <w:style w:type="paragraph" w:styleId="BalloonText">
    <w:name w:val="Balloon Text"/>
    <w:basedOn w:val="Normal"/>
    <w:link w:val="BalloonTextChar"/>
    <w:uiPriority w:val="99"/>
    <w:semiHidden/>
    <w:unhideWhenUsed/>
    <w:rsid w:val="00F64F63"/>
    <w:rPr>
      <w:rFonts w:ascii="Tahoma" w:hAnsi="Tahoma" w:cs="Tahoma"/>
      <w:sz w:val="16"/>
      <w:szCs w:val="16"/>
    </w:rPr>
  </w:style>
  <w:style w:type="character" w:customStyle="1" w:styleId="BalloonTextChar">
    <w:name w:val="Balloon Text Char"/>
    <w:basedOn w:val="DefaultParagraphFont"/>
    <w:link w:val="BalloonText"/>
    <w:uiPriority w:val="99"/>
    <w:semiHidden/>
    <w:rsid w:val="00F64F63"/>
    <w:rPr>
      <w:rFonts w:ascii="Tahoma" w:eastAsiaTheme="minorEastAsia" w:hAnsi="Tahoma" w:cs="Tahoma"/>
      <w:sz w:val="16"/>
      <w:szCs w:val="16"/>
    </w:rPr>
  </w:style>
  <w:style w:type="paragraph" w:styleId="Header">
    <w:name w:val="header"/>
    <w:basedOn w:val="Normal"/>
    <w:link w:val="HeaderChar"/>
    <w:uiPriority w:val="99"/>
    <w:unhideWhenUsed/>
    <w:rsid w:val="00535398"/>
    <w:pPr>
      <w:tabs>
        <w:tab w:val="center" w:pos="4680"/>
        <w:tab w:val="right" w:pos="9360"/>
      </w:tabs>
    </w:pPr>
  </w:style>
  <w:style w:type="character" w:customStyle="1" w:styleId="HeaderChar">
    <w:name w:val="Header Char"/>
    <w:basedOn w:val="DefaultParagraphFont"/>
    <w:link w:val="Header"/>
    <w:uiPriority w:val="99"/>
    <w:rsid w:val="00535398"/>
    <w:rPr>
      <w:rFonts w:ascii="Berkeley-Medium" w:eastAsiaTheme="minorEastAsia" w:hAnsi="Berkeley-Medium" w:cs="Berkeley-Medium"/>
    </w:rPr>
  </w:style>
  <w:style w:type="paragraph" w:styleId="Footer">
    <w:name w:val="footer"/>
    <w:basedOn w:val="Normal"/>
    <w:link w:val="FooterChar"/>
    <w:uiPriority w:val="99"/>
    <w:unhideWhenUsed/>
    <w:rsid w:val="00535398"/>
    <w:pPr>
      <w:tabs>
        <w:tab w:val="center" w:pos="4680"/>
        <w:tab w:val="right" w:pos="9360"/>
      </w:tabs>
    </w:pPr>
  </w:style>
  <w:style w:type="character" w:customStyle="1" w:styleId="FooterChar">
    <w:name w:val="Footer Char"/>
    <w:basedOn w:val="DefaultParagraphFont"/>
    <w:link w:val="Footer"/>
    <w:uiPriority w:val="99"/>
    <w:rsid w:val="00535398"/>
    <w:rPr>
      <w:rFonts w:ascii="Berkeley-Medium" w:eastAsiaTheme="minorEastAsia" w:hAnsi="Berkeley-Medium" w:cs="Berkeley-Medium"/>
    </w:rPr>
  </w:style>
  <w:style w:type="character" w:styleId="PlaceholderText">
    <w:name w:val="Placeholder Text"/>
    <w:basedOn w:val="DefaultParagraphFont"/>
    <w:uiPriority w:val="99"/>
    <w:semiHidden/>
    <w:rsid w:val="002F666F"/>
    <w:rPr>
      <w:color w:val="808080"/>
    </w:rPr>
  </w:style>
  <w:style w:type="character" w:styleId="CommentReference">
    <w:name w:val="annotation reference"/>
    <w:basedOn w:val="DefaultParagraphFont"/>
    <w:uiPriority w:val="99"/>
    <w:semiHidden/>
    <w:unhideWhenUsed/>
    <w:rsid w:val="009A2DA1"/>
    <w:rPr>
      <w:sz w:val="16"/>
      <w:szCs w:val="16"/>
    </w:rPr>
  </w:style>
  <w:style w:type="paragraph" w:styleId="CommentText">
    <w:name w:val="annotation text"/>
    <w:basedOn w:val="Normal"/>
    <w:link w:val="CommentTextChar"/>
    <w:uiPriority w:val="99"/>
    <w:semiHidden/>
    <w:unhideWhenUsed/>
    <w:rsid w:val="009A2DA1"/>
    <w:rPr>
      <w:sz w:val="20"/>
      <w:szCs w:val="20"/>
    </w:rPr>
  </w:style>
  <w:style w:type="character" w:customStyle="1" w:styleId="CommentTextChar">
    <w:name w:val="Comment Text Char"/>
    <w:basedOn w:val="DefaultParagraphFont"/>
    <w:link w:val="CommentText"/>
    <w:uiPriority w:val="99"/>
    <w:semiHidden/>
    <w:rsid w:val="009A2DA1"/>
    <w:rPr>
      <w:rFonts w:ascii="Berkeley-Medium" w:eastAsiaTheme="minorEastAsia" w:hAnsi="Berkeley-Medium" w:cs="Berkeley-Medium"/>
      <w:sz w:val="20"/>
      <w:szCs w:val="20"/>
    </w:rPr>
  </w:style>
  <w:style w:type="paragraph" w:styleId="CommentSubject">
    <w:name w:val="annotation subject"/>
    <w:basedOn w:val="CommentText"/>
    <w:next w:val="CommentText"/>
    <w:link w:val="CommentSubjectChar"/>
    <w:uiPriority w:val="99"/>
    <w:semiHidden/>
    <w:unhideWhenUsed/>
    <w:rsid w:val="009A2DA1"/>
    <w:rPr>
      <w:b/>
      <w:bCs/>
    </w:rPr>
  </w:style>
  <w:style w:type="character" w:customStyle="1" w:styleId="CommentSubjectChar">
    <w:name w:val="Comment Subject Char"/>
    <w:basedOn w:val="CommentTextChar"/>
    <w:link w:val="CommentSubject"/>
    <w:uiPriority w:val="99"/>
    <w:semiHidden/>
    <w:rsid w:val="009A2DA1"/>
    <w:rPr>
      <w:rFonts w:ascii="Berkeley-Medium" w:eastAsiaTheme="minorEastAsia" w:hAnsi="Berkeley-Medium" w:cs="Berkeley-Medium"/>
      <w:b/>
      <w:bCs/>
      <w:sz w:val="20"/>
      <w:szCs w:val="20"/>
    </w:rPr>
  </w:style>
  <w:style w:type="character" w:styleId="Hyperlink">
    <w:name w:val="Hyperlink"/>
    <w:basedOn w:val="DefaultParagraphFont"/>
    <w:uiPriority w:val="99"/>
    <w:unhideWhenUsed/>
    <w:rsid w:val="0032591D"/>
    <w:rPr>
      <w:color w:val="0000FF"/>
      <w:u w:val="single"/>
    </w:rPr>
  </w:style>
  <w:style w:type="character" w:styleId="Emphasis">
    <w:name w:val="Emphasis"/>
    <w:basedOn w:val="DefaultParagraphFont"/>
    <w:uiPriority w:val="20"/>
    <w:qFormat/>
    <w:rsid w:val="00BE4F75"/>
    <w:rPr>
      <w:i/>
      <w:iCs/>
    </w:rPr>
  </w:style>
  <w:style w:type="paragraph" w:customStyle="1" w:styleId="Standard">
    <w:name w:val="Standard"/>
    <w:rsid w:val="00C74EA8"/>
    <w:pPr>
      <w:suppressAutoHyphens/>
      <w:autoSpaceDN w:val="0"/>
      <w:spacing w:after="0" w:line="240" w:lineRule="auto"/>
      <w:textAlignment w:val="baseline"/>
    </w:pPr>
    <w:rPr>
      <w:rFonts w:ascii="Liberation Serif" w:eastAsia="Noto Serif CJK SC" w:hAnsi="Liberation Serif" w:cs="FreeSans"/>
      <w:kern w:val="3"/>
      <w:sz w:val="24"/>
      <w:szCs w:val="24"/>
      <w:lang w:eastAsia="zh-CN" w:bidi="hi-IN"/>
    </w:rPr>
  </w:style>
  <w:style w:type="paragraph" w:styleId="Revision">
    <w:name w:val="Revision"/>
    <w:hidden/>
    <w:uiPriority w:val="99"/>
    <w:semiHidden/>
    <w:rsid w:val="00DE0FA6"/>
    <w:pPr>
      <w:spacing w:after="0" w:line="240" w:lineRule="auto"/>
    </w:pPr>
    <w:rPr>
      <w:rFonts w:ascii="Berkeley-Medium" w:eastAsiaTheme="minorEastAsia" w:hAnsi="Berkeley-Medium" w:cs="Berkeley-Medium"/>
    </w:rPr>
  </w:style>
  <w:style w:type="paragraph" w:styleId="HTMLPreformatted">
    <w:name w:val="HTML Preformatted"/>
    <w:basedOn w:val="Normal"/>
    <w:link w:val="HTMLPreformattedChar"/>
    <w:uiPriority w:val="99"/>
    <w:semiHidden/>
    <w:unhideWhenUsed/>
    <w:rsid w:val="003360A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60A5"/>
    <w:rPr>
      <w:rFonts w:ascii="Consolas" w:eastAsiaTheme="minorEastAsia" w:hAnsi="Consolas" w:cs="Berkeley-Medium"/>
      <w:sz w:val="20"/>
      <w:szCs w:val="20"/>
    </w:rPr>
  </w:style>
  <w:style w:type="paragraph" w:styleId="MacroText">
    <w:name w:val="macro"/>
    <w:link w:val="MacroTextChar"/>
    <w:uiPriority w:val="99"/>
    <w:semiHidden/>
    <w:rsid w:val="003360A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rPr>
  </w:style>
  <w:style w:type="character" w:customStyle="1" w:styleId="Style19Char">
    <w:name w:val="Style19 Char"/>
    <w:basedOn w:val="DefaultParagraphFont"/>
    <w:link w:val="Style19"/>
    <w:uiPriority w:val="99"/>
    <w:rsid w:val="003360A5"/>
    <w:rPr>
      <w:rFonts w:ascii="Berkeley-Medium" w:eastAsiaTheme="minorEastAsia" w:hAnsi="Berkeley-Medium" w:cs="Berkeley-Medium"/>
      <w:sz w:val="18"/>
      <w:szCs w:val="18"/>
      <w:lang w:val="en-IN" w:eastAsia="en-IN"/>
    </w:rPr>
  </w:style>
  <w:style w:type="character" w:customStyle="1" w:styleId="MacroTextChar">
    <w:name w:val="Macro Text Char"/>
    <w:basedOn w:val="DefaultParagraphFont"/>
    <w:link w:val="MacroText"/>
    <w:uiPriority w:val="99"/>
    <w:semiHidden/>
    <w:rsid w:val="003360A5"/>
    <w:rPr>
      <w:rFonts w:ascii="Courier New" w:eastAsia="MS Mincho" w:hAnsi="Courier New" w:cs="Courier New"/>
      <w:sz w:val="20"/>
      <w:szCs w:val="20"/>
    </w:rPr>
  </w:style>
  <w:style w:type="character" w:customStyle="1" w:styleId="aubase">
    <w:name w:val="au_base"/>
    <w:rsid w:val="003360A5"/>
    <w:rPr>
      <w:sz w:val="24"/>
    </w:rPr>
  </w:style>
  <w:style w:type="character" w:customStyle="1" w:styleId="aucollab">
    <w:name w:val="au_collab"/>
    <w:rsid w:val="003360A5"/>
    <w:rPr>
      <w:sz w:val="24"/>
      <w:bdr w:val="none" w:sz="0" w:space="0" w:color="auto"/>
      <w:shd w:val="clear" w:color="auto" w:fill="C0C0C0"/>
    </w:rPr>
  </w:style>
  <w:style w:type="character" w:customStyle="1" w:styleId="audeg">
    <w:name w:val="au_deg"/>
    <w:rsid w:val="003360A5"/>
    <w:rPr>
      <w:sz w:val="24"/>
      <w:bdr w:val="none" w:sz="0" w:space="0" w:color="auto"/>
      <w:shd w:val="clear" w:color="auto" w:fill="FFFF00"/>
    </w:rPr>
  </w:style>
  <w:style w:type="character" w:customStyle="1" w:styleId="aufname">
    <w:name w:val="au_fname"/>
    <w:rsid w:val="003360A5"/>
    <w:rPr>
      <w:sz w:val="24"/>
      <w:bdr w:val="none" w:sz="0" w:space="0" w:color="auto"/>
      <w:shd w:val="clear" w:color="auto" w:fill="FFFFCC"/>
    </w:rPr>
  </w:style>
  <w:style w:type="character" w:customStyle="1" w:styleId="aurole">
    <w:name w:val="au_role"/>
    <w:rsid w:val="003360A5"/>
    <w:rPr>
      <w:sz w:val="24"/>
      <w:bdr w:val="none" w:sz="0" w:space="0" w:color="auto"/>
      <w:shd w:val="clear" w:color="auto" w:fill="808000"/>
    </w:rPr>
  </w:style>
  <w:style w:type="character" w:customStyle="1" w:styleId="ausuffix">
    <w:name w:val="au_suffix"/>
    <w:rsid w:val="003360A5"/>
    <w:rPr>
      <w:sz w:val="24"/>
      <w:bdr w:val="none" w:sz="0" w:space="0" w:color="auto"/>
      <w:shd w:val="clear" w:color="auto" w:fill="FF00FF"/>
    </w:rPr>
  </w:style>
  <w:style w:type="character" w:customStyle="1" w:styleId="ausurname">
    <w:name w:val="au_surname"/>
    <w:rsid w:val="003360A5"/>
    <w:rPr>
      <w:sz w:val="24"/>
      <w:bdr w:val="none" w:sz="0" w:space="0" w:color="auto"/>
      <w:shd w:val="clear" w:color="auto" w:fill="CCFF99"/>
    </w:rPr>
  </w:style>
  <w:style w:type="character" w:customStyle="1" w:styleId="bibbase">
    <w:name w:val="bib_base"/>
    <w:rsid w:val="003360A5"/>
    <w:rPr>
      <w:sz w:val="24"/>
    </w:rPr>
  </w:style>
  <w:style w:type="character" w:customStyle="1" w:styleId="bibarticle">
    <w:name w:val="bib_article"/>
    <w:rsid w:val="003360A5"/>
    <w:rPr>
      <w:sz w:val="24"/>
      <w:bdr w:val="none" w:sz="0" w:space="0" w:color="auto"/>
      <w:shd w:val="clear" w:color="auto" w:fill="CCFFFF"/>
    </w:rPr>
  </w:style>
  <w:style w:type="character" w:customStyle="1" w:styleId="bibcomment">
    <w:name w:val="bib_comment"/>
    <w:basedOn w:val="bibbase"/>
    <w:rsid w:val="003360A5"/>
    <w:rPr>
      <w:sz w:val="24"/>
    </w:rPr>
  </w:style>
  <w:style w:type="character" w:customStyle="1" w:styleId="bibdeg">
    <w:name w:val="bib_deg"/>
    <w:basedOn w:val="bibbase"/>
    <w:rsid w:val="003360A5"/>
    <w:rPr>
      <w:sz w:val="24"/>
    </w:rPr>
  </w:style>
  <w:style w:type="character" w:customStyle="1" w:styleId="bibdoi">
    <w:name w:val="bib_doi"/>
    <w:rsid w:val="003360A5"/>
    <w:rPr>
      <w:sz w:val="24"/>
      <w:bdr w:val="none" w:sz="0" w:space="0" w:color="auto"/>
      <w:shd w:val="clear" w:color="auto" w:fill="CCFFCC"/>
    </w:rPr>
  </w:style>
  <w:style w:type="character" w:customStyle="1" w:styleId="bibetal">
    <w:name w:val="bib_etal"/>
    <w:rsid w:val="003360A5"/>
    <w:rPr>
      <w:sz w:val="24"/>
      <w:bdr w:val="none" w:sz="0" w:space="0" w:color="auto"/>
      <w:shd w:val="clear" w:color="auto" w:fill="C9A6F8"/>
    </w:rPr>
  </w:style>
  <w:style w:type="character" w:customStyle="1" w:styleId="bibfname">
    <w:name w:val="bib_fname"/>
    <w:rsid w:val="003360A5"/>
    <w:rPr>
      <w:sz w:val="24"/>
      <w:bdr w:val="none" w:sz="0" w:space="0" w:color="auto"/>
      <w:shd w:val="clear" w:color="auto" w:fill="FFFFCC"/>
    </w:rPr>
  </w:style>
  <w:style w:type="character" w:customStyle="1" w:styleId="bibfpage">
    <w:name w:val="bib_fpage"/>
    <w:rsid w:val="003360A5"/>
    <w:rPr>
      <w:sz w:val="24"/>
      <w:bdr w:val="none" w:sz="0" w:space="0" w:color="auto"/>
      <w:shd w:val="clear" w:color="auto" w:fill="E6E6E6"/>
    </w:rPr>
  </w:style>
  <w:style w:type="character" w:customStyle="1" w:styleId="bibissue">
    <w:name w:val="bib_issue"/>
    <w:rsid w:val="003360A5"/>
    <w:rPr>
      <w:sz w:val="24"/>
      <w:bdr w:val="none" w:sz="0" w:space="0" w:color="auto"/>
      <w:shd w:val="clear" w:color="auto" w:fill="FFFFAB"/>
    </w:rPr>
  </w:style>
  <w:style w:type="character" w:customStyle="1" w:styleId="bibjournal">
    <w:name w:val="bib_journal"/>
    <w:uiPriority w:val="1"/>
    <w:rsid w:val="003360A5"/>
    <w:rPr>
      <w:i/>
      <w:sz w:val="24"/>
      <w:bdr w:val="none" w:sz="0" w:space="0" w:color="auto"/>
      <w:shd w:val="clear" w:color="auto" w:fill="EFC4BB"/>
    </w:rPr>
  </w:style>
  <w:style w:type="character" w:customStyle="1" w:styleId="biblpage">
    <w:name w:val="bib_lpage"/>
    <w:rsid w:val="003360A5"/>
    <w:rPr>
      <w:sz w:val="24"/>
      <w:bdr w:val="none" w:sz="0" w:space="0" w:color="auto"/>
      <w:shd w:val="clear" w:color="auto" w:fill="D9D9D9"/>
    </w:rPr>
  </w:style>
  <w:style w:type="character" w:customStyle="1" w:styleId="bibmedline">
    <w:name w:val="bib_medline"/>
    <w:basedOn w:val="bibbase"/>
    <w:rsid w:val="003360A5"/>
    <w:rPr>
      <w:sz w:val="24"/>
    </w:rPr>
  </w:style>
  <w:style w:type="character" w:customStyle="1" w:styleId="bibnumber">
    <w:name w:val="bib_number"/>
    <w:rsid w:val="003360A5"/>
    <w:rPr>
      <w:sz w:val="24"/>
      <w:bdr w:val="none" w:sz="0" w:space="0" w:color="auto"/>
      <w:shd w:val="clear" w:color="auto" w:fill="CCCCFF"/>
    </w:rPr>
  </w:style>
  <w:style w:type="character" w:customStyle="1" w:styleId="biborganization">
    <w:name w:val="bib_organization"/>
    <w:rsid w:val="003360A5"/>
    <w:rPr>
      <w:sz w:val="24"/>
      <w:bdr w:val="none" w:sz="0" w:space="0" w:color="auto"/>
      <w:shd w:val="clear" w:color="auto" w:fill="A884AE"/>
    </w:rPr>
  </w:style>
  <w:style w:type="character" w:customStyle="1" w:styleId="bibsuffix">
    <w:name w:val="bib_suffix"/>
    <w:basedOn w:val="bibbase"/>
    <w:rsid w:val="003360A5"/>
    <w:rPr>
      <w:sz w:val="24"/>
    </w:rPr>
  </w:style>
  <w:style w:type="character" w:customStyle="1" w:styleId="bibsuppl">
    <w:name w:val="bib_suppl"/>
    <w:rsid w:val="003360A5"/>
    <w:rPr>
      <w:sz w:val="24"/>
      <w:bdr w:val="none" w:sz="0" w:space="0" w:color="auto"/>
      <w:shd w:val="clear" w:color="auto" w:fill="FFCC66"/>
    </w:rPr>
  </w:style>
  <w:style w:type="character" w:customStyle="1" w:styleId="bibsurname">
    <w:name w:val="bib_surname"/>
    <w:rsid w:val="003360A5"/>
    <w:rPr>
      <w:sz w:val="24"/>
      <w:bdr w:val="none" w:sz="0" w:space="0" w:color="auto"/>
      <w:shd w:val="clear" w:color="auto" w:fill="CCFF99"/>
    </w:rPr>
  </w:style>
  <w:style w:type="character" w:customStyle="1" w:styleId="bibunpubl">
    <w:name w:val="bib_unpubl"/>
    <w:basedOn w:val="bibbase"/>
    <w:rsid w:val="003360A5"/>
    <w:rPr>
      <w:sz w:val="24"/>
    </w:rPr>
  </w:style>
  <w:style w:type="character" w:customStyle="1" w:styleId="biburl">
    <w:name w:val="bib_url"/>
    <w:rsid w:val="003360A5"/>
    <w:rPr>
      <w:sz w:val="24"/>
      <w:bdr w:val="none" w:sz="0" w:space="0" w:color="auto"/>
      <w:shd w:val="clear" w:color="auto" w:fill="CCFF66"/>
    </w:rPr>
  </w:style>
  <w:style w:type="character" w:customStyle="1" w:styleId="bibvolume">
    <w:name w:val="bib_volume"/>
    <w:uiPriority w:val="1"/>
    <w:rsid w:val="003360A5"/>
    <w:rPr>
      <w:sz w:val="24"/>
      <w:bdr w:val="none" w:sz="0" w:space="0" w:color="auto"/>
      <w:shd w:val="clear" w:color="auto" w:fill="AEE0DE"/>
    </w:rPr>
  </w:style>
  <w:style w:type="character" w:customStyle="1" w:styleId="bibyear">
    <w:name w:val="bib_year"/>
    <w:rsid w:val="003360A5"/>
    <w:rPr>
      <w:sz w:val="24"/>
      <w:bdr w:val="none" w:sz="0" w:space="0" w:color="auto"/>
      <w:shd w:val="clear" w:color="auto" w:fill="FFCCFF"/>
    </w:rPr>
  </w:style>
  <w:style w:type="character" w:customStyle="1" w:styleId="citebase">
    <w:name w:val="cite_base"/>
    <w:rsid w:val="003360A5"/>
    <w:rPr>
      <w:sz w:val="24"/>
    </w:rPr>
  </w:style>
  <w:style w:type="character" w:customStyle="1" w:styleId="citebib">
    <w:name w:val="cite_bib"/>
    <w:rsid w:val="003360A5"/>
    <w:rPr>
      <w:sz w:val="24"/>
      <w:bdr w:val="none" w:sz="0" w:space="0" w:color="auto"/>
      <w:shd w:val="clear" w:color="auto" w:fill="CCFFFF"/>
    </w:rPr>
  </w:style>
  <w:style w:type="character" w:customStyle="1" w:styleId="citebox">
    <w:name w:val="cite_box"/>
    <w:basedOn w:val="citebase"/>
    <w:rsid w:val="003360A5"/>
    <w:rPr>
      <w:sz w:val="24"/>
    </w:rPr>
  </w:style>
  <w:style w:type="character" w:customStyle="1" w:styleId="citeen">
    <w:name w:val="cite_en"/>
    <w:rsid w:val="003360A5"/>
    <w:rPr>
      <w:sz w:val="24"/>
      <w:bdr w:val="none" w:sz="0" w:space="0" w:color="auto"/>
      <w:shd w:val="clear" w:color="auto" w:fill="FFFF99"/>
      <w:vertAlign w:val="superscript"/>
    </w:rPr>
  </w:style>
  <w:style w:type="character" w:customStyle="1" w:styleId="citeeq">
    <w:name w:val="cite_eq"/>
    <w:rsid w:val="003360A5"/>
    <w:rPr>
      <w:sz w:val="24"/>
      <w:bdr w:val="none" w:sz="0" w:space="0" w:color="auto"/>
      <w:shd w:val="clear" w:color="auto" w:fill="FF99CC"/>
    </w:rPr>
  </w:style>
  <w:style w:type="character" w:customStyle="1" w:styleId="citefig">
    <w:name w:val="cite_fig"/>
    <w:rsid w:val="003360A5"/>
    <w:rPr>
      <w:color w:val="auto"/>
      <w:sz w:val="24"/>
      <w:bdr w:val="none" w:sz="0" w:space="0" w:color="auto"/>
      <w:shd w:val="clear" w:color="auto" w:fill="CCFFCC"/>
    </w:rPr>
  </w:style>
  <w:style w:type="character" w:customStyle="1" w:styleId="citefn">
    <w:name w:val="cite_fn"/>
    <w:rsid w:val="003360A5"/>
    <w:rPr>
      <w:sz w:val="24"/>
      <w:bdr w:val="none" w:sz="0" w:space="0" w:color="auto"/>
      <w:shd w:val="clear" w:color="auto" w:fill="FF99CC"/>
    </w:rPr>
  </w:style>
  <w:style w:type="character" w:customStyle="1" w:styleId="citetbl">
    <w:name w:val="cite_tbl"/>
    <w:rsid w:val="003360A5"/>
    <w:rPr>
      <w:color w:val="auto"/>
      <w:sz w:val="24"/>
      <w:bdr w:val="none" w:sz="0" w:space="0" w:color="auto"/>
      <w:shd w:val="clear" w:color="auto" w:fill="FF9999"/>
    </w:rPr>
  </w:style>
  <w:style w:type="character" w:customStyle="1" w:styleId="bibpsycinfo">
    <w:name w:val="bib_psycinfo"/>
    <w:rsid w:val="003360A5"/>
    <w:rPr>
      <w:sz w:val="24"/>
      <w:bdr w:val="none" w:sz="0" w:space="0" w:color="auto"/>
      <w:shd w:val="clear" w:color="auto" w:fill="D9D9FF"/>
    </w:rPr>
  </w:style>
  <w:style w:type="character" w:customStyle="1" w:styleId="auprefix">
    <w:name w:val="au_prefix"/>
    <w:rsid w:val="003360A5"/>
    <w:rPr>
      <w:sz w:val="24"/>
      <w:bdr w:val="none" w:sz="0" w:space="0" w:color="auto"/>
      <w:shd w:val="clear" w:color="auto" w:fill="FF99CC"/>
    </w:rPr>
  </w:style>
  <w:style w:type="character" w:customStyle="1" w:styleId="bibmonth">
    <w:name w:val="bib_month"/>
    <w:rsid w:val="003360A5"/>
    <w:rPr>
      <w:sz w:val="24"/>
      <w:szCs w:val="24"/>
      <w:bdr w:val="none" w:sz="0" w:space="0" w:color="auto"/>
      <w:shd w:val="clear" w:color="auto" w:fill="CCFF33"/>
    </w:rPr>
  </w:style>
  <w:style w:type="character" w:customStyle="1" w:styleId="bibday">
    <w:name w:val="bib_day"/>
    <w:rsid w:val="003360A5"/>
    <w:rPr>
      <w:sz w:val="24"/>
      <w:bdr w:val="none" w:sz="0" w:space="0" w:color="auto"/>
      <w:shd w:val="clear" w:color="auto" w:fill="FFFF66"/>
    </w:rPr>
  </w:style>
  <w:style w:type="character" w:customStyle="1" w:styleId="bibseason">
    <w:name w:val="bib_season"/>
    <w:rsid w:val="003360A5"/>
    <w:rPr>
      <w:sz w:val="24"/>
      <w:szCs w:val="24"/>
      <w:bdr w:val="none" w:sz="0" w:space="0" w:color="auto"/>
      <w:shd w:val="clear" w:color="auto" w:fill="FF6600"/>
    </w:rPr>
  </w:style>
  <w:style w:type="character" w:customStyle="1" w:styleId="bibbook">
    <w:name w:val="bib_book"/>
    <w:rsid w:val="003360A5"/>
    <w:rPr>
      <w:i/>
      <w:sz w:val="24"/>
      <w:bdr w:val="none" w:sz="0" w:space="0" w:color="auto"/>
      <w:shd w:val="clear" w:color="auto" w:fill="99CCFF"/>
    </w:rPr>
  </w:style>
  <w:style w:type="character" w:customStyle="1" w:styleId="bibchapterno">
    <w:name w:val="bib_chapterno"/>
    <w:rsid w:val="003360A5"/>
    <w:rPr>
      <w:sz w:val="24"/>
      <w:bdr w:val="none" w:sz="0" w:space="0" w:color="auto"/>
      <w:shd w:val="clear" w:color="auto" w:fill="D9D9D9"/>
    </w:rPr>
  </w:style>
  <w:style w:type="character" w:customStyle="1" w:styleId="bibchaptertitle">
    <w:name w:val="bib_chaptertitle"/>
    <w:rsid w:val="003360A5"/>
    <w:rPr>
      <w:sz w:val="24"/>
      <w:bdr w:val="none" w:sz="0" w:space="0" w:color="auto"/>
      <w:shd w:val="clear" w:color="auto" w:fill="FF9D5B"/>
    </w:rPr>
  </w:style>
  <w:style w:type="character" w:customStyle="1" w:styleId="bibed-etal">
    <w:name w:val="bib_ed-etal"/>
    <w:rsid w:val="003360A5"/>
    <w:rPr>
      <w:sz w:val="24"/>
      <w:bdr w:val="none" w:sz="0" w:space="0" w:color="auto"/>
      <w:shd w:val="clear" w:color="auto" w:fill="00F4EE"/>
    </w:rPr>
  </w:style>
  <w:style w:type="character" w:customStyle="1" w:styleId="bibed-fname">
    <w:name w:val="bib_ed-fname"/>
    <w:rsid w:val="003360A5"/>
    <w:rPr>
      <w:sz w:val="24"/>
      <w:bdr w:val="none" w:sz="0" w:space="0" w:color="auto"/>
      <w:shd w:val="clear" w:color="auto" w:fill="FFFFCC"/>
    </w:rPr>
  </w:style>
  <w:style w:type="character" w:customStyle="1" w:styleId="bibeditionno">
    <w:name w:val="bib_editionno"/>
    <w:rsid w:val="003360A5"/>
    <w:rPr>
      <w:sz w:val="24"/>
      <w:bdr w:val="none" w:sz="0" w:space="0" w:color="auto"/>
      <w:shd w:val="clear" w:color="auto" w:fill="FFCC00"/>
    </w:rPr>
  </w:style>
  <w:style w:type="character" w:customStyle="1" w:styleId="bibed-organization">
    <w:name w:val="bib_ed-organization"/>
    <w:rsid w:val="003360A5"/>
    <w:rPr>
      <w:sz w:val="24"/>
      <w:bdr w:val="none" w:sz="0" w:space="0" w:color="auto"/>
      <w:shd w:val="clear" w:color="auto" w:fill="A884AE"/>
    </w:rPr>
  </w:style>
  <w:style w:type="character" w:customStyle="1" w:styleId="bibed-suffix">
    <w:name w:val="bib_ed-suffix"/>
    <w:rsid w:val="003360A5"/>
    <w:rPr>
      <w:sz w:val="24"/>
      <w:bdr w:val="none" w:sz="0" w:space="0" w:color="auto"/>
      <w:shd w:val="clear" w:color="auto" w:fill="CCFFCC"/>
    </w:rPr>
  </w:style>
  <w:style w:type="character" w:customStyle="1" w:styleId="bibed-surname">
    <w:name w:val="bib_ed-surname"/>
    <w:rsid w:val="003360A5"/>
    <w:rPr>
      <w:sz w:val="24"/>
      <w:bdr w:val="none" w:sz="0" w:space="0" w:color="auto"/>
      <w:shd w:val="clear" w:color="auto" w:fill="CCFF99"/>
    </w:rPr>
  </w:style>
  <w:style w:type="character" w:customStyle="1" w:styleId="bibisbn">
    <w:name w:val="bib_isbn"/>
    <w:rsid w:val="003360A5"/>
    <w:rPr>
      <w:sz w:val="24"/>
      <w:shd w:val="clear" w:color="auto" w:fill="D9D9D9"/>
    </w:rPr>
  </w:style>
  <w:style w:type="character" w:customStyle="1" w:styleId="biblocation">
    <w:name w:val="bib_location"/>
    <w:rsid w:val="003360A5"/>
    <w:rPr>
      <w:sz w:val="24"/>
      <w:bdr w:val="none" w:sz="0" w:space="0" w:color="auto"/>
      <w:shd w:val="clear" w:color="auto" w:fill="FFCCCC"/>
    </w:rPr>
  </w:style>
  <w:style w:type="character" w:customStyle="1" w:styleId="bibpagecount">
    <w:name w:val="bib_pagecount"/>
    <w:rsid w:val="003360A5"/>
    <w:rPr>
      <w:sz w:val="24"/>
      <w:bdr w:val="none" w:sz="0" w:space="0" w:color="auto"/>
      <w:shd w:val="clear" w:color="auto" w:fill="00FF00"/>
    </w:rPr>
  </w:style>
  <w:style w:type="character" w:customStyle="1" w:styleId="bibpublisher">
    <w:name w:val="bib_publisher"/>
    <w:rsid w:val="003360A5"/>
    <w:rPr>
      <w:sz w:val="24"/>
      <w:bdr w:val="none" w:sz="0" w:space="0" w:color="auto"/>
      <w:shd w:val="clear" w:color="auto" w:fill="FF99CC"/>
    </w:rPr>
  </w:style>
  <w:style w:type="character" w:customStyle="1" w:styleId="bibseries">
    <w:name w:val="bib_series"/>
    <w:rsid w:val="003360A5"/>
    <w:rPr>
      <w:i/>
      <w:sz w:val="24"/>
      <w:shd w:val="clear" w:color="auto" w:fill="FFCC99"/>
    </w:rPr>
  </w:style>
  <w:style w:type="character" w:customStyle="1" w:styleId="bibseriesno">
    <w:name w:val="bib_seriesno"/>
    <w:rsid w:val="003360A5"/>
    <w:rPr>
      <w:sz w:val="24"/>
      <w:shd w:val="clear" w:color="auto" w:fill="FFFF99"/>
    </w:rPr>
  </w:style>
  <w:style w:type="character" w:customStyle="1" w:styleId="bibtrans">
    <w:name w:val="bib_trans"/>
    <w:rsid w:val="003360A5"/>
    <w:rPr>
      <w:sz w:val="24"/>
      <w:shd w:val="clear" w:color="auto" w:fill="99CC00"/>
    </w:rPr>
  </w:style>
  <w:style w:type="character" w:customStyle="1" w:styleId="bibeds">
    <w:name w:val="bib_eds"/>
    <w:rsid w:val="003360A5"/>
    <w:rPr>
      <w:sz w:val="24"/>
      <w:bdr w:val="none" w:sz="0" w:space="0" w:color="auto"/>
      <w:shd w:val="clear" w:color="auto" w:fill="CCFFFF"/>
    </w:rPr>
  </w:style>
  <w:style w:type="character" w:customStyle="1" w:styleId="bibvolcount">
    <w:name w:val="bib_volcount"/>
    <w:rsid w:val="003360A5"/>
    <w:rPr>
      <w:rFonts w:ascii="Times New Roman" w:hAnsi="Times New Roman"/>
      <w:sz w:val="20"/>
      <w:bdr w:val="none" w:sz="0" w:space="0" w:color="auto"/>
      <w:shd w:val="clear" w:color="auto" w:fill="00FF00"/>
    </w:rPr>
  </w:style>
  <w:style w:type="character" w:customStyle="1" w:styleId="bibtitle">
    <w:name w:val="bib_title"/>
    <w:rsid w:val="003360A5"/>
    <w:rPr>
      <w:sz w:val="16"/>
      <w:effect w:val="none"/>
      <w:bdr w:val="none" w:sz="0" w:space="0" w:color="auto"/>
      <w:shd w:val="pct20" w:color="auto" w:fill="FF6600"/>
    </w:rPr>
  </w:style>
  <w:style w:type="paragraph" w:customStyle="1" w:styleId="Acknowledgment">
    <w:name w:val="Acknowledgment"/>
    <w:basedOn w:val="BaseText"/>
    <w:rsid w:val="003360A5"/>
    <w:rPr>
      <w:sz w:val="20"/>
      <w:lang w:val="en-GB"/>
    </w:rPr>
  </w:style>
  <w:style w:type="paragraph" w:customStyle="1" w:styleId="Attribution">
    <w:name w:val="Attribution"/>
    <w:basedOn w:val="BaseText"/>
    <w:rsid w:val="003360A5"/>
    <w:pPr>
      <w:ind w:left="1440" w:right="1440"/>
      <w:jc w:val="right"/>
    </w:pPr>
    <w:rPr>
      <w:sz w:val="20"/>
      <w:lang w:val="en-GB"/>
    </w:rPr>
  </w:style>
  <w:style w:type="paragraph" w:customStyle="1" w:styleId="BaseHeading">
    <w:name w:val="Base_Heading"/>
    <w:rsid w:val="003360A5"/>
    <w:pPr>
      <w:keepNext/>
      <w:spacing w:before="240" w:after="0" w:line="240" w:lineRule="auto"/>
      <w:outlineLvl w:val="0"/>
    </w:pPr>
    <w:rPr>
      <w:rFonts w:ascii="Arial" w:eastAsia="Times New Roman" w:hAnsi="Arial" w:cs="Times New Roman"/>
      <w:kern w:val="28"/>
      <w:sz w:val="28"/>
      <w:szCs w:val="20"/>
    </w:rPr>
  </w:style>
  <w:style w:type="paragraph" w:customStyle="1" w:styleId="BaseText">
    <w:name w:val="Base_Text"/>
    <w:rsid w:val="003360A5"/>
    <w:pPr>
      <w:spacing w:before="120" w:after="0" w:line="240" w:lineRule="auto"/>
    </w:pPr>
    <w:rPr>
      <w:rFonts w:ascii="Times New Roman" w:eastAsia="Times New Roman" w:hAnsi="Times New Roman" w:cs="Times New Roman"/>
      <w:sz w:val="24"/>
      <w:szCs w:val="20"/>
    </w:rPr>
  </w:style>
  <w:style w:type="paragraph" w:customStyle="1" w:styleId="BulletList">
    <w:name w:val="BulletList"/>
    <w:basedOn w:val="BaseText"/>
    <w:rsid w:val="003360A5"/>
    <w:pPr>
      <w:ind w:left="720" w:hanging="360"/>
    </w:pPr>
  </w:style>
  <w:style w:type="paragraph" w:customStyle="1" w:styleId="Byline">
    <w:name w:val="Byline"/>
    <w:basedOn w:val="BaseText"/>
    <w:rsid w:val="003360A5"/>
  </w:style>
  <w:style w:type="paragraph" w:customStyle="1" w:styleId="Code">
    <w:name w:val="Code"/>
    <w:basedOn w:val="BaseText"/>
    <w:rsid w:val="003360A5"/>
    <w:rPr>
      <w:rFonts w:ascii="Courier New" w:hAnsi="Courier New"/>
    </w:rPr>
  </w:style>
  <w:style w:type="paragraph" w:customStyle="1" w:styleId="Epigraph">
    <w:name w:val="Epigraph"/>
    <w:basedOn w:val="BaseText"/>
    <w:rsid w:val="003360A5"/>
    <w:pPr>
      <w:adjustRightInd w:val="0"/>
      <w:ind w:left="1440" w:right="1440"/>
    </w:pPr>
  </w:style>
  <w:style w:type="paragraph" w:customStyle="1" w:styleId="Footnote">
    <w:name w:val="Footnote"/>
    <w:basedOn w:val="BaseText"/>
    <w:rsid w:val="003360A5"/>
    <w:pPr>
      <w:pBdr>
        <w:top w:val="single" w:sz="4" w:space="1" w:color="auto"/>
      </w:pBdr>
      <w:spacing w:before="240"/>
      <w:contextualSpacing/>
    </w:pPr>
  </w:style>
  <w:style w:type="paragraph" w:customStyle="1" w:styleId="Head1">
    <w:name w:val="Head1"/>
    <w:basedOn w:val="BaseHeading"/>
    <w:rsid w:val="003360A5"/>
    <w:pPr>
      <w:jc w:val="center"/>
    </w:pPr>
    <w:rPr>
      <w:b/>
    </w:rPr>
  </w:style>
  <w:style w:type="paragraph" w:customStyle="1" w:styleId="Head2">
    <w:name w:val="Head2"/>
    <w:basedOn w:val="BaseHeading"/>
    <w:rsid w:val="003360A5"/>
    <w:rPr>
      <w:b/>
      <w:i/>
    </w:rPr>
  </w:style>
  <w:style w:type="paragraph" w:customStyle="1" w:styleId="NumberedList">
    <w:name w:val="NumberedList"/>
    <w:basedOn w:val="BaseText"/>
    <w:rsid w:val="003360A5"/>
    <w:pPr>
      <w:ind w:left="720" w:hanging="360"/>
    </w:pPr>
  </w:style>
  <w:style w:type="paragraph" w:customStyle="1" w:styleId="Paragraph">
    <w:name w:val="Paragraph"/>
    <w:basedOn w:val="BaseText"/>
    <w:rsid w:val="003360A5"/>
    <w:pPr>
      <w:spacing w:before="0"/>
      <w:ind w:firstLine="720"/>
    </w:pPr>
  </w:style>
  <w:style w:type="paragraph" w:customStyle="1" w:styleId="ParagraphCenter">
    <w:name w:val="ParagraphCenter"/>
    <w:basedOn w:val="BaseText"/>
    <w:rsid w:val="003360A5"/>
    <w:pPr>
      <w:jc w:val="center"/>
    </w:pPr>
  </w:style>
  <w:style w:type="paragraph" w:customStyle="1" w:styleId="ParagraphLeft">
    <w:name w:val="ParagraphLeft"/>
    <w:basedOn w:val="BaseText"/>
    <w:rsid w:val="003360A5"/>
  </w:style>
  <w:style w:type="paragraph" w:customStyle="1" w:styleId="ParagraphRight">
    <w:name w:val="ParagraphRight"/>
    <w:basedOn w:val="BaseText"/>
    <w:rsid w:val="003360A5"/>
    <w:pPr>
      <w:jc w:val="right"/>
    </w:pPr>
  </w:style>
  <w:style w:type="paragraph" w:customStyle="1" w:styleId="Reference">
    <w:name w:val="Reference"/>
    <w:basedOn w:val="BaseText"/>
    <w:rsid w:val="003360A5"/>
  </w:style>
  <w:style w:type="paragraph" w:customStyle="1" w:styleId="ReferenceHead">
    <w:name w:val="ReferenceHead"/>
    <w:basedOn w:val="BaseHeading"/>
    <w:rsid w:val="003360A5"/>
    <w:pPr>
      <w:jc w:val="center"/>
    </w:pPr>
    <w:rPr>
      <w:b/>
    </w:rPr>
  </w:style>
  <w:style w:type="paragraph" w:styleId="Subtitle">
    <w:name w:val="Subtitle"/>
    <w:basedOn w:val="BaseHeading"/>
    <w:link w:val="SubtitleChar"/>
    <w:uiPriority w:val="11"/>
    <w:qFormat/>
    <w:rsid w:val="003360A5"/>
    <w:pPr>
      <w:spacing w:after="60"/>
      <w:jc w:val="center"/>
      <w:outlineLvl w:val="1"/>
    </w:pPr>
    <w:rPr>
      <w:rFonts w:cs="Arial"/>
      <w:sz w:val="24"/>
    </w:rPr>
  </w:style>
  <w:style w:type="character" w:customStyle="1" w:styleId="SubtitleChar">
    <w:name w:val="Subtitle Char"/>
    <w:basedOn w:val="DefaultParagraphFont"/>
    <w:link w:val="Subtitle"/>
    <w:uiPriority w:val="11"/>
    <w:rsid w:val="003360A5"/>
    <w:rPr>
      <w:rFonts w:ascii="Arial" w:eastAsia="Times New Roman" w:hAnsi="Arial" w:cs="Arial"/>
      <w:kern w:val="28"/>
      <w:sz w:val="24"/>
      <w:szCs w:val="20"/>
    </w:rPr>
  </w:style>
  <w:style w:type="paragraph" w:customStyle="1" w:styleId="WorkInfo">
    <w:name w:val="WorkInfo"/>
    <w:basedOn w:val="BaseText"/>
    <w:rsid w:val="003360A5"/>
  </w:style>
  <w:style w:type="paragraph" w:styleId="Title">
    <w:name w:val="Title"/>
    <w:basedOn w:val="BaseHeading"/>
    <w:link w:val="TitleChar"/>
    <w:uiPriority w:val="10"/>
    <w:qFormat/>
    <w:rsid w:val="003360A5"/>
    <w:pPr>
      <w:spacing w:after="60"/>
      <w:jc w:val="center"/>
    </w:pPr>
    <w:rPr>
      <w:rFonts w:cs="Arial"/>
      <w:b/>
      <w:bCs/>
      <w:sz w:val="32"/>
      <w:szCs w:val="32"/>
    </w:rPr>
  </w:style>
  <w:style w:type="character" w:customStyle="1" w:styleId="TitleChar">
    <w:name w:val="Title Char"/>
    <w:basedOn w:val="DefaultParagraphFont"/>
    <w:link w:val="Title"/>
    <w:uiPriority w:val="10"/>
    <w:rsid w:val="003360A5"/>
    <w:rPr>
      <w:rFonts w:ascii="Arial" w:eastAsia="Times New Roman" w:hAnsi="Arial" w:cs="Arial"/>
      <w:b/>
      <w:bCs/>
      <w:kern w:val="28"/>
      <w:sz w:val="32"/>
      <w:szCs w:val="32"/>
    </w:rPr>
  </w:style>
  <w:style w:type="paragraph" w:customStyle="1" w:styleId="UnlabeledList">
    <w:name w:val="UnlabeledList"/>
    <w:basedOn w:val="BaseText"/>
    <w:rsid w:val="003360A5"/>
    <w:pPr>
      <w:ind w:left="720" w:hanging="360"/>
    </w:pPr>
  </w:style>
  <w:style w:type="paragraph" w:customStyle="1" w:styleId="Work">
    <w:name w:val="Work"/>
    <w:basedOn w:val="BaseText"/>
    <w:rsid w:val="003360A5"/>
  </w:style>
  <w:style w:type="paragraph" w:customStyle="1" w:styleId="WorkAuthor">
    <w:name w:val="WorkAuthor"/>
    <w:basedOn w:val="BaseText"/>
    <w:rsid w:val="003360A5"/>
  </w:style>
  <w:style w:type="paragraph" w:customStyle="1" w:styleId="BlockQuote">
    <w:name w:val="BlockQuote"/>
    <w:basedOn w:val="BaseText"/>
    <w:rsid w:val="003360A5"/>
    <w:pPr>
      <w:ind w:left="720" w:right="720"/>
    </w:pPr>
  </w:style>
  <w:style w:type="paragraph" w:customStyle="1" w:styleId="ParagraphContinued">
    <w:name w:val="ParagraphContinued"/>
    <w:basedOn w:val="Paragraph"/>
    <w:rsid w:val="003360A5"/>
    <w:pPr>
      <w:autoSpaceDE w:val="0"/>
      <w:autoSpaceDN w:val="0"/>
      <w:adjustRightInd w:val="0"/>
      <w:ind w:firstLine="0"/>
    </w:pPr>
    <w:rPr>
      <w:szCs w:val="24"/>
    </w:rPr>
  </w:style>
  <w:style w:type="paragraph" w:customStyle="1" w:styleId="OriginalReview">
    <w:name w:val="OriginalReview"/>
    <w:basedOn w:val="BaseText"/>
    <w:rsid w:val="003360A5"/>
    <w:pPr>
      <w:shd w:val="clear" w:color="auto" w:fill="FF99CC"/>
      <w:autoSpaceDE w:val="0"/>
      <w:autoSpaceDN w:val="0"/>
      <w:adjustRightInd w:val="0"/>
    </w:pPr>
    <w:rPr>
      <w:szCs w:val="24"/>
    </w:rPr>
  </w:style>
  <w:style w:type="paragraph" w:customStyle="1" w:styleId="AuthorResponse">
    <w:name w:val="AuthorResponse"/>
    <w:basedOn w:val="BaseText"/>
    <w:rsid w:val="003360A5"/>
    <w:pPr>
      <w:shd w:val="clear" w:color="auto" w:fill="CCFFFF"/>
      <w:autoSpaceDE w:val="0"/>
      <w:autoSpaceDN w:val="0"/>
      <w:adjustRightInd w:val="0"/>
    </w:pPr>
    <w:rPr>
      <w:szCs w:val="24"/>
    </w:rPr>
  </w:style>
  <w:style w:type="paragraph" w:customStyle="1" w:styleId="ReviewerReply">
    <w:name w:val="ReviewerReply"/>
    <w:basedOn w:val="BaseText"/>
    <w:rsid w:val="003360A5"/>
    <w:pPr>
      <w:shd w:val="clear" w:color="auto" w:fill="FFFF99"/>
      <w:autoSpaceDE w:val="0"/>
      <w:autoSpaceDN w:val="0"/>
      <w:adjustRightInd w:val="0"/>
    </w:pPr>
    <w:rPr>
      <w:szCs w:val="24"/>
    </w:rPr>
  </w:style>
  <w:style w:type="paragraph" w:customStyle="1" w:styleId="Series">
    <w:name w:val="Series"/>
    <w:basedOn w:val="Work"/>
    <w:rsid w:val="003360A5"/>
    <w:pPr>
      <w:shd w:val="clear" w:color="auto" w:fill="E6E6E6"/>
      <w:autoSpaceDE w:val="0"/>
      <w:autoSpaceDN w:val="0"/>
      <w:adjustRightInd w:val="0"/>
    </w:pPr>
    <w:rPr>
      <w:szCs w:val="24"/>
    </w:rPr>
  </w:style>
  <w:style w:type="paragraph" w:customStyle="1" w:styleId="VolumeSubwork">
    <w:name w:val="VolumeSubwork"/>
    <w:basedOn w:val="Normal"/>
    <w:rsid w:val="003360A5"/>
    <w:pPr>
      <w:shd w:val="clear" w:color="auto" w:fill="E0E0E0"/>
      <w:autoSpaceDE w:val="0"/>
      <w:autoSpaceDN w:val="0"/>
      <w:adjustRightInd w:val="0"/>
      <w:spacing w:before="120"/>
    </w:pPr>
  </w:style>
  <w:style w:type="paragraph" w:customStyle="1" w:styleId="VolumeTitle">
    <w:name w:val="VolumeTitle"/>
    <w:basedOn w:val="Work"/>
    <w:rsid w:val="003360A5"/>
    <w:pPr>
      <w:shd w:val="clear" w:color="auto" w:fill="D9D9D9"/>
    </w:pPr>
  </w:style>
  <w:style w:type="paragraph" w:customStyle="1" w:styleId="Dialog">
    <w:name w:val="Dialog"/>
    <w:basedOn w:val="BaseText"/>
    <w:rsid w:val="003360A5"/>
  </w:style>
  <w:style w:type="character" w:styleId="FollowedHyperlink">
    <w:name w:val="FollowedHyperlink"/>
    <w:basedOn w:val="DefaultParagraphFont"/>
    <w:uiPriority w:val="99"/>
    <w:unhideWhenUsed/>
    <w:rsid w:val="00077B17"/>
    <w:rPr>
      <w:color w:val="800080" w:themeColor="followedHyperlink"/>
      <w:u w:val="single"/>
    </w:rPr>
  </w:style>
  <w:style w:type="character" w:customStyle="1" w:styleId="UnresolvedMention">
    <w:name w:val="Unresolved Mention"/>
    <w:basedOn w:val="DefaultParagraphFont"/>
    <w:uiPriority w:val="99"/>
    <w:semiHidden/>
    <w:unhideWhenUsed/>
    <w:rsid w:val="00F57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92545">
      <w:bodyDiv w:val="1"/>
      <w:marLeft w:val="0"/>
      <w:marRight w:val="0"/>
      <w:marTop w:val="0"/>
      <w:marBottom w:val="0"/>
      <w:divBdr>
        <w:top w:val="none" w:sz="0" w:space="0" w:color="auto"/>
        <w:left w:val="none" w:sz="0" w:space="0" w:color="auto"/>
        <w:bottom w:val="none" w:sz="0" w:space="0" w:color="auto"/>
        <w:right w:val="none" w:sz="0" w:space="0" w:color="auto"/>
      </w:divBdr>
      <w:divsChild>
        <w:div w:id="58331167">
          <w:marLeft w:val="0"/>
          <w:marRight w:val="0"/>
          <w:marTop w:val="0"/>
          <w:marBottom w:val="0"/>
          <w:divBdr>
            <w:top w:val="none" w:sz="0" w:space="0" w:color="auto"/>
            <w:left w:val="none" w:sz="0" w:space="0" w:color="auto"/>
            <w:bottom w:val="none" w:sz="0" w:space="0" w:color="auto"/>
            <w:right w:val="none" w:sz="0" w:space="0" w:color="auto"/>
          </w:divBdr>
        </w:div>
      </w:divsChild>
    </w:div>
    <w:div w:id="316036760">
      <w:bodyDiv w:val="1"/>
      <w:marLeft w:val="0"/>
      <w:marRight w:val="0"/>
      <w:marTop w:val="0"/>
      <w:marBottom w:val="0"/>
      <w:divBdr>
        <w:top w:val="none" w:sz="0" w:space="0" w:color="auto"/>
        <w:left w:val="none" w:sz="0" w:space="0" w:color="auto"/>
        <w:bottom w:val="none" w:sz="0" w:space="0" w:color="auto"/>
        <w:right w:val="none" w:sz="0" w:space="0" w:color="auto"/>
      </w:divBdr>
      <w:divsChild>
        <w:div w:id="1428233478">
          <w:marLeft w:val="0"/>
          <w:marRight w:val="0"/>
          <w:marTop w:val="0"/>
          <w:marBottom w:val="0"/>
          <w:divBdr>
            <w:top w:val="none" w:sz="0" w:space="0" w:color="auto"/>
            <w:left w:val="none" w:sz="0" w:space="0" w:color="auto"/>
            <w:bottom w:val="none" w:sz="0" w:space="0" w:color="auto"/>
            <w:right w:val="none" w:sz="0" w:space="0" w:color="auto"/>
          </w:divBdr>
        </w:div>
      </w:divsChild>
    </w:div>
    <w:div w:id="391268659">
      <w:bodyDiv w:val="1"/>
      <w:marLeft w:val="0"/>
      <w:marRight w:val="0"/>
      <w:marTop w:val="0"/>
      <w:marBottom w:val="0"/>
      <w:divBdr>
        <w:top w:val="none" w:sz="0" w:space="0" w:color="auto"/>
        <w:left w:val="none" w:sz="0" w:space="0" w:color="auto"/>
        <w:bottom w:val="none" w:sz="0" w:space="0" w:color="auto"/>
        <w:right w:val="none" w:sz="0" w:space="0" w:color="auto"/>
      </w:divBdr>
      <w:divsChild>
        <w:div w:id="1177386484">
          <w:marLeft w:val="0"/>
          <w:marRight w:val="0"/>
          <w:marTop w:val="0"/>
          <w:marBottom w:val="0"/>
          <w:divBdr>
            <w:top w:val="none" w:sz="0" w:space="0" w:color="auto"/>
            <w:left w:val="none" w:sz="0" w:space="0" w:color="auto"/>
            <w:bottom w:val="none" w:sz="0" w:space="0" w:color="auto"/>
            <w:right w:val="none" w:sz="0" w:space="0" w:color="auto"/>
          </w:divBdr>
        </w:div>
      </w:divsChild>
    </w:div>
    <w:div w:id="1039817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7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01" Type="http://schemas.openxmlformats.org/officeDocument/2006/relationships/fontTable" Target="fontTable.xml"/><Relationship Id="rId102" Type="http://schemas.microsoft.com/office/2011/relationships/people" Target="people.xml"/><Relationship Id="rId103" Type="http://schemas.openxmlformats.org/officeDocument/2006/relationships/theme" Target="theme/theme1.xml"/><Relationship Id="rId104" Type="http://schemas.microsoft.com/office/2016/09/relationships/commentsIds" Target="commentsIds.xml"/><Relationship Id="rId105" Type="http://schemas.microsoft.com/office/2018/08/relationships/commentsExtensible" Target="commentsExtensi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1.wmf"/><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30" Type="http://schemas.openxmlformats.org/officeDocument/2006/relationships/image" Target="media/image18.wmf"/><Relationship Id="rId31" Type="http://schemas.openxmlformats.org/officeDocument/2006/relationships/image" Target="media/image19.wmf"/><Relationship Id="rId32" Type="http://schemas.openxmlformats.org/officeDocument/2006/relationships/image" Target="media/image20.wmf"/><Relationship Id="rId33" Type="http://schemas.openxmlformats.org/officeDocument/2006/relationships/image" Target="media/image21.wmf"/><Relationship Id="rId34" Type="http://schemas.openxmlformats.org/officeDocument/2006/relationships/image" Target="media/image22.wmf"/><Relationship Id="rId35" Type="http://schemas.openxmlformats.org/officeDocument/2006/relationships/image" Target="media/image23.wmf"/><Relationship Id="rId36" Type="http://schemas.openxmlformats.org/officeDocument/2006/relationships/image" Target="media/image24.wmf"/><Relationship Id="rId37" Type="http://schemas.openxmlformats.org/officeDocument/2006/relationships/image" Target="media/image25.wmf"/><Relationship Id="rId38" Type="http://schemas.openxmlformats.org/officeDocument/2006/relationships/image" Target="media/image26.wmf"/><Relationship Id="rId39" Type="http://schemas.openxmlformats.org/officeDocument/2006/relationships/image" Target="media/image27.wmf"/><Relationship Id="rId50" Type="http://schemas.openxmlformats.org/officeDocument/2006/relationships/image" Target="media/image38.wmf"/><Relationship Id="rId51" Type="http://schemas.openxmlformats.org/officeDocument/2006/relationships/image" Target="media/image39.wmf"/><Relationship Id="rId52" Type="http://schemas.openxmlformats.org/officeDocument/2006/relationships/image" Target="media/image40.wmf"/><Relationship Id="rId53" Type="http://schemas.openxmlformats.org/officeDocument/2006/relationships/image" Target="media/image41.wmf"/><Relationship Id="rId54" Type="http://schemas.openxmlformats.org/officeDocument/2006/relationships/image" Target="media/image42.wmf"/><Relationship Id="rId55" Type="http://schemas.openxmlformats.org/officeDocument/2006/relationships/image" Target="media/image43.wmf"/><Relationship Id="rId56" Type="http://schemas.openxmlformats.org/officeDocument/2006/relationships/image" Target="media/image44.wmf"/><Relationship Id="rId57" Type="http://schemas.openxmlformats.org/officeDocument/2006/relationships/image" Target="media/image45.emf"/><Relationship Id="rId58" Type="http://schemas.openxmlformats.org/officeDocument/2006/relationships/image" Target="media/image46.wmf"/><Relationship Id="rId59" Type="http://schemas.openxmlformats.org/officeDocument/2006/relationships/image" Target="media/image47.wmf"/><Relationship Id="rId70" Type="http://schemas.openxmlformats.org/officeDocument/2006/relationships/hyperlink" Target="https://doi.org/10.1177/0049124192021002004" TargetMode="External"/><Relationship Id="rId71" Type="http://schemas.openxmlformats.org/officeDocument/2006/relationships/hyperlink" Target="https://doi.org/10.1214/ss/1063994971" TargetMode="External"/><Relationship Id="rId72" Type="http://schemas.openxmlformats.org/officeDocument/2006/relationships/hyperlink" Target="https://doi.org/10.32614/RJ-2018-017" TargetMode="External"/><Relationship Id="rId73" Type="http://schemas.openxmlformats.org/officeDocument/2006/relationships/hyperlink" Target="https://doi.org/10.18637/jss.v076.i01" TargetMode="External"/><Relationship Id="rId74" Type="http://schemas.openxmlformats.org/officeDocument/2006/relationships/hyperlink" Target="https://doi.org/10.1037/1082-989X.9.3.369" TargetMode="External"/><Relationship Id="rId75" Type="http://schemas.openxmlformats.org/officeDocument/2006/relationships/hyperlink" Target="https://doi.org/10.1017/CBO9780511802843" TargetMode="External"/><Relationship Id="rId76" Type="http://schemas.openxmlformats.org/officeDocument/2006/relationships/hyperlink" Target="https://doi.org/10.1214/ss/1063994969" TargetMode="External"/><Relationship Id="rId77" Type="http://schemas.openxmlformats.org/officeDocument/2006/relationships/hyperlink" Target="https://doi.org/10.1038/scientificamerican0583-116" TargetMode="External"/><Relationship Id="rId78" Type="http://schemas.openxmlformats.org/officeDocument/2006/relationships/hyperlink" Target="https://doi.org/10.1214/aos/1176344552" TargetMode="External"/><Relationship Id="rId79" Type="http://schemas.openxmlformats.org/officeDocument/2006/relationships/hyperlink" Target="https://doi.org/10.1177/0013164402239315" TargetMode="External"/><Relationship Id="rId90" Type="http://schemas.openxmlformats.org/officeDocument/2006/relationships/hyperlink" Target="https://doi.org/10.1207/s15327906mbr2602_4" TargetMode="External"/><Relationship Id="rId91" Type="http://schemas.openxmlformats.org/officeDocument/2006/relationships/hyperlink" Target="https://doi.org/10.1080/01621459.1949.10483310" TargetMode="External"/><Relationship Id="rId92" Type="http://schemas.openxmlformats.org/officeDocument/2006/relationships/hyperlink" Target="https://doi.org/10.1017/CBO9780511812231" TargetMode="External"/><Relationship Id="rId93" Type="http://schemas.openxmlformats.org/officeDocument/2006/relationships/hyperlink" Target="https://doi.org/10.1007/s10519-020-09993-9" TargetMode="External"/><Relationship Id="rId94" Type="http://schemas.openxmlformats.org/officeDocument/2006/relationships/hyperlink" Target="https://doi.org/10.1007/978-1-4757-4145-2" TargetMode="External"/><Relationship Id="rId95" Type="http://schemas.openxmlformats.org/officeDocument/2006/relationships/hyperlink" Target="https://doi.org/10.1007/978-1-4419-1576-4" TargetMode="External"/><Relationship Id="rId96" Type="http://schemas.openxmlformats.org/officeDocument/2006/relationships/hyperlink" Target="https://doi.org/10.1207/S15327906MBR3404_2" TargetMode="External"/><Relationship Id="rId97" Type="http://schemas.openxmlformats.org/officeDocument/2006/relationships/hyperlink" Target="https://doi.org/10.1037/a0018326" TargetMode="External"/><Relationship Id="rId98" Type="http://schemas.openxmlformats.org/officeDocument/2006/relationships/hyperlink" Target="https://doi.org/10.1037/a0017407" TargetMode="External"/><Relationship Id="rId99" Type="http://schemas.openxmlformats.org/officeDocument/2006/relationships/image" Target="media/image52.wmf"/><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image" Target="media/image16.wmf"/><Relationship Id="rId29" Type="http://schemas.openxmlformats.org/officeDocument/2006/relationships/image" Target="media/image17.wmf"/><Relationship Id="rId40" Type="http://schemas.openxmlformats.org/officeDocument/2006/relationships/image" Target="media/image28.wmf"/><Relationship Id="rId41" Type="http://schemas.openxmlformats.org/officeDocument/2006/relationships/image" Target="media/image29.wmf"/><Relationship Id="rId42" Type="http://schemas.openxmlformats.org/officeDocument/2006/relationships/image" Target="media/image30.wmf"/><Relationship Id="rId43" Type="http://schemas.openxmlformats.org/officeDocument/2006/relationships/image" Target="media/image31.wmf"/><Relationship Id="rId44" Type="http://schemas.openxmlformats.org/officeDocument/2006/relationships/image" Target="media/image32.wmf"/><Relationship Id="rId45" Type="http://schemas.openxmlformats.org/officeDocument/2006/relationships/image" Target="media/image33.wmf"/><Relationship Id="rId46" Type="http://schemas.openxmlformats.org/officeDocument/2006/relationships/image" Target="media/image34.wmf"/><Relationship Id="rId47" Type="http://schemas.openxmlformats.org/officeDocument/2006/relationships/image" Target="media/image35.wmf"/><Relationship Id="rId48" Type="http://schemas.openxmlformats.org/officeDocument/2006/relationships/image" Target="media/image36.wmf"/><Relationship Id="rId49" Type="http://schemas.openxmlformats.org/officeDocument/2006/relationships/image" Target="media/image37.wmf"/><Relationship Id="rId60" Type="http://schemas.openxmlformats.org/officeDocument/2006/relationships/image" Target="media/image48.wmf"/><Relationship Id="rId61" Type="http://schemas.openxmlformats.org/officeDocument/2006/relationships/image" Target="media/image49.wmf"/><Relationship Id="rId62" Type="http://schemas.openxmlformats.org/officeDocument/2006/relationships/image" Target="media/image50.wmf"/><Relationship Id="rId63" Type="http://schemas.openxmlformats.org/officeDocument/2006/relationships/image" Target="media/image51.wmf"/><Relationship Id="rId64" Type="http://schemas.openxmlformats.org/officeDocument/2006/relationships/hyperlink" Target="https://doi.org/10.1007/978-0-387-92298-0" TargetMode="External"/><Relationship Id="rId65" Type="http://schemas.openxmlformats.org/officeDocument/2006/relationships/hyperlink" Target="https://doi.org/10.1111/1468-0262.00114" TargetMode="External"/><Relationship Id="rId66" Type="http://schemas.openxmlformats.org/officeDocument/2006/relationships/hyperlink" Target="https://doi.org/10.1037/1082-989X.12.4.414" TargetMode="External"/><Relationship Id="rId67" Type="http://schemas.openxmlformats.org/officeDocument/2006/relationships/hyperlink" Target="https://doi.org/10.1214/ss/1063994972" TargetMode="External"/><Relationship Id="rId68" Type="http://schemas.openxmlformats.org/officeDocument/2006/relationships/hyperlink" Target="https://doi.org/10.1037/a0028087" TargetMode="External"/><Relationship Id="rId69" Type="http://schemas.openxmlformats.org/officeDocument/2006/relationships/hyperlink" Target="https://doi.org/10.3758/s13428-016-0702-8" TargetMode="External"/><Relationship Id="rId100" Type="http://schemas.openxmlformats.org/officeDocument/2006/relationships/header" Target="header1.xml"/><Relationship Id="rId80" Type="http://schemas.openxmlformats.org/officeDocument/2006/relationships/hyperlink" Target="https://doi.org/10.1201/9781482296426" TargetMode="External"/><Relationship Id="rId81" Type="http://schemas.openxmlformats.org/officeDocument/2006/relationships/hyperlink" Target="https://doi.org/10.1201/b16018" TargetMode="External"/><Relationship Id="rId82" Type="http://schemas.openxmlformats.org/officeDocument/2006/relationships/hyperlink" Target="https://doi.org/10.1017/9781139161879" TargetMode="External"/><Relationship Id="rId83" Type="http://schemas.openxmlformats.org/officeDocument/2006/relationships/hyperlink" Target="https://doi.org/10.1007/978-0-387-84858-7" TargetMode="External"/><Relationship Id="rId84" Type="http://schemas.openxmlformats.org/officeDocument/2006/relationships/hyperlink" Target="https://doi.org/10.1371/journal.pone.0216287" TargetMode="External"/><Relationship Id="rId85" Type="http://schemas.openxmlformats.org/officeDocument/2006/relationships/hyperlink" Target="https://doi.org/10.1007/978-1-4757-3803-2" TargetMode="External"/><Relationship Id="rId86" Type="http://schemas.openxmlformats.org/officeDocument/2006/relationships/hyperlink" Target="https://doi.org/10.1037/1082-989X.3.1.91" TargetMode="External"/><Relationship Id="rId87" Type="http://schemas.openxmlformats.org/officeDocument/2006/relationships/hyperlink" Target="https://doi.org/10.1002/sim.3680" TargetMode="External"/><Relationship Id="rId88" Type="http://schemas.openxmlformats.org/officeDocument/2006/relationships/hyperlink" Target="https://doi.org/10.18637/jss.v042.i09" TargetMode="External"/><Relationship Id="rId89" Type="http://schemas.openxmlformats.org/officeDocument/2006/relationships/hyperlink" Target="https://doi.org/10.1201/97804290296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ea3d5645-597c-4ecb-83e2-8d2e0fb1f617">HD6QXSUXWXAN-1651146132-1382355</_dlc_DocId>
    <_dlc_DocIdUrl xmlns="ea3d5645-597c-4ecb-83e2-8d2e0fb1f617">
      <Url>https://apa750.sharepoint.com/sites/BooksSharedFiles/_layouts/15/DocIdRedir.aspx?ID=HD6QXSUXWXAN-1651146132-1382355</Url>
      <Description>HD6QXSUXWXAN-1651146132-1382355</Description>
    </_dlc_DocIdUrl>
    <TaxCatchAll xmlns="ea3d5645-597c-4ecb-83e2-8d2e0fb1f617" xsi:nil="true"/>
    <lcf76f155ced4ddcb4097134ff3c332f xmlns="f210e560-fdb6-43d9-b905-5fa2e7ba307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CB2F5CE228ED46B860B02FDDA6DBFB" ma:contentTypeVersion="16" ma:contentTypeDescription="Create a new document." ma:contentTypeScope="" ma:versionID="1c6b9c32a0ef8fb8c0cdbc12f80275dc">
  <xsd:schema xmlns:xsd="http://www.w3.org/2001/XMLSchema" xmlns:xs="http://www.w3.org/2001/XMLSchema" xmlns:p="http://schemas.microsoft.com/office/2006/metadata/properties" xmlns:ns2="ea3d5645-597c-4ecb-83e2-8d2e0fb1f617" xmlns:ns3="f210e560-fdb6-43d9-b905-5fa2e7ba3076" targetNamespace="http://schemas.microsoft.com/office/2006/metadata/properties" ma:root="true" ma:fieldsID="521df6f80a11e69109c773ff2f18dd27" ns2:_="" ns3:_="">
    <xsd:import namespace="ea3d5645-597c-4ecb-83e2-8d2e0fb1f617"/>
    <xsd:import namespace="f210e560-fdb6-43d9-b905-5fa2e7ba3076"/>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d5645-597c-4ecb-83e2-8d2e0fb1f61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29c64cb5-7030-4452-a17e-8414c840bb8a}" ma:internalName="TaxCatchAll" ma:showField="CatchAllData" ma:web="ea3d5645-597c-4ecb-83e2-8d2e0fb1f61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210e560-fdb6-43d9-b905-5fa2e7ba30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bc7c392e-0ab6-4a0e-b54b-0e3ca847243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4ABDE-2630-4F3C-A674-F17CF7738FEB}">
  <ds:schemaRefs>
    <ds:schemaRef ds:uri="http://schemas.microsoft.com/sharepoint/events"/>
  </ds:schemaRefs>
</ds:datastoreItem>
</file>

<file path=customXml/itemProps2.xml><?xml version="1.0" encoding="utf-8"?>
<ds:datastoreItem xmlns:ds="http://schemas.openxmlformats.org/officeDocument/2006/customXml" ds:itemID="{8BF05683-2C64-4862-987E-70F95D67AC2E}">
  <ds:schemaRefs>
    <ds:schemaRef ds:uri="http://schemas.microsoft.com/office/2006/metadata/properties"/>
    <ds:schemaRef ds:uri="http://schemas.microsoft.com/office/infopath/2007/PartnerControls"/>
    <ds:schemaRef ds:uri="ea3d5645-597c-4ecb-83e2-8d2e0fb1f617"/>
    <ds:schemaRef ds:uri="f210e560-fdb6-43d9-b905-5fa2e7ba3076"/>
  </ds:schemaRefs>
</ds:datastoreItem>
</file>

<file path=customXml/itemProps3.xml><?xml version="1.0" encoding="utf-8"?>
<ds:datastoreItem xmlns:ds="http://schemas.openxmlformats.org/officeDocument/2006/customXml" ds:itemID="{A5273AC3-FFF5-4224-AE90-6A98B80C8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d5645-597c-4ecb-83e2-8d2e0fb1f617"/>
    <ds:schemaRef ds:uri="f210e560-fdb6-43d9-b905-5fa2e7ba3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751E7F-2C71-42B9-A16E-268212A9C681}">
  <ds:schemaRefs>
    <ds:schemaRef ds:uri="http://schemas.microsoft.com/sharepoint/v3/contenttype/forms"/>
  </ds:schemaRefs>
</ds:datastoreItem>
</file>

<file path=customXml/itemProps5.xml><?xml version="1.0" encoding="utf-8"?>
<ds:datastoreItem xmlns:ds="http://schemas.openxmlformats.org/officeDocument/2006/customXml" ds:itemID="{8F400249-2D65-3247-A014-61B1B136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13383</Words>
  <Characters>76284</Characters>
  <Application>Microsoft Macintosh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c:creator>
  <cp:lastModifiedBy>Lou Bruno</cp:lastModifiedBy>
  <cp:revision>2</cp:revision>
  <cp:lastPrinted>2021-09-07T18:57:00Z</cp:lastPrinted>
  <dcterms:created xsi:type="dcterms:W3CDTF">2022-06-22T17:44:00Z</dcterms:created>
  <dcterms:modified xsi:type="dcterms:W3CDTF">2022-06-22T17:44:00Z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0x01010021CB2F5CE228ED46B860B02FDDA6DBFB</vt:lpwstr>
  </property>
  <property fmtid="{D5CDD505-2E9C-101B-9397-08002B2CF9AE}" pid="3" name="_dlc_DocIdItemGuid">
    <vt:lpwstr>28b907d5-9da5-4b73-9a9f-c5cdcbf855d3</vt:lpwstr>
  </property>
  <property fmtid="{D5CDD505-2E9C-101B-9397-08002B2CF9AE}" pid="4" name="MediaServiceImageTags">
    <vt:lpwstr/>
  </property>
  <property fmtid="{D5CDD505-2E9C-101B-9397-08002B2CF9AE}" pid="5" name="x_a">
    <vt:bool>false</vt:bool>
  </property>
  <property fmtid="{D5CDD505-2E9C-101B-9397-08002B2CF9AE}" pid="6" name="x_p">
    <vt:bool>false</vt:bool>
  </property>
  <property fmtid="{D5CDD505-2E9C-101B-9397-08002B2CF9AE}" pid="7" name="x_t">
    <vt:bool>true</vt:bool>
  </property>
</Properties>
</file>